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DD8" w:rsidRDefault="00873FFC" w:rsidP="00C01DD8">
      <w:pPr>
        <w:pStyle w:val="Footer"/>
        <w:tabs>
          <w:tab w:val="clear" w:pos="4320"/>
          <w:tab w:val="clear" w:pos="8640"/>
        </w:tabs>
        <w:spacing w:line="480" w:lineRule="auto"/>
        <w:rPr>
          <w:ins w:id="0" w:author="localadmin" w:date="2015-04-02T10:21:00Z"/>
          <w:szCs w:val="24"/>
          <w:lang w:val="en-GB"/>
        </w:rPr>
      </w:pPr>
      <w:ins w:id="1" w:author="localadmin" w:date="2015-04-02T10:26:00Z">
        <w:r>
          <w:rPr>
            <w:szCs w:val="24"/>
            <w:lang w:val="en-GB"/>
          </w:rPr>
          <w:t>T</w:t>
        </w:r>
      </w:ins>
      <w:ins w:id="2" w:author="localadmin" w:date="2015-04-02T10:21:00Z">
        <w:r w:rsidR="00C01DD8">
          <w:rPr>
            <w:szCs w:val="24"/>
            <w:lang w:val="en-GB"/>
          </w:rPr>
          <w:t xml:space="preserve">arget journals:  </w:t>
        </w:r>
      </w:ins>
    </w:p>
    <w:p w:rsidR="00C01DD8" w:rsidRDefault="00C01DD8" w:rsidP="00C01DD8">
      <w:pPr>
        <w:pStyle w:val="Footer"/>
        <w:tabs>
          <w:tab w:val="clear" w:pos="4320"/>
          <w:tab w:val="clear" w:pos="8640"/>
        </w:tabs>
        <w:spacing w:line="480" w:lineRule="auto"/>
        <w:rPr>
          <w:ins w:id="3" w:author="localadmin" w:date="2015-04-02T10:21:00Z"/>
          <w:szCs w:val="24"/>
          <w:lang w:val="en-GB"/>
        </w:rPr>
      </w:pPr>
    </w:p>
    <w:p w:rsidR="00C01DD8" w:rsidRPr="00873FFC" w:rsidRDefault="006B3F6C" w:rsidP="00C01DD8">
      <w:pPr>
        <w:pStyle w:val="Footer"/>
        <w:tabs>
          <w:tab w:val="clear" w:pos="4320"/>
          <w:tab w:val="clear" w:pos="8640"/>
        </w:tabs>
        <w:spacing w:line="480" w:lineRule="auto"/>
        <w:rPr>
          <w:ins w:id="4" w:author="localadmin" w:date="2015-04-02T10:22:00Z"/>
          <w:b/>
          <w:szCs w:val="24"/>
          <w:lang w:val="en-GB"/>
          <w:rPrChange w:id="5" w:author="localadmin" w:date="2015-04-02T10:26:00Z">
            <w:rPr>
              <w:ins w:id="6" w:author="localadmin" w:date="2015-04-02T10:22:00Z"/>
              <w:szCs w:val="24"/>
              <w:lang w:val="en-GB"/>
            </w:rPr>
          </w:rPrChange>
        </w:rPr>
      </w:pPr>
      <w:ins w:id="7" w:author="localadmin" w:date="2015-04-02T10:22:00Z">
        <w:r w:rsidRPr="006B3F6C">
          <w:rPr>
            <w:b/>
            <w:szCs w:val="24"/>
            <w:lang w:val="en-GB"/>
            <w:rPrChange w:id="8" w:author="localadmin" w:date="2015-04-02T10:26:00Z">
              <w:rPr>
                <w:szCs w:val="24"/>
                <w:lang w:val="en-GB"/>
              </w:rPr>
            </w:rPrChange>
          </w:rPr>
          <w:t>Nature Communications (10.7)</w:t>
        </w:r>
      </w:ins>
    </w:p>
    <w:p w:rsidR="00C01DD8" w:rsidRDefault="00C01DD8" w:rsidP="00C01DD8">
      <w:pPr>
        <w:pStyle w:val="Footer"/>
        <w:tabs>
          <w:tab w:val="clear" w:pos="4320"/>
          <w:tab w:val="clear" w:pos="8640"/>
        </w:tabs>
        <w:spacing w:line="480" w:lineRule="auto"/>
        <w:rPr>
          <w:ins w:id="9" w:author="localadmin" w:date="2015-04-02T10:23:00Z"/>
          <w:szCs w:val="24"/>
          <w:lang w:val="en-GB"/>
        </w:rPr>
      </w:pPr>
      <w:ins w:id="10" w:author="localadmin" w:date="2015-04-02T10:23:00Z">
        <w:r w:rsidRPr="00C01DD8">
          <w:rPr>
            <w:szCs w:val="24"/>
            <w:lang w:val="en-GB"/>
          </w:rPr>
          <w:t>http://www.nature.com/ncomms/index.html</w:t>
        </w:r>
      </w:ins>
    </w:p>
    <w:p w:rsidR="00C01DD8" w:rsidRDefault="00C01DD8" w:rsidP="00C01DD8">
      <w:pPr>
        <w:pStyle w:val="Footer"/>
        <w:tabs>
          <w:tab w:val="clear" w:pos="4320"/>
          <w:tab w:val="clear" w:pos="8640"/>
        </w:tabs>
        <w:spacing w:line="480" w:lineRule="auto"/>
        <w:rPr>
          <w:ins w:id="11" w:author="localadmin" w:date="2015-04-02T10:24:00Z"/>
          <w:szCs w:val="24"/>
          <w:lang w:val="en-GB"/>
        </w:rPr>
      </w:pPr>
      <w:ins w:id="12" w:author="localadmin" w:date="2015-04-02T10:24:00Z">
        <w:r w:rsidRPr="00C01DD8">
          <w:rPr>
            <w:szCs w:val="24"/>
            <w:lang w:val="en-GB"/>
          </w:rPr>
          <w:t>http://www.nature.com/ncomms/authors/index.html</w:t>
        </w:r>
      </w:ins>
    </w:p>
    <w:p w:rsidR="00873FFC" w:rsidRDefault="00873FFC" w:rsidP="00C01DD8">
      <w:pPr>
        <w:pStyle w:val="Footer"/>
        <w:tabs>
          <w:tab w:val="clear" w:pos="4320"/>
          <w:tab w:val="clear" w:pos="8640"/>
        </w:tabs>
        <w:spacing w:line="480" w:lineRule="auto"/>
        <w:rPr>
          <w:ins w:id="13" w:author="localadmin" w:date="2015-04-02T10:25:00Z"/>
          <w:szCs w:val="24"/>
          <w:lang w:val="en-GB"/>
        </w:rPr>
      </w:pPr>
      <w:ins w:id="14" w:author="localadmin" w:date="2015-04-02T10:25:00Z">
        <w:r>
          <w:rPr>
            <w:szCs w:val="24"/>
            <w:lang w:val="en-GB"/>
          </w:rPr>
          <w:t>up to 12 pages</w:t>
        </w:r>
      </w:ins>
      <w:ins w:id="15" w:author="localadmin" w:date="2015-04-02T10:26:00Z">
        <w:r>
          <w:rPr>
            <w:szCs w:val="24"/>
            <w:lang w:val="en-GB"/>
          </w:rPr>
          <w:t xml:space="preserve"> long with &lt;10 display items</w:t>
        </w:r>
      </w:ins>
    </w:p>
    <w:p w:rsidR="00873FFC" w:rsidRDefault="00873FFC" w:rsidP="00C01DD8">
      <w:pPr>
        <w:pStyle w:val="Footer"/>
        <w:tabs>
          <w:tab w:val="clear" w:pos="4320"/>
          <w:tab w:val="clear" w:pos="8640"/>
        </w:tabs>
        <w:spacing w:line="480" w:lineRule="auto"/>
        <w:rPr>
          <w:ins w:id="16" w:author="localadmin" w:date="2015-04-02T10:25:00Z"/>
          <w:szCs w:val="24"/>
          <w:lang w:val="en-GB"/>
        </w:rPr>
      </w:pPr>
      <w:ins w:id="17" w:author="localadmin" w:date="2015-04-02T10:25:00Z">
        <w:r>
          <w:rPr>
            <w:szCs w:val="24"/>
            <w:lang w:val="en-GB"/>
          </w:rPr>
          <w:t>main text (not including abstract, methods, references and figure legends) &lt;5000 words</w:t>
        </w:r>
      </w:ins>
    </w:p>
    <w:p w:rsidR="00873FFC" w:rsidRDefault="00873FFC" w:rsidP="00C01DD8">
      <w:pPr>
        <w:pStyle w:val="Footer"/>
        <w:tabs>
          <w:tab w:val="clear" w:pos="4320"/>
          <w:tab w:val="clear" w:pos="8640"/>
        </w:tabs>
        <w:spacing w:line="480" w:lineRule="auto"/>
        <w:rPr>
          <w:ins w:id="18" w:author="localadmin" w:date="2015-04-02T10:25:00Z"/>
          <w:szCs w:val="24"/>
          <w:lang w:val="en-GB"/>
        </w:rPr>
      </w:pPr>
      <w:ins w:id="19" w:author="localadmin" w:date="2015-04-02T10:25:00Z">
        <w:r>
          <w:rPr>
            <w:szCs w:val="24"/>
            <w:lang w:val="en-GB"/>
          </w:rPr>
          <w:t>title &lt;15 words</w:t>
        </w:r>
      </w:ins>
    </w:p>
    <w:p w:rsidR="00873FFC" w:rsidRDefault="00873FFC" w:rsidP="00C01DD8">
      <w:pPr>
        <w:pStyle w:val="Footer"/>
        <w:tabs>
          <w:tab w:val="clear" w:pos="4320"/>
          <w:tab w:val="clear" w:pos="8640"/>
        </w:tabs>
        <w:spacing w:line="480" w:lineRule="auto"/>
        <w:rPr>
          <w:ins w:id="20" w:author="localadmin" w:date="2015-04-02T10:26:00Z"/>
          <w:szCs w:val="24"/>
          <w:lang w:val="en-GB"/>
        </w:rPr>
      </w:pPr>
      <w:ins w:id="21" w:author="localadmin" w:date="2015-04-02T10:25:00Z">
        <w:r>
          <w:rPr>
            <w:szCs w:val="24"/>
            <w:lang w:val="en-GB"/>
          </w:rPr>
          <w:t>abstract &lt;150 words</w:t>
        </w:r>
      </w:ins>
    </w:p>
    <w:p w:rsidR="00873FFC" w:rsidRDefault="00873FFC" w:rsidP="00C01DD8">
      <w:pPr>
        <w:pStyle w:val="Footer"/>
        <w:tabs>
          <w:tab w:val="clear" w:pos="4320"/>
          <w:tab w:val="clear" w:pos="8640"/>
        </w:tabs>
        <w:spacing w:line="480" w:lineRule="auto"/>
        <w:rPr>
          <w:ins w:id="22" w:author="localadmin" w:date="2015-04-02T10:36:00Z"/>
          <w:szCs w:val="24"/>
          <w:lang w:val="en-GB"/>
        </w:rPr>
      </w:pPr>
    </w:p>
    <w:p w:rsidR="000411F7" w:rsidRPr="000411F7" w:rsidRDefault="006B3F6C" w:rsidP="00C01DD8">
      <w:pPr>
        <w:pStyle w:val="Footer"/>
        <w:tabs>
          <w:tab w:val="clear" w:pos="4320"/>
          <w:tab w:val="clear" w:pos="8640"/>
        </w:tabs>
        <w:spacing w:line="480" w:lineRule="auto"/>
        <w:rPr>
          <w:ins w:id="23" w:author="localadmin" w:date="2015-04-02T10:36:00Z"/>
          <w:b/>
          <w:szCs w:val="24"/>
          <w:lang w:val="en-GB"/>
          <w:rPrChange w:id="24" w:author="localadmin" w:date="2015-04-02T10:37:00Z">
            <w:rPr>
              <w:ins w:id="25" w:author="localadmin" w:date="2015-04-02T10:36:00Z"/>
              <w:szCs w:val="24"/>
              <w:lang w:val="en-GB"/>
            </w:rPr>
          </w:rPrChange>
        </w:rPr>
      </w:pPr>
      <w:proofErr w:type="spellStart"/>
      <w:ins w:id="26" w:author="localadmin" w:date="2015-04-02T10:36:00Z">
        <w:r w:rsidRPr="006B3F6C">
          <w:rPr>
            <w:b/>
            <w:szCs w:val="24"/>
            <w:lang w:val="en-GB"/>
            <w:rPrChange w:id="27" w:author="localadmin" w:date="2015-04-02T10:37:00Z">
              <w:rPr>
                <w:szCs w:val="24"/>
                <w:lang w:val="en-GB"/>
              </w:rPr>
            </w:rPrChange>
          </w:rPr>
          <w:t>PloS</w:t>
        </w:r>
        <w:proofErr w:type="spellEnd"/>
        <w:r w:rsidRPr="006B3F6C">
          <w:rPr>
            <w:b/>
            <w:szCs w:val="24"/>
            <w:lang w:val="en-GB"/>
            <w:rPrChange w:id="28" w:author="localadmin" w:date="2015-04-02T10:37:00Z">
              <w:rPr>
                <w:szCs w:val="24"/>
                <w:lang w:val="en-GB"/>
              </w:rPr>
            </w:rPrChange>
          </w:rPr>
          <w:t xml:space="preserve"> Biology (11.7)</w:t>
        </w:r>
      </w:ins>
      <w:ins w:id="29" w:author="localadmin" w:date="2015-04-02T10:40:00Z">
        <w:r w:rsidR="000411F7">
          <w:rPr>
            <w:b/>
            <w:szCs w:val="24"/>
            <w:lang w:val="en-GB"/>
          </w:rPr>
          <w:t xml:space="preserve"> / </w:t>
        </w:r>
        <w:proofErr w:type="spellStart"/>
        <w:r w:rsidR="000411F7">
          <w:rPr>
            <w:b/>
            <w:szCs w:val="24"/>
            <w:lang w:val="en-GB"/>
          </w:rPr>
          <w:t>PloS</w:t>
        </w:r>
        <w:proofErr w:type="spellEnd"/>
        <w:r w:rsidR="000411F7">
          <w:rPr>
            <w:b/>
            <w:szCs w:val="24"/>
            <w:lang w:val="en-GB"/>
          </w:rPr>
          <w:t xml:space="preserve"> Genetics (</w:t>
        </w:r>
      </w:ins>
      <w:ins w:id="30" w:author="localadmin" w:date="2015-04-02T10:51:00Z">
        <w:r w:rsidR="0020549A">
          <w:rPr>
            <w:b/>
            <w:szCs w:val="24"/>
            <w:lang w:val="en-GB"/>
          </w:rPr>
          <w:t>8.2</w:t>
        </w:r>
      </w:ins>
      <w:ins w:id="31" w:author="localadmin" w:date="2015-04-02T10:40:00Z">
        <w:r w:rsidR="000411F7">
          <w:rPr>
            <w:b/>
            <w:szCs w:val="24"/>
            <w:lang w:val="en-GB"/>
          </w:rPr>
          <w:t>)</w:t>
        </w:r>
      </w:ins>
    </w:p>
    <w:p w:rsidR="000411F7" w:rsidRDefault="000411F7" w:rsidP="00C01DD8">
      <w:pPr>
        <w:pStyle w:val="Footer"/>
        <w:tabs>
          <w:tab w:val="clear" w:pos="4320"/>
          <w:tab w:val="clear" w:pos="8640"/>
        </w:tabs>
        <w:spacing w:line="480" w:lineRule="auto"/>
        <w:rPr>
          <w:ins w:id="32" w:author="localadmin" w:date="2015-04-02T10:36:00Z"/>
          <w:szCs w:val="24"/>
          <w:lang w:val="en-GB"/>
        </w:rPr>
      </w:pPr>
      <w:ins w:id="33" w:author="localadmin" w:date="2015-04-02T10:37:00Z">
        <w:r w:rsidRPr="000411F7">
          <w:rPr>
            <w:szCs w:val="24"/>
            <w:lang w:val="en-GB"/>
          </w:rPr>
          <w:t>http://journals.plos.org/plosbiology/</w:t>
        </w:r>
      </w:ins>
    </w:p>
    <w:p w:rsidR="000411F7" w:rsidRDefault="000411F7" w:rsidP="00C01DD8">
      <w:pPr>
        <w:pStyle w:val="Footer"/>
        <w:tabs>
          <w:tab w:val="clear" w:pos="4320"/>
          <w:tab w:val="clear" w:pos="8640"/>
        </w:tabs>
        <w:spacing w:line="480" w:lineRule="auto"/>
        <w:rPr>
          <w:ins w:id="34" w:author="localadmin" w:date="2015-04-02T10:40:00Z"/>
          <w:szCs w:val="24"/>
          <w:lang w:val="en-GB"/>
        </w:rPr>
      </w:pPr>
      <w:ins w:id="35" w:author="localadmin" w:date="2015-04-02T10:40:00Z">
        <w:r w:rsidRPr="000411F7">
          <w:rPr>
            <w:szCs w:val="24"/>
            <w:lang w:val="en-GB"/>
          </w:rPr>
          <w:t>http://www.plosbiology.org/static/guidelines</w:t>
        </w:r>
      </w:ins>
    </w:p>
    <w:p w:rsidR="000411F7" w:rsidRDefault="000411F7" w:rsidP="000411F7">
      <w:pPr>
        <w:pStyle w:val="Footer"/>
        <w:tabs>
          <w:tab w:val="clear" w:pos="4320"/>
          <w:tab w:val="clear" w:pos="8640"/>
        </w:tabs>
        <w:spacing w:line="480" w:lineRule="auto"/>
        <w:rPr>
          <w:ins w:id="36" w:author="localadmin" w:date="2015-04-02T10:41:00Z"/>
          <w:szCs w:val="24"/>
          <w:lang w:val="en-GB"/>
        </w:rPr>
      </w:pPr>
      <w:ins w:id="37" w:author="localadmin" w:date="2015-04-02T10:41:00Z">
        <w:r>
          <w:rPr>
            <w:szCs w:val="24"/>
            <w:lang w:val="en-GB"/>
          </w:rPr>
          <w:t xml:space="preserve">encourage </w:t>
        </w:r>
        <w:proofErr w:type="spellStart"/>
        <w:r w:rsidRPr="00873FFC">
          <w:rPr>
            <w:b/>
            <w:szCs w:val="24"/>
            <w:lang w:val="en-GB"/>
          </w:rPr>
          <w:t>presubmission</w:t>
        </w:r>
        <w:proofErr w:type="spellEnd"/>
        <w:r w:rsidRPr="00873FFC">
          <w:rPr>
            <w:b/>
            <w:szCs w:val="24"/>
            <w:lang w:val="en-GB"/>
          </w:rPr>
          <w:t xml:space="preserve"> enquiry</w:t>
        </w:r>
      </w:ins>
    </w:p>
    <w:p w:rsidR="000411F7" w:rsidRDefault="000411F7" w:rsidP="00C01DD8">
      <w:pPr>
        <w:pStyle w:val="Footer"/>
        <w:tabs>
          <w:tab w:val="clear" w:pos="4320"/>
          <w:tab w:val="clear" w:pos="8640"/>
        </w:tabs>
        <w:spacing w:line="480" w:lineRule="auto"/>
        <w:rPr>
          <w:ins w:id="38" w:author="localadmin" w:date="2015-04-02T10:43:00Z"/>
          <w:szCs w:val="24"/>
          <w:lang w:val="en-GB"/>
        </w:rPr>
      </w:pPr>
      <w:ins w:id="39" w:author="localadmin" w:date="2015-04-02T10:43:00Z">
        <w:r>
          <w:rPr>
            <w:szCs w:val="24"/>
            <w:lang w:val="en-GB"/>
          </w:rPr>
          <w:t>title &lt;150 characters</w:t>
        </w:r>
      </w:ins>
    </w:p>
    <w:p w:rsidR="000411F7" w:rsidRDefault="000411F7" w:rsidP="00C01DD8">
      <w:pPr>
        <w:pStyle w:val="Footer"/>
        <w:tabs>
          <w:tab w:val="clear" w:pos="4320"/>
          <w:tab w:val="clear" w:pos="8640"/>
        </w:tabs>
        <w:spacing w:line="480" w:lineRule="auto"/>
        <w:rPr>
          <w:ins w:id="40" w:author="localadmin" w:date="2015-04-02T10:40:00Z"/>
          <w:szCs w:val="24"/>
          <w:lang w:val="en-GB"/>
        </w:rPr>
      </w:pPr>
      <w:ins w:id="41" w:author="localadmin" w:date="2015-04-02T10:42:00Z">
        <w:r>
          <w:rPr>
            <w:szCs w:val="24"/>
            <w:lang w:val="en-GB"/>
          </w:rPr>
          <w:t>referenced</w:t>
        </w:r>
      </w:ins>
      <w:ins w:id="42" w:author="localadmin" w:date="2015-04-02T10:43:00Z">
        <w:r>
          <w:rPr>
            <w:szCs w:val="24"/>
            <w:lang w:val="en-GB"/>
          </w:rPr>
          <w:t xml:space="preserve"> (&lt;10)</w:t>
        </w:r>
      </w:ins>
      <w:ins w:id="43" w:author="localadmin" w:date="2015-04-02T10:42:00Z">
        <w:r>
          <w:rPr>
            <w:szCs w:val="24"/>
            <w:lang w:val="en-GB"/>
          </w:rPr>
          <w:t xml:space="preserve"> abstract &lt;300 words with background/methodology/principal findings/conclusions/significance</w:t>
        </w:r>
      </w:ins>
      <w:ins w:id="44" w:author="localadmin" w:date="2015-04-02T10:44:00Z">
        <w:r>
          <w:rPr>
            <w:szCs w:val="24"/>
            <w:lang w:val="en-GB"/>
          </w:rPr>
          <w:t xml:space="preserve"> but actual abstract not referenced and 1 </w:t>
        </w:r>
        <w:proofErr w:type="spellStart"/>
        <w:r>
          <w:rPr>
            <w:szCs w:val="24"/>
            <w:lang w:val="en-GB"/>
          </w:rPr>
          <w:t>para</w:t>
        </w:r>
      </w:ins>
      <w:proofErr w:type="spellEnd"/>
    </w:p>
    <w:p w:rsidR="000411F7" w:rsidRDefault="000411F7" w:rsidP="00C01DD8">
      <w:pPr>
        <w:pStyle w:val="Footer"/>
        <w:tabs>
          <w:tab w:val="clear" w:pos="4320"/>
          <w:tab w:val="clear" w:pos="8640"/>
        </w:tabs>
        <w:spacing w:line="480" w:lineRule="auto"/>
        <w:rPr>
          <w:ins w:id="45" w:author="localadmin" w:date="2015-04-02T10:45:00Z"/>
          <w:szCs w:val="24"/>
          <w:lang w:val="en-GB"/>
        </w:rPr>
      </w:pPr>
      <w:ins w:id="46" w:author="localadmin" w:date="2015-04-02T10:44:00Z">
        <w:r>
          <w:rPr>
            <w:szCs w:val="24"/>
            <w:lang w:val="en-GB"/>
          </w:rPr>
          <w:t>150-200 word author summary</w:t>
        </w:r>
      </w:ins>
      <w:ins w:id="47" w:author="localadmin" w:date="2015-04-02T10:45:00Z">
        <w:r>
          <w:rPr>
            <w:szCs w:val="24"/>
            <w:lang w:val="en-GB"/>
          </w:rPr>
          <w:t xml:space="preserve"> + 20-30 word 'blurb'</w:t>
        </w:r>
      </w:ins>
    </w:p>
    <w:p w:rsidR="000411F7" w:rsidRDefault="000411F7" w:rsidP="00C01DD8">
      <w:pPr>
        <w:pStyle w:val="Footer"/>
        <w:tabs>
          <w:tab w:val="clear" w:pos="4320"/>
          <w:tab w:val="clear" w:pos="8640"/>
        </w:tabs>
        <w:spacing w:line="480" w:lineRule="auto"/>
        <w:rPr>
          <w:ins w:id="48" w:author="localadmin" w:date="2015-04-02T10:44:00Z"/>
          <w:szCs w:val="24"/>
          <w:lang w:val="en-GB"/>
        </w:rPr>
      </w:pPr>
      <w:ins w:id="49" w:author="localadmin" w:date="2015-04-02T10:46:00Z">
        <w:r>
          <w:rPr>
            <w:szCs w:val="24"/>
            <w:lang w:val="en-GB"/>
          </w:rPr>
          <w:t>overall length ?</w:t>
        </w:r>
      </w:ins>
    </w:p>
    <w:p w:rsidR="000411F7" w:rsidRDefault="000411F7" w:rsidP="00C01DD8">
      <w:pPr>
        <w:pStyle w:val="Footer"/>
        <w:tabs>
          <w:tab w:val="clear" w:pos="4320"/>
          <w:tab w:val="clear" w:pos="8640"/>
        </w:tabs>
        <w:spacing w:line="480" w:lineRule="auto"/>
        <w:rPr>
          <w:ins w:id="50" w:author="localadmin" w:date="2015-04-02T10:22:00Z"/>
          <w:szCs w:val="24"/>
          <w:lang w:val="en-GB"/>
        </w:rPr>
      </w:pPr>
    </w:p>
    <w:p w:rsidR="00C01DD8" w:rsidRPr="00873FFC" w:rsidRDefault="006B3F6C" w:rsidP="00C01DD8">
      <w:pPr>
        <w:pStyle w:val="Footer"/>
        <w:tabs>
          <w:tab w:val="clear" w:pos="4320"/>
          <w:tab w:val="clear" w:pos="8640"/>
        </w:tabs>
        <w:spacing w:line="480" w:lineRule="auto"/>
        <w:rPr>
          <w:ins w:id="51" w:author="localadmin" w:date="2015-04-02T10:22:00Z"/>
          <w:b/>
          <w:szCs w:val="24"/>
          <w:lang w:val="en-GB"/>
          <w:rPrChange w:id="52" w:author="localadmin" w:date="2015-04-02T10:30:00Z">
            <w:rPr>
              <w:ins w:id="53" w:author="localadmin" w:date="2015-04-02T10:22:00Z"/>
              <w:szCs w:val="24"/>
              <w:lang w:val="en-GB"/>
            </w:rPr>
          </w:rPrChange>
        </w:rPr>
      </w:pPr>
      <w:ins w:id="54" w:author="localadmin" w:date="2015-04-02T10:22:00Z">
        <w:r w:rsidRPr="006B3F6C">
          <w:rPr>
            <w:b/>
            <w:szCs w:val="24"/>
            <w:lang w:val="en-GB"/>
            <w:rPrChange w:id="55" w:author="localadmin" w:date="2015-04-02T10:30:00Z">
              <w:rPr>
                <w:szCs w:val="24"/>
                <w:lang w:val="en-GB"/>
              </w:rPr>
            </w:rPrChange>
          </w:rPr>
          <w:t>Current Biology</w:t>
        </w:r>
      </w:ins>
      <w:ins w:id="56" w:author="localadmin" w:date="2015-04-02T10:29:00Z">
        <w:r w:rsidRPr="006B3F6C">
          <w:rPr>
            <w:b/>
            <w:szCs w:val="24"/>
            <w:lang w:val="en-GB"/>
            <w:rPrChange w:id="57" w:author="localadmin" w:date="2015-04-02T10:30:00Z">
              <w:rPr>
                <w:szCs w:val="24"/>
                <w:lang w:val="en-GB"/>
              </w:rPr>
            </w:rPrChange>
          </w:rPr>
          <w:t xml:space="preserve"> (</w:t>
        </w:r>
      </w:ins>
      <w:ins w:id="58" w:author="localadmin" w:date="2015-04-02T10:30:00Z">
        <w:r w:rsidRPr="006B3F6C">
          <w:rPr>
            <w:b/>
            <w:szCs w:val="24"/>
            <w:lang w:val="en-GB"/>
            <w:rPrChange w:id="59" w:author="localadmin" w:date="2015-04-02T10:30:00Z">
              <w:rPr>
                <w:szCs w:val="24"/>
                <w:lang w:val="en-GB"/>
              </w:rPr>
            </w:rPrChange>
          </w:rPr>
          <w:t>10.2</w:t>
        </w:r>
      </w:ins>
      <w:ins w:id="60" w:author="localadmin" w:date="2015-04-02T10:29:00Z">
        <w:r w:rsidRPr="006B3F6C">
          <w:rPr>
            <w:b/>
            <w:szCs w:val="24"/>
            <w:lang w:val="en-GB"/>
            <w:rPrChange w:id="61" w:author="localadmin" w:date="2015-04-02T10:30:00Z">
              <w:rPr>
                <w:szCs w:val="24"/>
                <w:lang w:val="en-GB"/>
              </w:rPr>
            </w:rPrChange>
          </w:rPr>
          <w:t>)</w:t>
        </w:r>
      </w:ins>
    </w:p>
    <w:p w:rsidR="00C01DD8" w:rsidRDefault="00873FFC" w:rsidP="00C01DD8">
      <w:pPr>
        <w:pStyle w:val="Footer"/>
        <w:tabs>
          <w:tab w:val="clear" w:pos="4320"/>
          <w:tab w:val="clear" w:pos="8640"/>
        </w:tabs>
        <w:spacing w:line="480" w:lineRule="auto"/>
        <w:rPr>
          <w:ins w:id="62" w:author="localadmin" w:date="2015-04-02T10:30:00Z"/>
          <w:szCs w:val="24"/>
          <w:lang w:val="en-GB"/>
        </w:rPr>
      </w:pPr>
      <w:ins w:id="63" w:author="localadmin" w:date="2015-04-02T10:30:00Z">
        <w:r w:rsidRPr="00873FFC">
          <w:rPr>
            <w:szCs w:val="24"/>
            <w:lang w:val="en-GB"/>
          </w:rPr>
          <w:t>http://www.cell.com/current-biology/aims</w:t>
        </w:r>
      </w:ins>
      <w:ins w:id="64" w:author="localadmin" w:date="2015-04-02T10:31:00Z">
        <w:r>
          <w:rPr>
            <w:szCs w:val="24"/>
            <w:lang w:val="en-GB"/>
          </w:rPr>
          <w:t xml:space="preserve">  </w:t>
        </w:r>
      </w:ins>
    </w:p>
    <w:p w:rsidR="00873FFC" w:rsidRDefault="00873FFC" w:rsidP="00C01DD8">
      <w:pPr>
        <w:pStyle w:val="Footer"/>
        <w:tabs>
          <w:tab w:val="clear" w:pos="4320"/>
          <w:tab w:val="clear" w:pos="8640"/>
        </w:tabs>
        <w:spacing w:line="480" w:lineRule="auto"/>
        <w:rPr>
          <w:ins w:id="65" w:author="localadmin" w:date="2015-04-02T10:30:00Z"/>
          <w:szCs w:val="24"/>
          <w:lang w:val="en-GB"/>
        </w:rPr>
      </w:pPr>
      <w:ins w:id="66" w:author="localadmin" w:date="2015-04-02T10:31:00Z">
        <w:r w:rsidRPr="00873FFC">
          <w:rPr>
            <w:szCs w:val="24"/>
            <w:lang w:val="en-GB"/>
          </w:rPr>
          <w:t>http://www.cell.com/current-biology/authors</w:t>
        </w:r>
      </w:ins>
    </w:p>
    <w:p w:rsidR="00873FFC" w:rsidRDefault="00873FFC" w:rsidP="00C01DD8">
      <w:pPr>
        <w:pStyle w:val="Footer"/>
        <w:tabs>
          <w:tab w:val="clear" w:pos="4320"/>
          <w:tab w:val="clear" w:pos="8640"/>
        </w:tabs>
        <w:spacing w:line="480" w:lineRule="auto"/>
        <w:rPr>
          <w:ins w:id="67" w:author="localadmin" w:date="2015-04-02T10:30:00Z"/>
          <w:szCs w:val="24"/>
          <w:lang w:val="en-GB"/>
        </w:rPr>
      </w:pPr>
      <w:ins w:id="68" w:author="localadmin" w:date="2015-04-02T10:32:00Z">
        <w:r>
          <w:rPr>
            <w:szCs w:val="24"/>
            <w:lang w:val="en-GB"/>
          </w:rPr>
          <w:lastRenderedPageBreak/>
          <w:t xml:space="preserve">encourage </w:t>
        </w:r>
        <w:proofErr w:type="spellStart"/>
        <w:r w:rsidR="006B3F6C" w:rsidRPr="006B3F6C">
          <w:rPr>
            <w:b/>
            <w:szCs w:val="24"/>
            <w:lang w:val="en-GB"/>
            <w:rPrChange w:id="69" w:author="localadmin" w:date="2015-04-02T10:32:00Z">
              <w:rPr>
                <w:szCs w:val="24"/>
                <w:lang w:val="en-GB"/>
              </w:rPr>
            </w:rPrChange>
          </w:rPr>
          <w:t>presubmission</w:t>
        </w:r>
        <w:proofErr w:type="spellEnd"/>
        <w:r w:rsidR="006B3F6C" w:rsidRPr="006B3F6C">
          <w:rPr>
            <w:b/>
            <w:szCs w:val="24"/>
            <w:lang w:val="en-GB"/>
            <w:rPrChange w:id="70" w:author="localadmin" w:date="2015-04-02T10:32:00Z">
              <w:rPr>
                <w:szCs w:val="24"/>
                <w:lang w:val="en-GB"/>
              </w:rPr>
            </w:rPrChange>
          </w:rPr>
          <w:t xml:space="preserve"> enquiry</w:t>
        </w:r>
      </w:ins>
    </w:p>
    <w:p w:rsidR="00873FFC" w:rsidRDefault="00873FFC" w:rsidP="00C01DD8">
      <w:pPr>
        <w:pStyle w:val="Footer"/>
        <w:tabs>
          <w:tab w:val="clear" w:pos="4320"/>
          <w:tab w:val="clear" w:pos="8640"/>
        </w:tabs>
        <w:spacing w:line="480" w:lineRule="auto"/>
        <w:rPr>
          <w:ins w:id="71" w:author="localadmin" w:date="2015-04-02T10:32:00Z"/>
          <w:szCs w:val="24"/>
          <w:lang w:val="en-GB"/>
        </w:rPr>
      </w:pPr>
      <w:ins w:id="72" w:author="localadmin" w:date="2015-04-02T10:32:00Z">
        <w:r>
          <w:rPr>
            <w:szCs w:val="24"/>
            <w:lang w:val="en-GB"/>
          </w:rPr>
          <w:t>Articles: 10 pages</w:t>
        </w:r>
      </w:ins>
      <w:ins w:id="73" w:author="localadmin" w:date="2015-04-02T10:33:00Z">
        <w:r>
          <w:rPr>
            <w:szCs w:val="24"/>
            <w:lang w:val="en-GB"/>
          </w:rPr>
          <w:t>,</w:t>
        </w:r>
      </w:ins>
      <w:ins w:id="74" w:author="localadmin" w:date="2015-04-02T10:32:00Z">
        <w:r>
          <w:rPr>
            <w:szCs w:val="24"/>
            <w:lang w:val="en-GB"/>
          </w:rPr>
          <w:t xml:space="preserve"> &lt;5000 words main text, &lt;7 display items</w:t>
        </w:r>
      </w:ins>
    </w:p>
    <w:p w:rsidR="00873FFC" w:rsidRDefault="00873FFC" w:rsidP="00C01DD8">
      <w:pPr>
        <w:pStyle w:val="Footer"/>
        <w:tabs>
          <w:tab w:val="clear" w:pos="4320"/>
          <w:tab w:val="clear" w:pos="8640"/>
        </w:tabs>
        <w:spacing w:line="480" w:lineRule="auto"/>
        <w:rPr>
          <w:ins w:id="75" w:author="localadmin" w:date="2015-04-02T10:32:00Z"/>
          <w:szCs w:val="24"/>
          <w:lang w:val="en-GB"/>
        </w:rPr>
      </w:pPr>
      <w:ins w:id="76" w:author="localadmin" w:date="2015-04-02T10:33:00Z">
        <w:r>
          <w:rPr>
            <w:szCs w:val="24"/>
            <w:lang w:val="en-GB"/>
          </w:rPr>
          <w:t>Reports: 6 pages, 2500 words main text, &lt;4 display items</w:t>
        </w:r>
      </w:ins>
      <w:ins w:id="77" w:author="localadmin" w:date="2015-04-02T10:35:00Z">
        <w:r w:rsidR="000411F7">
          <w:rPr>
            <w:szCs w:val="24"/>
            <w:lang w:val="en-GB"/>
          </w:rPr>
          <w:t>, results &amp; discussion combined</w:t>
        </w:r>
      </w:ins>
    </w:p>
    <w:p w:rsidR="00873FFC" w:rsidRDefault="000411F7" w:rsidP="00C01DD8">
      <w:pPr>
        <w:pStyle w:val="Footer"/>
        <w:tabs>
          <w:tab w:val="clear" w:pos="4320"/>
          <w:tab w:val="clear" w:pos="8640"/>
        </w:tabs>
        <w:spacing w:line="480" w:lineRule="auto"/>
        <w:rPr>
          <w:ins w:id="78" w:author="localadmin" w:date="2015-04-02T10:32:00Z"/>
          <w:szCs w:val="24"/>
          <w:lang w:val="en-GB"/>
        </w:rPr>
      </w:pPr>
      <w:ins w:id="79" w:author="localadmin" w:date="2015-04-02T10:34:00Z">
        <w:r>
          <w:rPr>
            <w:szCs w:val="24"/>
            <w:lang w:val="en-GB"/>
          </w:rPr>
          <w:t>Title &lt; 150 characters, abstract &lt;250 words</w:t>
        </w:r>
      </w:ins>
    </w:p>
    <w:p w:rsidR="00C01DD8" w:rsidRDefault="00C01DD8" w:rsidP="00C01DD8">
      <w:pPr>
        <w:pStyle w:val="Footer"/>
        <w:tabs>
          <w:tab w:val="clear" w:pos="4320"/>
          <w:tab w:val="clear" w:pos="8640"/>
        </w:tabs>
        <w:spacing w:line="480" w:lineRule="auto"/>
        <w:rPr>
          <w:ins w:id="80" w:author="localadmin" w:date="2015-04-02T10:22:00Z"/>
          <w:szCs w:val="24"/>
          <w:lang w:val="en-GB"/>
        </w:rPr>
      </w:pPr>
    </w:p>
    <w:p w:rsidR="00C01DD8" w:rsidRPr="0020549A" w:rsidRDefault="006B3F6C" w:rsidP="00C01DD8">
      <w:pPr>
        <w:pStyle w:val="Footer"/>
        <w:tabs>
          <w:tab w:val="clear" w:pos="4320"/>
          <w:tab w:val="clear" w:pos="8640"/>
        </w:tabs>
        <w:spacing w:line="480" w:lineRule="auto"/>
        <w:rPr>
          <w:ins w:id="81" w:author="localadmin" w:date="2015-04-02T10:22:00Z"/>
          <w:b/>
          <w:szCs w:val="24"/>
          <w:lang w:val="en-GB"/>
          <w:rPrChange w:id="82" w:author="localadmin" w:date="2015-04-02T10:51:00Z">
            <w:rPr>
              <w:ins w:id="83" w:author="localadmin" w:date="2015-04-02T10:22:00Z"/>
              <w:szCs w:val="24"/>
              <w:lang w:val="en-GB"/>
            </w:rPr>
          </w:rPrChange>
        </w:rPr>
      </w:pPr>
      <w:ins w:id="84" w:author="localadmin" w:date="2015-04-02T10:22:00Z">
        <w:r w:rsidRPr="006B3F6C">
          <w:rPr>
            <w:b/>
            <w:szCs w:val="24"/>
            <w:lang w:val="en-GB"/>
            <w:rPrChange w:id="85" w:author="localadmin" w:date="2015-04-02T10:51:00Z">
              <w:rPr>
                <w:szCs w:val="24"/>
                <w:lang w:val="en-GB"/>
              </w:rPr>
            </w:rPrChange>
          </w:rPr>
          <w:t>PNAS</w:t>
        </w:r>
      </w:ins>
    </w:p>
    <w:p w:rsidR="00C01DD8" w:rsidRDefault="00C01DD8" w:rsidP="00C01DD8">
      <w:pPr>
        <w:pStyle w:val="Footer"/>
        <w:tabs>
          <w:tab w:val="clear" w:pos="4320"/>
          <w:tab w:val="clear" w:pos="8640"/>
        </w:tabs>
        <w:spacing w:line="480" w:lineRule="auto"/>
        <w:rPr>
          <w:ins w:id="86" w:author="localadmin" w:date="2015-04-02T10:22:00Z"/>
          <w:szCs w:val="24"/>
          <w:lang w:val="en-GB"/>
        </w:rPr>
      </w:pPr>
    </w:p>
    <w:p w:rsidR="00C01DD8" w:rsidRDefault="00C01DD8" w:rsidP="00C01DD8">
      <w:pPr>
        <w:pStyle w:val="Footer"/>
        <w:tabs>
          <w:tab w:val="clear" w:pos="4320"/>
          <w:tab w:val="clear" w:pos="8640"/>
        </w:tabs>
        <w:spacing w:line="480" w:lineRule="auto"/>
        <w:rPr>
          <w:ins w:id="87" w:author="localadmin" w:date="2015-04-02T10:21:00Z"/>
          <w:szCs w:val="24"/>
          <w:lang w:val="en-GB"/>
        </w:rPr>
      </w:pPr>
    </w:p>
    <w:p w:rsidR="00C01DD8" w:rsidRDefault="00C01DD8" w:rsidP="00C01DD8">
      <w:pPr>
        <w:pStyle w:val="Footer"/>
        <w:tabs>
          <w:tab w:val="clear" w:pos="4320"/>
          <w:tab w:val="clear" w:pos="8640"/>
        </w:tabs>
        <w:spacing w:line="480" w:lineRule="auto"/>
        <w:rPr>
          <w:ins w:id="88" w:author="localadmin" w:date="2015-04-02T10:21:00Z"/>
          <w:szCs w:val="24"/>
          <w:lang w:val="en-GB"/>
        </w:rPr>
      </w:pPr>
    </w:p>
    <w:p w:rsidR="00C01DD8" w:rsidRDefault="00C01DD8" w:rsidP="00C01DD8">
      <w:pPr>
        <w:pStyle w:val="Footer"/>
        <w:tabs>
          <w:tab w:val="clear" w:pos="4320"/>
          <w:tab w:val="clear" w:pos="8640"/>
        </w:tabs>
        <w:spacing w:line="480" w:lineRule="auto"/>
        <w:rPr>
          <w:ins w:id="89" w:author="localadmin" w:date="2015-04-02T11:27:00Z"/>
          <w:szCs w:val="24"/>
          <w:lang w:val="en-GB"/>
        </w:rPr>
      </w:pPr>
      <w:ins w:id="90" w:author="localadmin" w:date="2015-04-02T10:21:00Z">
        <w:r>
          <w:rPr>
            <w:szCs w:val="24"/>
            <w:lang w:val="en-GB"/>
          </w:rPr>
          <w:t>Molecular Ecology (6.2)</w:t>
        </w:r>
      </w:ins>
    </w:p>
    <w:p w:rsidR="009403BB" w:rsidRDefault="009403BB" w:rsidP="00C01DD8">
      <w:pPr>
        <w:pStyle w:val="Footer"/>
        <w:tabs>
          <w:tab w:val="clear" w:pos="4320"/>
          <w:tab w:val="clear" w:pos="8640"/>
        </w:tabs>
        <w:spacing w:line="480" w:lineRule="auto"/>
        <w:rPr>
          <w:ins w:id="91" w:author="localadmin" w:date="2015-04-02T10:21:00Z"/>
          <w:szCs w:val="24"/>
          <w:lang w:val="en-GB"/>
        </w:rPr>
      </w:pPr>
    </w:p>
    <w:p w:rsidR="00C01DD8" w:rsidRDefault="00C01DD8">
      <w:pPr>
        <w:rPr>
          <w:ins w:id="92" w:author="localadmin" w:date="2015-04-02T10:21:00Z"/>
          <w:rFonts w:ascii="Verdana" w:hAnsi="Verdana"/>
          <w:sz w:val="25"/>
          <w:szCs w:val="25"/>
        </w:rPr>
      </w:pPr>
      <w:ins w:id="93" w:author="localadmin" w:date="2015-04-02T10:21:00Z">
        <w:r>
          <w:rPr>
            <w:rFonts w:ascii="Verdana" w:hAnsi="Verdana"/>
            <w:sz w:val="25"/>
            <w:szCs w:val="25"/>
          </w:rPr>
          <w:br w:type="page"/>
        </w:r>
      </w:ins>
    </w:p>
    <w:p w:rsidR="00E824FC" w:rsidRPr="00551CF7" w:rsidRDefault="002D12A3" w:rsidP="00E824FC">
      <w:pPr>
        <w:pStyle w:val="Footer"/>
        <w:tabs>
          <w:tab w:val="clear" w:pos="4320"/>
          <w:tab w:val="clear" w:pos="8640"/>
        </w:tabs>
        <w:spacing w:line="360" w:lineRule="auto"/>
        <w:rPr>
          <w:rFonts w:ascii="Verdana" w:hAnsi="Verdana"/>
          <w:sz w:val="25"/>
          <w:szCs w:val="25"/>
        </w:rPr>
      </w:pPr>
      <w:r w:rsidRPr="00551CF7">
        <w:rPr>
          <w:rFonts w:ascii="Verdana" w:hAnsi="Verdana"/>
          <w:sz w:val="25"/>
          <w:szCs w:val="25"/>
        </w:rPr>
        <w:lastRenderedPageBreak/>
        <w:t>Title:</w:t>
      </w:r>
    </w:p>
    <w:p w:rsidR="00E824FC" w:rsidRPr="00551CF7" w:rsidRDefault="006B3F6C" w:rsidP="00E824FC">
      <w:pPr>
        <w:pStyle w:val="Footer"/>
        <w:tabs>
          <w:tab w:val="clear" w:pos="4320"/>
          <w:tab w:val="clear" w:pos="8640"/>
        </w:tabs>
        <w:spacing w:line="360" w:lineRule="auto"/>
        <w:rPr>
          <w:rFonts w:ascii="Verdana" w:hAnsi="Verdana"/>
          <w:sz w:val="25"/>
          <w:szCs w:val="25"/>
        </w:rPr>
      </w:pPr>
      <w:del w:id="94" w:author="Joe Hoffman" w:date="2015-01-15T04:24:00Z">
        <w:r w:rsidRPr="006B3F6C">
          <w:rPr>
            <w:rFonts w:ascii="Verdana" w:hAnsi="Verdana"/>
            <w:b/>
            <w:sz w:val="25"/>
            <w:szCs w:val="25"/>
            <w:rPrChange w:id="95" w:author="Joe Hoffman" w:date="2015-01-15T04:06:00Z">
              <w:rPr>
                <w:rFonts w:ascii="Verdana" w:hAnsi="Verdana"/>
                <w:sz w:val="25"/>
                <w:szCs w:val="25"/>
              </w:rPr>
            </w:rPrChange>
          </w:rPr>
          <w:delText>Bayesian inference of a historical bottleneck in a heavily exploited marine mammal</w:delText>
        </w:r>
      </w:del>
      <w:ins w:id="96" w:author="Joe Hoffman" w:date="2015-01-15T04:24:00Z">
        <w:r w:rsidR="000C71D3">
          <w:rPr>
            <w:rFonts w:ascii="Verdana" w:hAnsi="Verdana"/>
            <w:b/>
            <w:sz w:val="25"/>
            <w:szCs w:val="25"/>
          </w:rPr>
          <w:t>xxx</w:t>
        </w:r>
      </w:ins>
      <w:del w:id="97" w:author="Joe Hoffman" w:date="2015-01-15T04:06:00Z">
        <w:r w:rsidR="0019585A" w:rsidRPr="00551CF7" w:rsidDel="00B95BB8">
          <w:rPr>
            <w:rFonts w:ascii="Verdana" w:hAnsi="Verdana"/>
            <w:sz w:val="25"/>
            <w:szCs w:val="25"/>
          </w:rPr>
          <w:delText>.</w:delText>
        </w:r>
      </w:del>
    </w:p>
    <w:p w:rsidR="00E824FC" w:rsidRDefault="00E824FC" w:rsidP="00E824FC">
      <w:pPr>
        <w:pStyle w:val="Footer"/>
        <w:tabs>
          <w:tab w:val="clear" w:pos="4320"/>
          <w:tab w:val="clear" w:pos="8640"/>
        </w:tabs>
        <w:spacing w:line="360" w:lineRule="auto"/>
      </w:pPr>
    </w:p>
    <w:p w:rsidR="00A80DBE" w:rsidRPr="00551CF7" w:rsidRDefault="00A80DBE" w:rsidP="00A80DBE">
      <w:pPr>
        <w:pStyle w:val="Footer"/>
        <w:tabs>
          <w:tab w:val="clear" w:pos="4320"/>
          <w:tab w:val="clear" w:pos="8640"/>
        </w:tabs>
        <w:spacing w:line="360" w:lineRule="auto"/>
        <w:rPr>
          <w:rFonts w:ascii="Verdana" w:hAnsi="Verdana"/>
          <w:sz w:val="25"/>
          <w:szCs w:val="25"/>
        </w:rPr>
      </w:pPr>
      <w:r>
        <w:rPr>
          <w:rFonts w:ascii="Verdana" w:hAnsi="Verdana"/>
          <w:sz w:val="25"/>
          <w:szCs w:val="25"/>
        </w:rPr>
        <w:t>Short t</w:t>
      </w:r>
      <w:r w:rsidRPr="00551CF7">
        <w:rPr>
          <w:rFonts w:ascii="Verdana" w:hAnsi="Verdana"/>
          <w:sz w:val="25"/>
          <w:szCs w:val="25"/>
        </w:rPr>
        <w:t>itle:</w:t>
      </w:r>
    </w:p>
    <w:p w:rsidR="00A80DBE" w:rsidRDefault="00A80DBE" w:rsidP="00E824FC">
      <w:pPr>
        <w:pStyle w:val="Footer"/>
        <w:tabs>
          <w:tab w:val="clear" w:pos="4320"/>
          <w:tab w:val="clear" w:pos="8640"/>
        </w:tabs>
        <w:spacing w:line="360" w:lineRule="auto"/>
        <w:rPr>
          <w:rFonts w:ascii="Verdana" w:hAnsi="Verdana"/>
          <w:sz w:val="25"/>
          <w:szCs w:val="25"/>
        </w:rPr>
      </w:pPr>
      <w:del w:id="98" w:author="Joe Hoffman" w:date="2015-01-15T04:24:00Z">
        <w:r w:rsidDel="000C71D3">
          <w:rPr>
            <w:rFonts w:ascii="Verdana" w:hAnsi="Verdana"/>
            <w:sz w:val="25"/>
            <w:szCs w:val="25"/>
          </w:rPr>
          <w:delText>Bayesian bottleneck analysis</w:delText>
        </w:r>
      </w:del>
      <w:ins w:id="99" w:author="Joe Hoffman" w:date="2015-01-15T04:24:00Z">
        <w:r w:rsidR="000C71D3">
          <w:rPr>
            <w:rFonts w:ascii="Verdana" w:hAnsi="Verdana"/>
            <w:sz w:val="25"/>
            <w:szCs w:val="25"/>
          </w:rPr>
          <w:t>xxx</w:t>
        </w:r>
      </w:ins>
    </w:p>
    <w:p w:rsidR="00395B2C" w:rsidRDefault="00395B2C" w:rsidP="00395B2C">
      <w:pPr>
        <w:spacing w:line="360" w:lineRule="auto"/>
        <w:rPr>
          <w:ins w:id="100" w:author="localadmin" w:date="2015-10-06T12:24:00Z"/>
          <w:lang w:val="de-DE"/>
        </w:rPr>
      </w:pPr>
    </w:p>
    <w:p w:rsidR="00395B2C" w:rsidRPr="009A17A3" w:rsidRDefault="00395B2C" w:rsidP="00395B2C">
      <w:pPr>
        <w:spacing w:line="360" w:lineRule="auto"/>
        <w:rPr>
          <w:lang w:val="de-DE"/>
        </w:rPr>
      </w:pPr>
      <w:moveToRangeStart w:id="101" w:author="localadmin" w:date="2015-10-06T12:24:00Z" w:name="move431897577"/>
      <w:moveTo w:id="102" w:author="localadmin" w:date="2015-10-06T12:24:00Z">
        <w:r w:rsidRPr="006B3F6C">
          <w:rPr>
            <w:lang w:val="de-DE"/>
          </w:rPr>
          <w:t xml:space="preserve">M. A. Stoffel </w:t>
        </w:r>
        <w:r w:rsidRPr="006B3F6C">
          <w:rPr>
            <w:vertAlign w:val="superscript"/>
            <w:lang w:val="de-DE"/>
          </w:rPr>
          <w:t>1</w:t>
        </w:r>
      </w:moveTo>
    </w:p>
    <w:moveToRangeEnd w:id="101"/>
    <w:p w:rsidR="00395B2C" w:rsidRDefault="00395B2C" w:rsidP="00395B2C">
      <w:pPr>
        <w:spacing w:line="360" w:lineRule="auto"/>
        <w:rPr>
          <w:ins w:id="103" w:author="localadmin" w:date="2015-10-06T12:27:00Z"/>
        </w:rPr>
      </w:pPr>
      <w:ins w:id="104" w:author="localadmin" w:date="2015-10-06T12:27:00Z">
        <w:r>
          <w:t>K. Acevedo-Whitehouse</w:t>
        </w:r>
      </w:ins>
      <w:ins w:id="105" w:author="localadmin" w:date="2015-10-06T12:28:00Z">
        <w:r>
          <w:t xml:space="preserve"> </w:t>
        </w:r>
        <w:r w:rsidRPr="00395B2C">
          <w:rPr>
            <w:vertAlign w:val="superscript"/>
            <w:rPrChange w:id="106" w:author="localadmin" w:date="2015-10-06T12:30:00Z">
              <w:rPr/>
            </w:rPrChange>
          </w:rPr>
          <w:t>2</w:t>
        </w:r>
      </w:ins>
    </w:p>
    <w:p w:rsidR="00395B2C" w:rsidRDefault="00395B2C" w:rsidP="00395B2C">
      <w:pPr>
        <w:spacing w:line="360" w:lineRule="auto"/>
        <w:rPr>
          <w:ins w:id="107" w:author="localadmin" w:date="2015-10-06T12:29:00Z"/>
        </w:rPr>
      </w:pPr>
      <w:moveToRangeStart w:id="108" w:author="localadmin" w:date="2015-10-06T12:24:00Z" w:name="move431897585"/>
      <w:moveTo w:id="109" w:author="localadmin" w:date="2015-10-06T12:24:00Z">
        <w:r w:rsidRPr="00395B2C">
          <w:rPr>
            <w:rPrChange w:id="110" w:author="localadmin" w:date="2015-10-06T12:25:00Z">
              <w:rPr>
                <w:lang w:val="de-DE"/>
              </w:rPr>
            </w:rPrChange>
          </w:rPr>
          <w:t xml:space="preserve">W. Amos </w:t>
        </w:r>
      </w:moveTo>
      <w:ins w:id="111" w:author="localadmin" w:date="2015-10-06T12:31:00Z">
        <w:r w:rsidRPr="00395B2C">
          <w:rPr>
            <w:vertAlign w:val="superscript"/>
            <w:rPrChange w:id="112" w:author="localadmin" w:date="2015-10-06T12:31:00Z">
              <w:rPr/>
            </w:rPrChange>
          </w:rPr>
          <w:t>3</w:t>
        </w:r>
      </w:ins>
    </w:p>
    <w:p w:rsidR="00395B2C" w:rsidRPr="00395B2C" w:rsidRDefault="00395B2C" w:rsidP="00395B2C">
      <w:pPr>
        <w:spacing w:line="360" w:lineRule="auto"/>
        <w:rPr>
          <w:rPrChange w:id="113" w:author="localadmin" w:date="2015-10-06T12:25:00Z">
            <w:rPr>
              <w:lang w:val="de-DE"/>
            </w:rPr>
          </w:rPrChange>
        </w:rPr>
      </w:pPr>
      <w:ins w:id="114" w:author="localadmin" w:date="2015-10-06T12:29:00Z">
        <w:r>
          <w:t xml:space="preserve">Andersen, L. </w:t>
        </w:r>
      </w:ins>
      <w:ins w:id="115" w:author="localadmin" w:date="2015-10-06T12:34:00Z">
        <w:r w:rsidR="001C7F55" w:rsidRPr="001C7F55">
          <w:rPr>
            <w:vertAlign w:val="superscript"/>
            <w:rPrChange w:id="116" w:author="localadmin" w:date="2015-10-06T12:34:00Z">
              <w:rPr/>
            </w:rPrChange>
          </w:rPr>
          <w:t>4</w:t>
        </w:r>
      </w:ins>
    </w:p>
    <w:p w:rsidR="00395B2C" w:rsidRPr="00395B2C" w:rsidRDefault="00395B2C" w:rsidP="00395B2C">
      <w:pPr>
        <w:spacing w:line="360" w:lineRule="auto"/>
        <w:rPr>
          <w:rPrChange w:id="117" w:author="localadmin" w:date="2015-10-06T12:25:00Z">
            <w:rPr>
              <w:lang w:val="de-DE"/>
            </w:rPr>
          </w:rPrChange>
        </w:rPr>
      </w:pPr>
      <w:moveToRangeStart w:id="118" w:author="localadmin" w:date="2015-10-06T12:24:00Z" w:name="move431897593"/>
      <w:moveToRangeEnd w:id="108"/>
      <w:moveTo w:id="119" w:author="localadmin" w:date="2015-10-06T12:24:00Z">
        <w:r w:rsidRPr="00395B2C">
          <w:rPr>
            <w:rPrChange w:id="120" w:author="localadmin" w:date="2015-10-06T12:25:00Z">
              <w:rPr>
                <w:lang w:val="de-DE"/>
              </w:rPr>
            </w:rPrChange>
          </w:rPr>
          <w:t xml:space="preserve">B. Dickerson </w:t>
        </w:r>
      </w:moveTo>
      <w:ins w:id="121" w:author="localadmin" w:date="2015-10-06T12:34:00Z">
        <w:r w:rsidR="001C7F55" w:rsidRPr="001C7F55">
          <w:rPr>
            <w:vertAlign w:val="superscript"/>
            <w:rPrChange w:id="122" w:author="localadmin" w:date="2015-10-06T12:35:00Z">
              <w:rPr/>
            </w:rPrChange>
          </w:rPr>
          <w:t>5</w:t>
        </w:r>
      </w:ins>
    </w:p>
    <w:p w:rsidR="00395B2C" w:rsidRPr="00395B2C" w:rsidRDefault="00395B2C" w:rsidP="00395B2C">
      <w:pPr>
        <w:pStyle w:val="Footer"/>
        <w:tabs>
          <w:tab w:val="clear" w:pos="4320"/>
          <w:tab w:val="clear" w:pos="8640"/>
        </w:tabs>
        <w:spacing w:line="360" w:lineRule="auto"/>
        <w:rPr>
          <w:rPrChange w:id="123" w:author="localadmin" w:date="2015-10-06T12:24:00Z">
            <w:rPr>
              <w:lang w:val="de-DE"/>
            </w:rPr>
          </w:rPrChange>
        </w:rPr>
      </w:pPr>
      <w:moveToRangeStart w:id="124" w:author="localadmin" w:date="2015-10-06T12:24:00Z" w:name="move431897599"/>
      <w:moveToRangeEnd w:id="118"/>
      <w:moveTo w:id="125" w:author="localadmin" w:date="2015-10-06T12:24:00Z">
        <w:r w:rsidRPr="00395B2C">
          <w:rPr>
            <w:rPrChange w:id="126" w:author="localadmin" w:date="2015-10-06T12:24:00Z">
              <w:rPr>
                <w:lang w:val="de-DE"/>
              </w:rPr>
            </w:rPrChange>
          </w:rPr>
          <w:t xml:space="preserve">F. </w:t>
        </w:r>
        <w:proofErr w:type="spellStart"/>
        <w:r w:rsidRPr="00395B2C">
          <w:rPr>
            <w:rPrChange w:id="127" w:author="localadmin" w:date="2015-10-06T12:24:00Z">
              <w:rPr>
                <w:lang w:val="de-DE"/>
              </w:rPr>
            </w:rPrChange>
          </w:rPr>
          <w:t>Galimberti</w:t>
        </w:r>
        <w:proofErr w:type="spellEnd"/>
        <w:r w:rsidRPr="00395B2C">
          <w:rPr>
            <w:rPrChange w:id="128" w:author="localadmin" w:date="2015-10-06T12:24:00Z">
              <w:rPr>
                <w:lang w:val="de-DE"/>
              </w:rPr>
            </w:rPrChange>
          </w:rPr>
          <w:t xml:space="preserve"> </w:t>
        </w:r>
      </w:moveTo>
      <w:ins w:id="129" w:author="localadmin" w:date="2015-10-06T12:34:00Z">
        <w:r w:rsidR="001C7F55" w:rsidRPr="001C7F55">
          <w:rPr>
            <w:vertAlign w:val="superscript"/>
            <w:rPrChange w:id="130" w:author="localadmin" w:date="2015-10-06T12:35:00Z">
              <w:rPr/>
            </w:rPrChange>
          </w:rPr>
          <w:t>6</w:t>
        </w:r>
      </w:ins>
    </w:p>
    <w:p w:rsidR="00395B2C" w:rsidDel="00395B2C" w:rsidRDefault="00395B2C" w:rsidP="00395B2C">
      <w:pPr>
        <w:spacing w:line="360" w:lineRule="auto"/>
        <w:rPr>
          <w:del w:id="131" w:author="localadmin" w:date="2015-10-06T12:25:00Z"/>
        </w:rPr>
      </w:pPr>
      <w:moveToRangeStart w:id="132" w:author="localadmin" w:date="2015-10-06T12:24:00Z" w:name="move409058295"/>
      <w:moveToRangeEnd w:id="124"/>
      <w:moveTo w:id="133" w:author="localadmin" w:date="2015-10-06T12:24:00Z">
        <w:del w:id="134" w:author="localadmin" w:date="2015-10-06T12:25:00Z">
          <w:r w:rsidDel="00395B2C">
            <w:delText xml:space="preserve">C. D. Phillips </w:delText>
          </w:r>
        </w:del>
      </w:moveTo>
    </w:p>
    <w:p w:rsidR="00395B2C" w:rsidRPr="001C7F55" w:rsidRDefault="00395B2C" w:rsidP="00395B2C">
      <w:pPr>
        <w:pStyle w:val="Footer"/>
        <w:tabs>
          <w:tab w:val="clear" w:pos="4320"/>
          <w:tab w:val="clear" w:pos="8640"/>
        </w:tabs>
        <w:spacing w:line="360" w:lineRule="auto"/>
        <w:rPr>
          <w:lang w:val="de-DE"/>
          <w:rPrChange w:id="135" w:author="localadmin" w:date="2015-10-06T12:34:00Z">
            <w:rPr>
              <w:lang w:val="de-DE"/>
            </w:rPr>
          </w:rPrChange>
        </w:rPr>
      </w:pPr>
      <w:moveToRangeStart w:id="136" w:author="localadmin" w:date="2015-10-06T12:24:00Z" w:name="move431897611"/>
      <w:moveToRangeEnd w:id="132"/>
      <w:moveTo w:id="137" w:author="localadmin" w:date="2015-10-06T12:24:00Z">
        <w:r w:rsidRPr="001C7F55">
          <w:rPr>
            <w:lang w:val="de-DE"/>
            <w:rPrChange w:id="138" w:author="localadmin" w:date="2015-10-06T12:34:00Z">
              <w:rPr>
                <w:lang w:val="de-DE"/>
              </w:rPr>
            </w:rPrChange>
          </w:rPr>
          <w:t xml:space="preserve">S. Sanvito </w:t>
        </w:r>
      </w:moveTo>
      <w:ins w:id="139" w:author="localadmin" w:date="2015-10-06T12:34:00Z">
        <w:r w:rsidR="001C7F55" w:rsidRPr="001C7F55">
          <w:rPr>
            <w:vertAlign w:val="superscript"/>
            <w:lang w:val="de-DE"/>
            <w:rPrChange w:id="140" w:author="localadmin" w:date="2015-10-06T12:35:00Z">
              <w:rPr/>
            </w:rPrChange>
          </w:rPr>
          <w:t>6</w:t>
        </w:r>
      </w:ins>
    </w:p>
    <w:p w:rsidR="00395B2C" w:rsidRPr="009A17A3" w:rsidRDefault="00395B2C" w:rsidP="00395B2C">
      <w:pPr>
        <w:spacing w:line="360" w:lineRule="auto"/>
        <w:rPr>
          <w:lang w:val="de-DE"/>
        </w:rPr>
      </w:pPr>
      <w:moveToRangeStart w:id="141" w:author="localadmin" w:date="2015-10-06T12:24:00Z" w:name="move431897618"/>
      <w:moveToRangeEnd w:id="136"/>
      <w:moveTo w:id="142" w:author="localadmin" w:date="2015-10-06T12:24:00Z">
        <w:r w:rsidRPr="006B3F6C">
          <w:rPr>
            <w:lang w:val="de-DE"/>
          </w:rPr>
          <w:t xml:space="preserve">A. B. A. Schafer </w:t>
        </w:r>
      </w:moveTo>
      <w:ins w:id="143" w:author="localadmin" w:date="2015-10-06T12:34:00Z">
        <w:r w:rsidR="001C7F55" w:rsidRPr="001C7F55">
          <w:rPr>
            <w:vertAlign w:val="superscript"/>
            <w:lang w:val="de-DE"/>
            <w:rPrChange w:id="144" w:author="localadmin" w:date="2015-10-06T12:35:00Z">
              <w:rPr>
                <w:lang w:val="de-DE"/>
              </w:rPr>
            </w:rPrChange>
          </w:rPr>
          <w:t>7</w:t>
        </w:r>
      </w:ins>
    </w:p>
    <w:p w:rsidR="00395B2C" w:rsidRPr="009A17A3" w:rsidRDefault="00395B2C" w:rsidP="00395B2C">
      <w:pPr>
        <w:spacing w:line="360" w:lineRule="auto"/>
        <w:rPr>
          <w:lang w:val="de-DE"/>
        </w:rPr>
      </w:pPr>
      <w:moveToRangeStart w:id="145" w:author="localadmin" w:date="2015-10-06T12:24:00Z" w:name="move431897615"/>
      <w:moveToRangeEnd w:id="141"/>
      <w:moveTo w:id="146" w:author="localadmin" w:date="2015-10-06T12:24:00Z">
        <w:r w:rsidRPr="006B3F6C">
          <w:rPr>
            <w:lang w:val="de-DE"/>
          </w:rPr>
          <w:t xml:space="preserve">J. Schultz </w:t>
        </w:r>
      </w:moveTo>
      <w:ins w:id="147" w:author="localadmin" w:date="2015-10-06T12:34:00Z">
        <w:r w:rsidR="001C7F55" w:rsidRPr="001C7F55">
          <w:rPr>
            <w:vertAlign w:val="superscript"/>
            <w:lang w:val="de-DE"/>
            <w:rPrChange w:id="148" w:author="localadmin" w:date="2015-10-06T12:35:00Z">
              <w:rPr>
                <w:lang w:val="de-DE"/>
              </w:rPr>
            </w:rPrChange>
          </w:rPr>
          <w:t>8</w:t>
        </w:r>
      </w:ins>
    </w:p>
    <w:p w:rsidR="00395B2C" w:rsidRPr="009A17A3" w:rsidRDefault="00395B2C" w:rsidP="00395B2C">
      <w:pPr>
        <w:spacing w:line="360" w:lineRule="auto"/>
        <w:rPr>
          <w:lang w:val="de-DE"/>
        </w:rPr>
      </w:pPr>
      <w:moveToRangeStart w:id="149" w:author="localadmin" w:date="2015-10-06T12:24:00Z" w:name="move431897625"/>
      <w:moveToRangeEnd w:id="145"/>
      <w:moveTo w:id="150" w:author="localadmin" w:date="2015-10-06T12:24:00Z">
        <w:r w:rsidRPr="006B3F6C">
          <w:rPr>
            <w:lang w:val="de-DE"/>
          </w:rPr>
          <w:t xml:space="preserve">F. Trillmich </w:t>
        </w:r>
      </w:moveTo>
      <w:ins w:id="151" w:author="localadmin" w:date="2015-10-06T12:34:00Z">
        <w:r w:rsidR="001C7F55" w:rsidRPr="001C7F55">
          <w:rPr>
            <w:vertAlign w:val="superscript"/>
            <w:lang w:val="de-DE"/>
            <w:rPrChange w:id="152" w:author="localadmin" w:date="2015-10-06T12:35:00Z">
              <w:rPr>
                <w:lang w:val="de-DE"/>
              </w:rPr>
            </w:rPrChange>
          </w:rPr>
          <w:t>9</w:t>
        </w:r>
      </w:ins>
    </w:p>
    <w:p w:rsidR="00395B2C" w:rsidRPr="009A17A3" w:rsidRDefault="00395B2C" w:rsidP="00395B2C">
      <w:pPr>
        <w:spacing w:line="360" w:lineRule="auto"/>
        <w:rPr>
          <w:lang w:val="de-DE"/>
        </w:rPr>
      </w:pPr>
      <w:moveToRangeStart w:id="153" w:author="localadmin" w:date="2015-10-06T12:24:00Z" w:name="move431897622"/>
      <w:moveToRangeEnd w:id="149"/>
      <w:moveTo w:id="154" w:author="localadmin" w:date="2015-10-06T12:24:00Z">
        <w:r w:rsidRPr="006B3F6C">
          <w:rPr>
            <w:lang w:val="de-DE"/>
          </w:rPr>
          <w:t xml:space="preserve">J. B. Wolf </w:t>
        </w:r>
      </w:moveTo>
      <w:ins w:id="155" w:author="localadmin" w:date="2015-10-06T12:34:00Z">
        <w:r w:rsidR="001C7F55" w:rsidRPr="001C7F55">
          <w:rPr>
            <w:vertAlign w:val="superscript"/>
            <w:lang w:val="de-DE"/>
            <w:rPrChange w:id="156" w:author="localadmin" w:date="2015-10-06T12:35:00Z">
              <w:rPr>
                <w:lang w:val="de-DE"/>
              </w:rPr>
            </w:rPrChange>
          </w:rPr>
          <w:t>10</w:t>
        </w:r>
      </w:ins>
    </w:p>
    <w:moveToRangeEnd w:id="153"/>
    <w:p w:rsidR="00A80DBE" w:rsidRPr="00395B2C" w:rsidDel="00395B2C" w:rsidRDefault="00A80DBE" w:rsidP="00E824FC">
      <w:pPr>
        <w:pStyle w:val="Footer"/>
        <w:tabs>
          <w:tab w:val="clear" w:pos="4320"/>
          <w:tab w:val="clear" w:pos="8640"/>
        </w:tabs>
        <w:spacing w:line="360" w:lineRule="auto"/>
        <w:rPr>
          <w:del w:id="157" w:author="localadmin" w:date="2015-10-06T12:24:00Z"/>
          <w:rFonts w:ascii="Verdana" w:hAnsi="Verdana"/>
          <w:sz w:val="25"/>
          <w:szCs w:val="25"/>
          <w:lang w:val="de-DE"/>
          <w:rPrChange w:id="158" w:author="localadmin" w:date="2015-10-06T12:24:00Z">
            <w:rPr>
              <w:del w:id="159" w:author="localadmin" w:date="2015-10-06T12:24:00Z"/>
              <w:rFonts w:ascii="Verdana" w:hAnsi="Verdana"/>
              <w:sz w:val="25"/>
              <w:szCs w:val="25"/>
            </w:rPr>
          </w:rPrChange>
        </w:rPr>
      </w:pPr>
    </w:p>
    <w:p w:rsidR="00B95BB8" w:rsidRDefault="002D12A3" w:rsidP="00E824FC">
      <w:pPr>
        <w:spacing w:line="360" w:lineRule="auto"/>
        <w:rPr>
          <w:ins w:id="160" w:author="Joe Hoffman" w:date="2015-01-15T04:09:00Z"/>
        </w:rPr>
      </w:pPr>
      <w:r>
        <w:t>J. I. Hoffman</w:t>
      </w:r>
      <w:ins w:id="161" w:author="Joe Hoffman" w:date="2015-01-15T04:15:00Z">
        <w:r w:rsidR="00B95BB8">
          <w:t xml:space="preserve"> </w:t>
        </w:r>
      </w:ins>
      <w:del w:id="162" w:author="Joe Hoffman" w:date="2015-01-15T04:08:00Z">
        <w:r w:rsidR="006B3F6C" w:rsidRPr="006B3F6C">
          <w:rPr>
            <w:vertAlign w:val="superscript"/>
            <w:rPrChange w:id="163" w:author="Joe Hoffman" w:date="2015-01-15T04:08:00Z">
              <w:rPr/>
            </w:rPrChange>
          </w:rPr>
          <w:delText>*</w:delText>
        </w:r>
      </w:del>
      <w:ins w:id="164" w:author="Joe Hoffman" w:date="2015-01-15T04:08:00Z">
        <w:r w:rsidR="006B3F6C" w:rsidRPr="006B3F6C">
          <w:rPr>
            <w:vertAlign w:val="superscript"/>
            <w:rPrChange w:id="165" w:author="Joe Hoffman" w:date="2015-01-15T04:08:00Z">
              <w:rPr/>
            </w:rPrChange>
          </w:rPr>
          <w:t>1</w:t>
        </w:r>
      </w:ins>
    </w:p>
    <w:p w:rsidR="00B95BB8" w:rsidRPr="009A17A3" w:rsidDel="00395B2C" w:rsidRDefault="006B3F6C" w:rsidP="00E824FC">
      <w:pPr>
        <w:spacing w:line="360" w:lineRule="auto"/>
        <w:rPr>
          <w:ins w:id="166" w:author="Joe Hoffman" w:date="2015-01-15T04:08:00Z"/>
          <w:lang w:val="de-DE"/>
          <w:rPrChange w:id="167" w:author="localadmin" w:date="2015-01-15T10:31:00Z">
            <w:rPr>
              <w:ins w:id="168" w:author="Joe Hoffman" w:date="2015-01-15T04:08:00Z"/>
            </w:rPr>
          </w:rPrChange>
        </w:rPr>
      </w:pPr>
      <w:moveFromRangeStart w:id="169" w:author="localadmin" w:date="2015-10-06T12:24:00Z" w:name="move431897577"/>
      <w:moveFrom w:id="170" w:author="localadmin" w:date="2015-10-06T12:24:00Z">
        <w:ins w:id="171" w:author="Joe Hoffman" w:date="2015-01-15T04:09:00Z">
          <w:r w:rsidRPr="006B3F6C" w:rsidDel="00395B2C">
            <w:rPr>
              <w:lang w:val="de-DE"/>
              <w:rPrChange w:id="172" w:author="localadmin" w:date="2015-01-15T10:31:00Z">
                <w:rPr/>
              </w:rPrChange>
            </w:rPr>
            <w:t>M. A. Stoffel</w:t>
          </w:r>
        </w:ins>
        <w:ins w:id="173" w:author="Joe Hoffman" w:date="2015-01-15T04:15:00Z">
          <w:r w:rsidRPr="006B3F6C" w:rsidDel="00395B2C">
            <w:rPr>
              <w:lang w:val="de-DE"/>
              <w:rPrChange w:id="174" w:author="localadmin" w:date="2015-01-15T10:31:00Z">
                <w:rPr/>
              </w:rPrChange>
            </w:rPr>
            <w:t xml:space="preserve"> </w:t>
          </w:r>
        </w:ins>
        <w:ins w:id="175" w:author="Joe Hoffman" w:date="2015-01-15T04:09:00Z">
          <w:r w:rsidRPr="006B3F6C" w:rsidDel="00395B2C">
            <w:rPr>
              <w:vertAlign w:val="superscript"/>
              <w:lang w:val="de-DE"/>
              <w:rPrChange w:id="176" w:author="localadmin" w:date="2015-01-15T10:31:00Z">
                <w:rPr>
                  <w:vertAlign w:val="superscript"/>
                </w:rPr>
              </w:rPrChange>
            </w:rPr>
            <w:t>1</w:t>
          </w:r>
        </w:ins>
      </w:moveFrom>
    </w:p>
    <w:p w:rsidR="00677C89" w:rsidRPr="009A17A3" w:rsidDel="00395B2C" w:rsidRDefault="006B3F6C" w:rsidP="00677C89">
      <w:pPr>
        <w:pStyle w:val="Footer"/>
        <w:tabs>
          <w:tab w:val="clear" w:pos="4320"/>
          <w:tab w:val="clear" w:pos="8640"/>
        </w:tabs>
        <w:spacing w:line="360" w:lineRule="auto"/>
        <w:rPr>
          <w:ins w:id="177" w:author="Joe Hoffman" w:date="2015-01-15T05:32:00Z"/>
          <w:lang w:val="de-DE"/>
          <w:rPrChange w:id="178" w:author="localadmin" w:date="2015-01-15T10:31:00Z">
            <w:rPr>
              <w:ins w:id="179" w:author="Joe Hoffman" w:date="2015-01-15T05:32:00Z"/>
            </w:rPr>
          </w:rPrChange>
        </w:rPr>
      </w:pPr>
      <w:moveFromRangeStart w:id="180" w:author="localadmin" w:date="2015-10-06T12:24:00Z" w:name="move431897611"/>
      <w:moveFromRangeEnd w:id="169"/>
      <w:moveFrom w:id="181" w:author="localadmin" w:date="2015-10-06T12:24:00Z">
        <w:ins w:id="182" w:author="Joe Hoffman" w:date="2015-01-15T05:32:00Z">
          <w:r w:rsidRPr="006B3F6C" w:rsidDel="00395B2C">
            <w:rPr>
              <w:lang w:val="de-DE"/>
              <w:rPrChange w:id="183" w:author="localadmin" w:date="2015-01-15T10:31:00Z">
                <w:rPr/>
              </w:rPrChange>
            </w:rPr>
            <w:t>S. Sanvito</w:t>
          </w:r>
        </w:ins>
        <w:ins w:id="184" w:author="Joe Hoffman" w:date="2015-01-15T05:33:00Z">
          <w:r w:rsidRPr="006B3F6C" w:rsidDel="00395B2C">
            <w:rPr>
              <w:lang w:val="de-DE"/>
              <w:rPrChange w:id="185" w:author="localadmin" w:date="2015-01-15T10:31:00Z">
                <w:rPr/>
              </w:rPrChange>
            </w:rPr>
            <w:t xml:space="preserve"> </w:t>
          </w:r>
        </w:ins>
      </w:moveFrom>
    </w:p>
    <w:p w:rsidR="00677C89" w:rsidRPr="009A17A3" w:rsidDel="00395B2C" w:rsidRDefault="006B3F6C" w:rsidP="00677C89">
      <w:pPr>
        <w:pStyle w:val="Footer"/>
        <w:tabs>
          <w:tab w:val="clear" w:pos="4320"/>
          <w:tab w:val="clear" w:pos="8640"/>
        </w:tabs>
        <w:spacing w:line="360" w:lineRule="auto"/>
        <w:rPr>
          <w:ins w:id="186" w:author="Joe Hoffman" w:date="2015-01-15T05:32:00Z"/>
          <w:lang w:val="de-DE"/>
          <w:rPrChange w:id="187" w:author="localadmin" w:date="2015-01-15T10:31:00Z">
            <w:rPr>
              <w:ins w:id="188" w:author="Joe Hoffman" w:date="2015-01-15T05:32:00Z"/>
            </w:rPr>
          </w:rPrChange>
        </w:rPr>
      </w:pPr>
      <w:moveFromRangeStart w:id="189" w:author="localadmin" w:date="2015-10-06T12:24:00Z" w:name="move431897599"/>
      <w:moveFromRangeEnd w:id="180"/>
      <w:moveFrom w:id="190" w:author="localadmin" w:date="2015-10-06T12:24:00Z">
        <w:ins w:id="191" w:author="Joe Hoffman" w:date="2015-01-15T05:32:00Z">
          <w:r w:rsidRPr="006B3F6C" w:rsidDel="00395B2C">
            <w:rPr>
              <w:lang w:val="de-DE"/>
              <w:rPrChange w:id="192" w:author="localadmin" w:date="2015-01-15T10:31:00Z">
                <w:rPr/>
              </w:rPrChange>
            </w:rPr>
            <w:t>F. Galimberti</w:t>
          </w:r>
        </w:ins>
        <w:ins w:id="193" w:author="Joe Hoffman" w:date="2015-01-15T05:39:00Z">
          <w:r w:rsidRPr="006B3F6C" w:rsidDel="00395B2C">
            <w:rPr>
              <w:lang w:val="de-DE"/>
              <w:rPrChange w:id="194" w:author="localadmin" w:date="2015-01-15T10:31:00Z">
                <w:rPr/>
              </w:rPrChange>
            </w:rPr>
            <w:t xml:space="preserve"> </w:t>
          </w:r>
        </w:ins>
      </w:moveFrom>
    </w:p>
    <w:p w:rsidR="00677C89" w:rsidRPr="009A17A3" w:rsidDel="00395B2C" w:rsidRDefault="006B3F6C" w:rsidP="00677C89">
      <w:pPr>
        <w:spacing w:line="360" w:lineRule="auto"/>
        <w:rPr>
          <w:ins w:id="195" w:author="Joe Hoffman" w:date="2015-01-15T05:32:00Z"/>
          <w:lang w:val="de-DE"/>
          <w:rPrChange w:id="196" w:author="localadmin" w:date="2015-01-15T10:31:00Z">
            <w:rPr>
              <w:ins w:id="197" w:author="Joe Hoffman" w:date="2015-01-15T05:32:00Z"/>
            </w:rPr>
          </w:rPrChange>
        </w:rPr>
      </w:pPr>
      <w:moveFromRangeStart w:id="198" w:author="localadmin" w:date="2015-10-06T12:24:00Z" w:name="move431897615"/>
      <w:moveFromRangeEnd w:id="189"/>
      <w:moveFrom w:id="199" w:author="localadmin" w:date="2015-10-06T12:24:00Z">
        <w:ins w:id="200" w:author="Joe Hoffman" w:date="2015-01-15T05:32:00Z">
          <w:r w:rsidRPr="006B3F6C" w:rsidDel="00395B2C">
            <w:rPr>
              <w:lang w:val="de-DE"/>
              <w:rPrChange w:id="201" w:author="localadmin" w:date="2015-01-15T10:31:00Z">
                <w:rPr/>
              </w:rPrChange>
            </w:rPr>
            <w:t xml:space="preserve">J. Schultz </w:t>
          </w:r>
        </w:ins>
      </w:moveFrom>
    </w:p>
    <w:p w:rsidR="00B95BB8" w:rsidRPr="009A17A3" w:rsidDel="00395B2C" w:rsidRDefault="006B3F6C" w:rsidP="00E824FC">
      <w:pPr>
        <w:spacing w:line="360" w:lineRule="auto"/>
        <w:rPr>
          <w:ins w:id="202" w:author="Joe Hoffman" w:date="2015-01-15T04:15:00Z"/>
          <w:lang w:val="de-DE"/>
          <w:rPrChange w:id="203" w:author="localadmin" w:date="2015-01-15T10:31:00Z">
            <w:rPr>
              <w:ins w:id="204" w:author="Joe Hoffman" w:date="2015-01-15T04:15:00Z"/>
            </w:rPr>
          </w:rPrChange>
        </w:rPr>
      </w:pPr>
      <w:moveFromRangeStart w:id="205" w:author="localadmin" w:date="2015-10-06T12:24:00Z" w:name="move431897622"/>
      <w:moveFromRangeEnd w:id="198"/>
      <w:moveFrom w:id="206" w:author="localadmin" w:date="2015-10-06T12:24:00Z">
        <w:ins w:id="207" w:author="Joe Hoffman" w:date="2015-01-15T04:10:00Z">
          <w:r w:rsidRPr="006B3F6C" w:rsidDel="00395B2C">
            <w:rPr>
              <w:lang w:val="de-DE"/>
              <w:rPrChange w:id="208" w:author="localadmin" w:date="2015-01-15T10:31:00Z">
                <w:rPr/>
              </w:rPrChange>
            </w:rPr>
            <w:t xml:space="preserve">J. B. Wolf </w:t>
          </w:r>
        </w:ins>
      </w:moveFrom>
    </w:p>
    <w:p w:rsidR="00B95BB8" w:rsidRPr="009A17A3" w:rsidDel="00395B2C" w:rsidRDefault="006B3F6C" w:rsidP="00E824FC">
      <w:pPr>
        <w:spacing w:line="360" w:lineRule="auto"/>
        <w:rPr>
          <w:ins w:id="209" w:author="Joe Hoffman" w:date="2015-01-15T05:37:00Z"/>
          <w:lang w:val="de-DE"/>
          <w:rPrChange w:id="210" w:author="localadmin" w:date="2015-01-15T10:31:00Z">
            <w:rPr>
              <w:ins w:id="211" w:author="Joe Hoffman" w:date="2015-01-15T05:37:00Z"/>
            </w:rPr>
          </w:rPrChange>
        </w:rPr>
      </w:pPr>
      <w:moveFromRangeStart w:id="212" w:author="localadmin" w:date="2015-10-06T12:24:00Z" w:name="move431897625"/>
      <w:moveFromRangeEnd w:id="205"/>
      <w:moveFrom w:id="213" w:author="localadmin" w:date="2015-10-06T12:24:00Z">
        <w:ins w:id="214" w:author="Joe Hoffman" w:date="2015-01-15T04:15:00Z">
          <w:r w:rsidRPr="006B3F6C" w:rsidDel="00395B2C">
            <w:rPr>
              <w:lang w:val="de-DE"/>
              <w:rPrChange w:id="215" w:author="localadmin" w:date="2015-01-15T10:31:00Z">
                <w:rPr/>
              </w:rPrChange>
            </w:rPr>
            <w:t xml:space="preserve">F. Trillmich </w:t>
          </w:r>
        </w:ins>
      </w:moveFrom>
    </w:p>
    <w:p w:rsidR="00677C89" w:rsidRPr="009A17A3" w:rsidDel="00395B2C" w:rsidRDefault="006B3F6C" w:rsidP="00E824FC">
      <w:pPr>
        <w:spacing w:line="360" w:lineRule="auto"/>
        <w:rPr>
          <w:ins w:id="216" w:author="Joe Hoffman" w:date="2015-01-15T05:33:00Z"/>
          <w:lang w:val="de-DE"/>
          <w:rPrChange w:id="217" w:author="localadmin" w:date="2015-01-15T10:31:00Z">
            <w:rPr>
              <w:ins w:id="218" w:author="Joe Hoffman" w:date="2015-01-15T05:33:00Z"/>
            </w:rPr>
          </w:rPrChange>
        </w:rPr>
      </w:pPr>
      <w:moveFromRangeStart w:id="219" w:author="localadmin" w:date="2015-10-06T12:24:00Z" w:name="move431897593"/>
      <w:moveFromRangeEnd w:id="212"/>
      <w:moveFrom w:id="220" w:author="localadmin" w:date="2015-10-06T12:24:00Z">
        <w:ins w:id="221" w:author="Joe Hoffman" w:date="2015-01-15T05:38:00Z">
          <w:r w:rsidRPr="006B3F6C" w:rsidDel="00395B2C">
            <w:rPr>
              <w:lang w:val="de-DE"/>
              <w:rPrChange w:id="222" w:author="localadmin" w:date="2015-01-15T10:31:00Z">
                <w:rPr/>
              </w:rPrChange>
            </w:rPr>
            <w:t xml:space="preserve">B. </w:t>
          </w:r>
        </w:ins>
        <w:ins w:id="223" w:author="Joe Hoffman" w:date="2015-01-15T05:37:00Z">
          <w:r w:rsidRPr="006B3F6C" w:rsidDel="00395B2C">
            <w:rPr>
              <w:lang w:val="de-DE"/>
              <w:rPrChange w:id="224" w:author="localadmin" w:date="2015-01-15T10:31:00Z">
                <w:rPr/>
              </w:rPrChange>
            </w:rPr>
            <w:t>Dicker</w:t>
          </w:r>
        </w:ins>
        <w:ins w:id="225" w:author="Joe Hoffman" w:date="2015-01-15T05:38:00Z">
          <w:r w:rsidRPr="006B3F6C" w:rsidDel="00395B2C">
            <w:rPr>
              <w:lang w:val="de-DE"/>
              <w:rPrChange w:id="226" w:author="localadmin" w:date="2015-01-15T10:31:00Z">
                <w:rPr/>
              </w:rPrChange>
            </w:rPr>
            <w:t xml:space="preserve">son </w:t>
          </w:r>
        </w:ins>
      </w:moveFrom>
    </w:p>
    <w:p w:rsidR="00677C89" w:rsidRPr="009A17A3" w:rsidDel="00395B2C" w:rsidRDefault="006B3F6C" w:rsidP="00E824FC">
      <w:pPr>
        <w:spacing w:line="360" w:lineRule="auto"/>
        <w:rPr>
          <w:ins w:id="227" w:author="Joe Hoffman" w:date="2015-01-15T04:08:00Z"/>
          <w:lang w:val="de-DE"/>
          <w:rPrChange w:id="228" w:author="localadmin" w:date="2015-01-15T10:31:00Z">
            <w:rPr>
              <w:ins w:id="229" w:author="Joe Hoffman" w:date="2015-01-15T04:08:00Z"/>
            </w:rPr>
          </w:rPrChange>
        </w:rPr>
      </w:pPr>
      <w:moveFromRangeStart w:id="230" w:author="localadmin" w:date="2015-10-06T12:24:00Z" w:name="move431897585"/>
      <w:moveFromRangeEnd w:id="219"/>
      <w:moveFrom w:id="231" w:author="localadmin" w:date="2015-10-06T12:24:00Z">
        <w:ins w:id="232" w:author="Joe Hoffman" w:date="2015-01-15T05:33:00Z">
          <w:r w:rsidRPr="006B3F6C" w:rsidDel="00395B2C">
            <w:rPr>
              <w:lang w:val="de-DE"/>
              <w:rPrChange w:id="233" w:author="localadmin" w:date="2015-01-15T10:31:00Z">
                <w:rPr/>
              </w:rPrChange>
            </w:rPr>
            <w:t xml:space="preserve">W. Amos </w:t>
          </w:r>
        </w:ins>
      </w:moveFrom>
    </w:p>
    <w:p w:rsidR="00B95BB8" w:rsidRPr="009A17A3" w:rsidDel="00395B2C" w:rsidRDefault="006B3F6C" w:rsidP="00E824FC">
      <w:pPr>
        <w:spacing w:line="360" w:lineRule="auto"/>
        <w:rPr>
          <w:ins w:id="234" w:author="Joe Hoffman" w:date="2015-01-15T04:08:00Z"/>
          <w:lang w:val="de-DE"/>
          <w:rPrChange w:id="235" w:author="localadmin" w:date="2015-01-15T10:31:00Z">
            <w:rPr>
              <w:ins w:id="236" w:author="Joe Hoffman" w:date="2015-01-15T04:08:00Z"/>
            </w:rPr>
          </w:rPrChange>
        </w:rPr>
      </w:pPr>
      <w:moveFromRangeStart w:id="237" w:author="localadmin" w:date="2015-10-06T12:24:00Z" w:name="move431897618"/>
      <w:moveFromRangeEnd w:id="230"/>
      <w:moveFrom w:id="238" w:author="localadmin" w:date="2015-10-06T12:24:00Z">
        <w:ins w:id="239" w:author="Joe Hoffman" w:date="2015-01-15T04:54:00Z">
          <w:r w:rsidRPr="006B3F6C" w:rsidDel="00395B2C">
            <w:rPr>
              <w:lang w:val="de-DE"/>
              <w:rPrChange w:id="240" w:author="localadmin" w:date="2015-01-15T10:31:00Z">
                <w:rPr/>
              </w:rPrChange>
            </w:rPr>
            <w:t>A.</w:t>
          </w:r>
        </w:ins>
        <w:ins w:id="241" w:author="Joe Hoffman" w:date="2015-01-15T05:03:00Z">
          <w:r w:rsidRPr="006B3F6C" w:rsidDel="00395B2C">
            <w:rPr>
              <w:lang w:val="de-DE"/>
              <w:rPrChange w:id="242" w:author="localadmin" w:date="2015-01-15T10:31:00Z">
                <w:rPr/>
              </w:rPrChange>
            </w:rPr>
            <w:t xml:space="preserve"> B. A.</w:t>
          </w:r>
        </w:ins>
        <w:ins w:id="243" w:author="Joe Hoffman" w:date="2015-01-15T04:54:00Z">
          <w:r w:rsidRPr="006B3F6C" w:rsidDel="00395B2C">
            <w:rPr>
              <w:lang w:val="de-DE"/>
              <w:rPrChange w:id="244" w:author="localadmin" w:date="2015-01-15T10:31:00Z">
                <w:rPr/>
              </w:rPrChange>
            </w:rPr>
            <w:t xml:space="preserve"> Schafer </w:t>
          </w:r>
        </w:ins>
      </w:moveFrom>
    </w:p>
    <w:moveFromRangeEnd w:id="237"/>
    <w:p w:rsidR="00E824FC" w:rsidDel="00E73EC8" w:rsidRDefault="002D12A3" w:rsidP="00E824FC">
      <w:pPr>
        <w:spacing w:line="360" w:lineRule="auto"/>
        <w:rPr>
          <w:del w:id="245" w:author="Joe Hoffman" w:date="2015-01-15T04:32:00Z"/>
        </w:rPr>
      </w:pPr>
      <w:del w:id="246" w:author="Joe Hoffman" w:date="2015-01-15T04:32:00Z">
        <w:r w:rsidDel="00E73EC8">
          <w:delText>, S. M. Grant†</w:delText>
        </w:r>
        <w:r w:rsidR="009C1368" w:rsidDel="00E73EC8">
          <w:delText>,</w:delText>
        </w:r>
        <w:r w:rsidDel="00E73EC8">
          <w:delText xml:space="preserve"> </w:delText>
        </w:r>
        <w:r w:rsidR="009C1368" w:rsidDel="00E73EC8">
          <w:delText xml:space="preserve">J. Forcada†, </w:delText>
        </w:r>
        <w:r w:rsidDel="00E73EC8">
          <w:delText xml:space="preserve">&amp; </w:delText>
        </w:r>
      </w:del>
      <w:moveFromRangeStart w:id="247" w:author="localadmin" w:date="2015-10-06T12:24:00Z" w:name="move409058295"/>
      <w:moveFrom w:id="248" w:author="localadmin" w:date="2015-10-06T12:24:00Z">
        <w:r w:rsidR="009C1368" w:rsidDel="00E73EC8">
          <w:t>C. D. Phillips</w:t>
        </w:r>
      </w:moveFrom>
      <w:moveFromRangeEnd w:id="247"/>
      <w:del w:id="249" w:author="Joe Hoffman" w:date="2015-01-15T04:09:00Z">
        <w:r w:rsidR="009C1368" w:rsidDel="00B95BB8">
          <w:delText>‡</w:delText>
        </w:r>
      </w:del>
    </w:p>
    <w:p w:rsidR="00E824FC" w:rsidRDefault="00E824FC" w:rsidP="00E824FC">
      <w:pPr>
        <w:pStyle w:val="Footer"/>
        <w:tabs>
          <w:tab w:val="clear" w:pos="4320"/>
          <w:tab w:val="clear" w:pos="8640"/>
        </w:tabs>
        <w:spacing w:line="360" w:lineRule="auto"/>
      </w:pPr>
    </w:p>
    <w:p w:rsidR="00E824FC" w:rsidRDefault="002D12A3" w:rsidP="00E824FC">
      <w:pPr>
        <w:spacing w:line="360" w:lineRule="auto"/>
        <w:ind w:left="709" w:hanging="709"/>
        <w:rPr>
          <w:ins w:id="250" w:author="localadmin" w:date="2015-10-06T12:30:00Z"/>
        </w:rPr>
      </w:pPr>
      <w:del w:id="251" w:author="Joe Hoffman" w:date="2015-01-15T04:08:00Z">
        <w:r w:rsidDel="00B95BB8">
          <w:delText>*</w:delText>
        </w:r>
      </w:del>
      <w:ins w:id="252" w:author="Joe Hoffman" w:date="2015-01-15T04:08:00Z">
        <w:r w:rsidR="00B95BB8">
          <w:t>1</w:t>
        </w:r>
      </w:ins>
      <w:r>
        <w:tab/>
        <w:t xml:space="preserve">Department of Animal </w:t>
      </w:r>
      <w:proofErr w:type="spellStart"/>
      <w:r>
        <w:t>Behaviour</w:t>
      </w:r>
      <w:proofErr w:type="spellEnd"/>
      <w:r>
        <w:t xml:space="preserve">, </w:t>
      </w:r>
      <w:smartTag w:uri="urn:schemas-microsoft-com:office:smarttags" w:element="PlaceType">
        <w:r>
          <w:t>University</w:t>
        </w:r>
      </w:smartTag>
      <w:r>
        <w:t xml:space="preserve"> of </w:t>
      </w:r>
      <w:smartTag w:uri="urn:schemas-microsoft-com:office:smarttags" w:element="PlaceName">
        <w:r>
          <w:t>Bielefeld</w:t>
        </w:r>
      </w:smartTag>
      <w:r>
        <w:t xml:space="preserve">, </w:t>
      </w:r>
      <w:proofErr w:type="spellStart"/>
      <w:r>
        <w:t>Postfach</w:t>
      </w:r>
      <w:proofErr w:type="spellEnd"/>
      <w:r>
        <w:t xml:space="preserve"> 100131, 33501 </w:t>
      </w:r>
      <w:smartTag w:uri="urn:schemas-microsoft-com:office:smarttags" w:element="City">
        <w:r>
          <w:t>Bielefeld</w:t>
        </w:r>
      </w:smartTag>
      <w:r>
        <w:t>, Germany</w:t>
      </w:r>
    </w:p>
    <w:p w:rsidR="00395B2C" w:rsidRDefault="00395B2C" w:rsidP="00395B2C">
      <w:pPr>
        <w:spacing w:line="360" w:lineRule="auto"/>
        <w:ind w:left="709" w:hanging="709"/>
        <w:rPr>
          <w:ins w:id="253" w:author="localadmin" w:date="2015-10-06T12:33:00Z"/>
        </w:rPr>
      </w:pPr>
      <w:ins w:id="254" w:author="localadmin" w:date="2015-10-06T12:30:00Z">
        <w:r>
          <w:t>2</w:t>
        </w:r>
        <w:r>
          <w:tab/>
        </w:r>
      </w:ins>
      <w:ins w:id="255" w:author="localadmin" w:date="2015-10-06T12:31:00Z">
        <w:r>
          <w:t xml:space="preserve">Unit for Basic and Applied Microbiology, School of Natural Sciences, Autonomous University of Queretaro, </w:t>
        </w:r>
        <w:proofErr w:type="spellStart"/>
        <w:r>
          <w:t>Avenida</w:t>
        </w:r>
        <w:proofErr w:type="spellEnd"/>
        <w:r>
          <w:t xml:space="preserve"> de </w:t>
        </w:r>
        <w:proofErr w:type="spellStart"/>
        <w:r>
          <w:t>las</w:t>
        </w:r>
        <w:proofErr w:type="spellEnd"/>
        <w:r>
          <w:t xml:space="preserve"> </w:t>
        </w:r>
        <w:proofErr w:type="spellStart"/>
        <w:r>
          <w:t>Ciencias</w:t>
        </w:r>
        <w:proofErr w:type="spellEnd"/>
        <w:r>
          <w:t xml:space="preserve"> S/N, Queretaro 76230, México</w:t>
        </w:r>
      </w:ins>
    </w:p>
    <w:p w:rsidR="00395B2C" w:rsidRDefault="00395B2C" w:rsidP="00395B2C">
      <w:pPr>
        <w:spacing w:line="360" w:lineRule="auto"/>
        <w:ind w:left="709" w:hanging="709"/>
      </w:pPr>
      <w:ins w:id="256" w:author="localadmin" w:date="2015-10-06T12:34:00Z">
        <w:r>
          <w:t>3</w:t>
        </w:r>
        <w:r>
          <w:tab/>
        </w:r>
        <w:r w:rsidRPr="00395B2C">
          <w:t>Department of Zoology, University of Cambridge, Downing Street, Cambridge CB2 3EJ, U</w:t>
        </w:r>
        <w:r w:rsidR="001C7F55">
          <w:t>nited Kingdom</w:t>
        </w:r>
      </w:ins>
    </w:p>
    <w:p w:rsidR="00E824FC" w:rsidRDefault="006329D1" w:rsidP="00E824FC">
      <w:pPr>
        <w:spacing w:line="360" w:lineRule="auto"/>
        <w:ind w:left="709" w:hanging="709"/>
      </w:pPr>
      <w:del w:id="257" w:author="localadmin" w:date="2015-10-06T12:34:00Z">
        <w:r w:rsidDel="001C7F55">
          <w:delText>†</w:delText>
        </w:r>
        <w:r w:rsidDel="001C7F55">
          <w:tab/>
          <w:delText>British Antarctic Survey, Natural Environment Research Council, High Cross, Madingley Road, Cambridge CB3 0ET, UK</w:delText>
        </w:r>
      </w:del>
      <w:ins w:id="258" w:author="localadmin" w:date="2015-10-06T12:34:00Z">
        <w:r w:rsidR="001C7F55">
          <w:t>4</w:t>
        </w:r>
      </w:ins>
    </w:p>
    <w:p w:rsidR="00E824FC" w:rsidRDefault="00CD6997" w:rsidP="00E824FC">
      <w:pPr>
        <w:spacing w:line="360" w:lineRule="auto"/>
        <w:ind w:left="709" w:hanging="709"/>
        <w:rPr>
          <w:ins w:id="259" w:author="Joe Hoffman" w:date="2015-01-15T05:09:00Z"/>
        </w:rPr>
      </w:pPr>
      <w:r>
        <w:t>‡</w:t>
      </w:r>
      <w:r>
        <w:tab/>
      </w:r>
      <w:del w:id="260" w:author="localadmin" w:date="2015-10-06T12:34:00Z">
        <w:r w:rsidR="003027E3" w:rsidDel="001C7F55">
          <w:delText>Department of Biological Sciences, Texas Tech University, Lubbock, Texas 79409, USA</w:delText>
        </w:r>
      </w:del>
    </w:p>
    <w:p w:rsidR="009E3A53" w:rsidRDefault="009E3A53" w:rsidP="009E3A53">
      <w:pPr>
        <w:spacing w:line="360" w:lineRule="auto"/>
        <w:ind w:left="709" w:hanging="709"/>
        <w:rPr>
          <w:ins w:id="261" w:author="Joe Hoffman" w:date="2015-01-15T05:18:00Z"/>
        </w:rPr>
      </w:pPr>
      <w:ins w:id="262" w:author="Joe Hoffman" w:date="2015-01-15T05:10:00Z">
        <w:r>
          <w:tab/>
        </w:r>
      </w:ins>
      <w:ins w:id="263" w:author="Joe Hoffman" w:date="2015-01-15T05:09:00Z">
        <w:r>
          <w:t xml:space="preserve">Elephant seal research group, </w:t>
        </w:r>
      </w:ins>
      <w:ins w:id="264" w:author="Joe Hoffman" w:date="2015-01-15T05:10:00Z">
        <w:r>
          <w:t xml:space="preserve">Via </w:t>
        </w:r>
        <w:proofErr w:type="spellStart"/>
        <w:r>
          <w:t>Buonarroti</w:t>
        </w:r>
        <w:proofErr w:type="spellEnd"/>
        <w:r>
          <w:t xml:space="preserve"> 35, 20145 Milan </w:t>
        </w:r>
      </w:ins>
      <w:proofErr w:type="spellStart"/>
      <w:ins w:id="265" w:author="Joe Hoffman" w:date="2015-01-15T05:09:00Z">
        <w:r>
          <w:t>Milan</w:t>
        </w:r>
        <w:proofErr w:type="spellEnd"/>
        <w:r>
          <w:t>, Italy</w:t>
        </w:r>
      </w:ins>
    </w:p>
    <w:p w:rsidR="00D504DA" w:rsidRDefault="00D504DA" w:rsidP="00D504DA">
      <w:pPr>
        <w:spacing w:line="360" w:lineRule="auto"/>
        <w:ind w:left="709" w:hanging="709"/>
        <w:rPr>
          <w:ins w:id="266" w:author="Joe Hoffman" w:date="2015-01-15T05:33:00Z"/>
        </w:rPr>
      </w:pPr>
      <w:ins w:id="267" w:author="Joe Hoffman" w:date="2015-01-15T05:19:00Z">
        <w:r>
          <w:tab/>
        </w:r>
      </w:ins>
      <w:ins w:id="268" w:author="Joe Hoffman" w:date="2015-01-15T05:18:00Z">
        <w:r>
          <w:t xml:space="preserve">Universidad </w:t>
        </w:r>
        <w:proofErr w:type="spellStart"/>
        <w:r>
          <w:t>Autónoma</w:t>
        </w:r>
        <w:proofErr w:type="spellEnd"/>
        <w:r>
          <w:t xml:space="preserve"> de Querétaro</w:t>
        </w:r>
      </w:ins>
      <w:ins w:id="269" w:author="Joe Hoffman" w:date="2015-01-15T05:19:00Z">
        <w:r>
          <w:t xml:space="preserve">, </w:t>
        </w:r>
      </w:ins>
      <w:ins w:id="270" w:author="Joe Hoffman" w:date="2015-01-15T05:18:00Z">
        <w:r>
          <w:t xml:space="preserve">Campus </w:t>
        </w:r>
        <w:proofErr w:type="spellStart"/>
        <w:r>
          <w:t>Aeropuerto</w:t>
        </w:r>
      </w:ins>
      <w:proofErr w:type="spellEnd"/>
      <w:ins w:id="271" w:author="Joe Hoffman" w:date="2015-01-15T05:19:00Z">
        <w:r>
          <w:t xml:space="preserve">, </w:t>
        </w:r>
      </w:ins>
      <w:proofErr w:type="spellStart"/>
      <w:ins w:id="272" w:author="Joe Hoffman" w:date="2015-01-15T05:18:00Z">
        <w:r>
          <w:t>Anillo</w:t>
        </w:r>
        <w:proofErr w:type="spellEnd"/>
        <w:r>
          <w:t xml:space="preserve"> Vial Fray </w:t>
        </w:r>
        <w:proofErr w:type="spellStart"/>
        <w:r>
          <w:t>Junípero</w:t>
        </w:r>
        <w:proofErr w:type="spellEnd"/>
        <w:r>
          <w:t xml:space="preserve"> Serra</w:t>
        </w:r>
      </w:ins>
      <w:ins w:id="273" w:author="Joe Hoffman" w:date="2015-01-15T05:19:00Z">
        <w:r>
          <w:t xml:space="preserve"> </w:t>
        </w:r>
      </w:ins>
      <w:ins w:id="274" w:author="Joe Hoffman" w:date="2015-01-15T05:18:00Z">
        <w:r>
          <w:t xml:space="preserve">Querétaro, </w:t>
        </w:r>
        <w:proofErr w:type="spellStart"/>
        <w:r>
          <w:t>Qro</w:t>
        </w:r>
        <w:proofErr w:type="spellEnd"/>
        <w:r>
          <w:t>. C.P. 76140</w:t>
        </w:r>
      </w:ins>
      <w:ins w:id="275" w:author="Joe Hoffman" w:date="2015-01-15T05:19:00Z">
        <w:r>
          <w:t>, Mexico</w:t>
        </w:r>
      </w:ins>
    </w:p>
    <w:p w:rsidR="00677C89" w:rsidRDefault="00677C89" w:rsidP="00D504DA">
      <w:pPr>
        <w:spacing w:line="360" w:lineRule="auto"/>
        <w:ind w:left="709" w:hanging="709"/>
        <w:rPr>
          <w:ins w:id="276" w:author="Joe Hoffman" w:date="2015-01-15T04:54:00Z"/>
        </w:rPr>
      </w:pPr>
    </w:p>
    <w:p w:rsidR="007645BF" w:rsidDel="00FD075B" w:rsidRDefault="007645BF" w:rsidP="00E824FC">
      <w:pPr>
        <w:spacing w:line="360" w:lineRule="auto"/>
        <w:ind w:left="709" w:hanging="709"/>
        <w:rPr>
          <w:del w:id="277" w:author="localadmin" w:date="2015-01-15T15:02:00Z"/>
        </w:rPr>
      </w:pPr>
    </w:p>
    <w:p w:rsidR="00E824FC" w:rsidDel="00FD075B" w:rsidRDefault="00E824FC" w:rsidP="00E824FC">
      <w:pPr>
        <w:spacing w:line="360" w:lineRule="auto"/>
        <w:ind w:left="360" w:hanging="360"/>
        <w:rPr>
          <w:del w:id="278" w:author="localadmin" w:date="2015-01-15T15:02:00Z"/>
        </w:rPr>
      </w:pPr>
    </w:p>
    <w:p w:rsidR="001F581A" w:rsidDel="00FD075B" w:rsidRDefault="002D12A3">
      <w:pPr>
        <w:spacing w:line="360" w:lineRule="auto"/>
        <w:ind w:left="360" w:hanging="360"/>
        <w:rPr>
          <w:del w:id="279" w:author="localadmin" w:date="2015-01-15T15:02:00Z"/>
        </w:rPr>
      </w:pPr>
      <w:del w:id="280" w:author="localadmin" w:date="2015-01-15T15:02:00Z">
        <w:r w:rsidDel="00FD075B">
          <w:delText>Date of receipt:</w:delText>
        </w:r>
      </w:del>
    </w:p>
    <w:p w:rsidR="001F581A" w:rsidDel="00FD075B" w:rsidRDefault="001F581A">
      <w:pPr>
        <w:pStyle w:val="Footer"/>
        <w:tabs>
          <w:tab w:val="clear" w:pos="4320"/>
          <w:tab w:val="clear" w:pos="8640"/>
        </w:tabs>
        <w:spacing w:line="360" w:lineRule="auto"/>
        <w:rPr>
          <w:del w:id="281" w:author="localadmin" w:date="2015-01-15T15:02:00Z"/>
        </w:rPr>
      </w:pPr>
    </w:p>
    <w:p w:rsidR="001F581A" w:rsidRDefault="002D12A3">
      <w:pPr>
        <w:spacing w:line="360" w:lineRule="auto"/>
      </w:pPr>
      <w:r>
        <w:t xml:space="preserve">Keywords: Demographic history, bottleneck, </w:t>
      </w:r>
      <w:del w:id="282" w:author="Joe Hoffman" w:date="2015-01-15T04:06:00Z">
        <w:r w:rsidDel="00B95BB8">
          <w:delText xml:space="preserve">microsatellite, mtDNA, </w:delText>
        </w:r>
        <w:r w:rsidR="00C00D2C" w:rsidDel="00B95BB8">
          <w:delText xml:space="preserve">Bayesian Skyline Plot (BSP), </w:delText>
        </w:r>
      </w:del>
      <w:r w:rsidR="006A6A11">
        <w:t>Approximate Bayesian Comput</w:t>
      </w:r>
      <w:ins w:id="283" w:author="Joe Hoffman" w:date="2015-01-15T04:06:00Z">
        <w:r w:rsidR="00B95BB8">
          <w:t>ation</w:t>
        </w:r>
      </w:ins>
      <w:del w:id="284" w:author="Joe Hoffman" w:date="2015-01-15T04:06:00Z">
        <w:r w:rsidR="006A6A11" w:rsidDel="00B95BB8">
          <w:delText>ing</w:delText>
        </w:r>
      </w:del>
      <w:del w:id="285" w:author="Joe Hoffman" w:date="2015-01-15T05:31:00Z">
        <w:r w:rsidR="006A6A11" w:rsidDel="00677C89">
          <w:delText xml:space="preserve"> (ABC)</w:delText>
        </w:r>
      </w:del>
      <w:r w:rsidR="006A6A11">
        <w:t xml:space="preserve">, </w:t>
      </w:r>
      <w:proofErr w:type="spellStart"/>
      <w:ins w:id="286" w:author="Joe Hoffman" w:date="2015-01-15T04:07:00Z">
        <w:r w:rsidR="00B95BB8">
          <w:t>pinniped</w:t>
        </w:r>
        <w:proofErr w:type="spellEnd"/>
        <w:r w:rsidR="00B95BB8">
          <w:t xml:space="preserve">, </w:t>
        </w:r>
      </w:ins>
      <w:r>
        <w:t>conservation genetics</w:t>
      </w:r>
      <w:del w:id="287" w:author="Joe Hoffman" w:date="2015-01-15T05:32:00Z">
        <w:r w:rsidDel="00677C89">
          <w:delText>,</w:delText>
        </w:r>
      </w:del>
      <w:del w:id="288" w:author="Joe Hoffman" w:date="2015-01-15T04:07:00Z">
        <w:r w:rsidDel="00B95BB8">
          <w:delText xml:space="preserve"> Antarctic fur seal, pinniped</w:delText>
        </w:r>
      </w:del>
      <w:r>
        <w:t>.</w:t>
      </w:r>
    </w:p>
    <w:p w:rsidR="00E824FC" w:rsidRDefault="00E824FC" w:rsidP="00E824FC">
      <w:pPr>
        <w:spacing w:line="360" w:lineRule="auto"/>
      </w:pPr>
    </w:p>
    <w:p w:rsidR="00E824FC" w:rsidRDefault="002D12A3" w:rsidP="00E824FC">
      <w:pPr>
        <w:spacing w:line="360" w:lineRule="auto"/>
        <w:ind w:left="360" w:hanging="360"/>
      </w:pPr>
      <w:r>
        <w:t>Corresponding author:</w:t>
      </w:r>
    </w:p>
    <w:p w:rsidR="00E824FC" w:rsidRDefault="00E824FC" w:rsidP="00E824FC">
      <w:pPr>
        <w:spacing w:line="360" w:lineRule="auto"/>
        <w:ind w:left="360" w:hanging="360"/>
      </w:pPr>
    </w:p>
    <w:p w:rsidR="00E824FC" w:rsidRDefault="002D12A3" w:rsidP="00E824FC">
      <w:pPr>
        <w:spacing w:line="360" w:lineRule="auto"/>
        <w:ind w:left="360" w:hanging="360"/>
      </w:pPr>
      <w:r>
        <w:t>Joseph I. Hoffman</w:t>
      </w:r>
    </w:p>
    <w:p w:rsidR="00E824FC" w:rsidRDefault="006A6A11" w:rsidP="00E824FC">
      <w:pPr>
        <w:spacing w:line="360" w:lineRule="auto"/>
        <w:ind w:left="360" w:hanging="360"/>
      </w:pPr>
      <w:r>
        <w:t xml:space="preserve">Department of Animal </w:t>
      </w:r>
      <w:proofErr w:type="spellStart"/>
      <w:r>
        <w:t>Behaviour</w:t>
      </w:r>
      <w:proofErr w:type="spellEnd"/>
    </w:p>
    <w:p w:rsidR="00E824FC" w:rsidRDefault="006A6A11" w:rsidP="00E824FC">
      <w:pPr>
        <w:spacing w:line="360" w:lineRule="auto"/>
        <w:ind w:left="360" w:hanging="360"/>
      </w:pPr>
      <w:smartTag w:uri="urn:schemas-microsoft-com:office:smarttags" w:element="PlaceType">
        <w:r>
          <w:t>University</w:t>
        </w:r>
      </w:smartTag>
      <w:r>
        <w:t xml:space="preserve"> of Bielefeld</w:t>
      </w:r>
      <w:r w:rsidR="0070046A">
        <w:t xml:space="preserve"> </w:t>
      </w:r>
    </w:p>
    <w:p w:rsidR="00E824FC" w:rsidRDefault="006A6A11" w:rsidP="00E824FC">
      <w:pPr>
        <w:spacing w:line="360" w:lineRule="auto"/>
        <w:ind w:left="360" w:hanging="360"/>
      </w:pPr>
      <w:proofErr w:type="spellStart"/>
      <w:r>
        <w:t>Postfach</w:t>
      </w:r>
      <w:proofErr w:type="spellEnd"/>
      <w:r>
        <w:t xml:space="preserve"> 100131</w:t>
      </w:r>
    </w:p>
    <w:p w:rsidR="00E824FC" w:rsidRDefault="006A6A11" w:rsidP="00E824FC">
      <w:pPr>
        <w:spacing w:line="360" w:lineRule="auto"/>
        <w:ind w:left="360" w:hanging="360"/>
      </w:pPr>
      <w:r>
        <w:t>33501 Bielefeld</w:t>
      </w:r>
    </w:p>
    <w:p w:rsidR="00E824FC" w:rsidRDefault="006A6A11" w:rsidP="00E824FC">
      <w:pPr>
        <w:spacing w:line="360" w:lineRule="auto"/>
        <w:ind w:left="360" w:hanging="360"/>
      </w:pPr>
      <w:r>
        <w:t>Germany</w:t>
      </w:r>
    </w:p>
    <w:p w:rsidR="000C71D3" w:rsidRDefault="002D12A3" w:rsidP="00E824FC">
      <w:pPr>
        <w:spacing w:line="360" w:lineRule="auto"/>
        <w:rPr>
          <w:ins w:id="289" w:author="Joe Hoffman" w:date="2015-01-15T04:17:00Z"/>
          <w:lang w:val="pt-BR"/>
        </w:rPr>
      </w:pPr>
      <w:r w:rsidRPr="00657636">
        <w:rPr>
          <w:lang w:val="pt-BR"/>
        </w:rPr>
        <w:t xml:space="preserve">E-mail: </w:t>
      </w:r>
      <w:r w:rsidR="006A6A11">
        <w:rPr>
          <w:lang w:val="pt-BR"/>
        </w:rPr>
        <w:t>j</w:t>
      </w:r>
      <w:ins w:id="290" w:author="Joe Hoffman" w:date="2015-01-15T04:07:00Z">
        <w:r w:rsidR="00B95BB8">
          <w:rPr>
            <w:lang w:val="pt-BR"/>
          </w:rPr>
          <w:t>oseph.hoffman@uni-bielefeld.de</w:t>
        </w:r>
      </w:ins>
      <w:del w:id="291" w:author="Joe Hoffman" w:date="2015-01-15T04:07:00Z">
        <w:r w:rsidR="006A6A11" w:rsidDel="00B95BB8">
          <w:rPr>
            <w:lang w:val="pt-BR"/>
          </w:rPr>
          <w:delText>_i_hoffman@hotmail.com</w:delText>
        </w:r>
      </w:del>
    </w:p>
    <w:p w:rsidR="000C71D3" w:rsidRDefault="000C71D3" w:rsidP="00E824FC">
      <w:pPr>
        <w:spacing w:line="360" w:lineRule="auto"/>
        <w:rPr>
          <w:ins w:id="292" w:author="Joe Hoffman" w:date="2015-01-15T04:17:00Z"/>
        </w:rPr>
      </w:pPr>
    </w:p>
    <w:p w:rsidR="000C71D3" w:rsidRDefault="000C71D3" w:rsidP="00E824FC">
      <w:pPr>
        <w:spacing w:line="360" w:lineRule="auto"/>
        <w:rPr>
          <w:ins w:id="293" w:author="Joe Hoffman" w:date="2015-01-15T04:17:00Z"/>
        </w:rPr>
      </w:pPr>
    </w:p>
    <w:p w:rsidR="000C71D3" w:rsidRDefault="000C71D3" w:rsidP="00E824FC">
      <w:pPr>
        <w:spacing w:line="360" w:lineRule="auto"/>
        <w:rPr>
          <w:ins w:id="294" w:author="Joe Hoffman" w:date="2015-01-15T04:17:00Z"/>
        </w:rPr>
        <w:sectPr w:rsidR="000C71D3">
          <w:footerReference w:type="even" r:id="rId8"/>
          <w:footerReference w:type="default" r:id="rId9"/>
          <w:pgSz w:w="12240" w:h="15840" w:code="1"/>
          <w:pgMar w:top="1440" w:right="1797" w:bottom="1440" w:left="1797" w:header="720" w:footer="720" w:gutter="0"/>
          <w:cols w:space="720"/>
          <w:docGrid w:linePitch="360"/>
        </w:sectPr>
      </w:pPr>
    </w:p>
    <w:tbl>
      <w:tblPr>
        <w:tblStyle w:val="TableGrid"/>
        <w:tblW w:w="0" w:type="auto"/>
        <w:tblLook w:val="04A0"/>
      </w:tblPr>
      <w:tblGrid>
        <w:gridCol w:w="4049"/>
        <w:gridCol w:w="3084"/>
        <w:gridCol w:w="2342"/>
        <w:gridCol w:w="1380"/>
        <w:gridCol w:w="2321"/>
      </w:tblGrid>
      <w:tr w:rsidR="00FD075B" w:rsidTr="00FD075B">
        <w:trPr>
          <w:ins w:id="295" w:author="Joe Hoffman" w:date="2015-01-15T04:18:00Z"/>
        </w:trPr>
        <w:tc>
          <w:tcPr>
            <w:tcW w:w="0" w:type="auto"/>
            <w:tcBorders>
              <w:left w:val="nil"/>
              <w:bottom w:val="single" w:sz="4" w:space="0" w:color="000000"/>
              <w:right w:val="nil"/>
            </w:tcBorders>
          </w:tcPr>
          <w:p w:rsidR="00395B2C" w:rsidRDefault="006B3F6C">
            <w:pPr>
              <w:rPr>
                <w:ins w:id="296" w:author="Joe Hoffman" w:date="2015-01-15T04:18:00Z"/>
                <w:sz w:val="20"/>
                <w:rPrChange w:id="297" w:author="localadmin" w:date="2015-01-15T15:09:00Z">
                  <w:rPr>
                    <w:ins w:id="298" w:author="Joe Hoffman" w:date="2015-01-15T04:18:00Z"/>
                  </w:rPr>
                </w:rPrChange>
              </w:rPr>
              <w:pPrChange w:id="299" w:author="localadmin" w:date="2015-01-15T15:07:00Z">
                <w:pPr>
                  <w:spacing w:line="360" w:lineRule="auto"/>
                </w:pPr>
              </w:pPrChange>
            </w:pPr>
            <w:ins w:id="300" w:author="Joe Hoffman" w:date="2015-01-15T04:18:00Z">
              <w:r w:rsidRPr="006B3F6C">
                <w:rPr>
                  <w:sz w:val="20"/>
                  <w:rPrChange w:id="301" w:author="localadmin" w:date="2015-01-15T15:09:00Z">
                    <w:rPr/>
                  </w:rPrChange>
                </w:rPr>
                <w:lastRenderedPageBreak/>
                <w:t>Species</w:t>
              </w:r>
            </w:ins>
          </w:p>
        </w:tc>
        <w:tc>
          <w:tcPr>
            <w:tcW w:w="0" w:type="auto"/>
            <w:tcBorders>
              <w:left w:val="nil"/>
              <w:bottom w:val="single" w:sz="4" w:space="0" w:color="000000"/>
              <w:right w:val="nil"/>
            </w:tcBorders>
          </w:tcPr>
          <w:p w:rsidR="00395B2C" w:rsidRDefault="006B3F6C">
            <w:pPr>
              <w:rPr>
                <w:ins w:id="302" w:author="Joe Hoffman" w:date="2015-01-15T04:18:00Z"/>
                <w:sz w:val="20"/>
                <w:rPrChange w:id="303" w:author="localadmin" w:date="2015-01-15T15:09:00Z">
                  <w:rPr>
                    <w:ins w:id="304" w:author="Joe Hoffman" w:date="2015-01-15T04:18:00Z"/>
                  </w:rPr>
                </w:rPrChange>
              </w:rPr>
              <w:pPrChange w:id="305" w:author="localadmin" w:date="2015-01-15T15:07:00Z">
                <w:pPr>
                  <w:spacing w:line="360" w:lineRule="auto"/>
                </w:pPr>
              </w:pPrChange>
            </w:pPr>
            <w:ins w:id="306" w:author="Joe Hoffman" w:date="2015-01-15T04:28:00Z">
              <w:r w:rsidRPr="006B3F6C">
                <w:rPr>
                  <w:sz w:val="20"/>
                  <w:rPrChange w:id="307" w:author="localadmin" w:date="2015-01-15T15:09:00Z">
                    <w:rPr/>
                  </w:rPrChange>
                </w:rPr>
                <w:t>Reference</w:t>
              </w:r>
            </w:ins>
          </w:p>
        </w:tc>
        <w:tc>
          <w:tcPr>
            <w:tcW w:w="0" w:type="auto"/>
            <w:tcBorders>
              <w:left w:val="nil"/>
              <w:bottom w:val="single" w:sz="4" w:space="0" w:color="000000"/>
              <w:right w:val="nil"/>
            </w:tcBorders>
          </w:tcPr>
          <w:p w:rsidR="00395B2C" w:rsidRDefault="006B3F6C">
            <w:pPr>
              <w:rPr>
                <w:ins w:id="308" w:author="Joe Hoffman" w:date="2015-01-15T04:18:00Z"/>
                <w:sz w:val="20"/>
                <w:rPrChange w:id="309" w:author="localadmin" w:date="2015-01-15T15:09:00Z">
                  <w:rPr>
                    <w:ins w:id="310" w:author="Joe Hoffman" w:date="2015-01-15T04:18:00Z"/>
                  </w:rPr>
                </w:rPrChange>
              </w:rPr>
              <w:pPrChange w:id="311" w:author="localadmin" w:date="2015-01-15T15:07:00Z">
                <w:pPr>
                  <w:spacing w:line="360" w:lineRule="auto"/>
                </w:pPr>
              </w:pPrChange>
            </w:pPr>
            <w:ins w:id="312" w:author="Joe Hoffman" w:date="2015-01-15T05:27:00Z">
              <w:del w:id="313" w:author="localadmin" w:date="2015-01-15T15:14:00Z">
                <w:r w:rsidRPr="006B3F6C">
                  <w:rPr>
                    <w:sz w:val="20"/>
                    <w:rPrChange w:id="314" w:author="localadmin" w:date="2015-01-15T15:09:00Z">
                      <w:rPr/>
                    </w:rPrChange>
                  </w:rPr>
                  <w:delText>Sample size</w:delText>
                </w:r>
              </w:del>
            </w:ins>
            <w:ins w:id="315" w:author="localadmin" w:date="2015-01-15T15:14:00Z">
              <w:r w:rsidR="00FD075B">
                <w:rPr>
                  <w:sz w:val="20"/>
                </w:rPr>
                <w:t>Number of individuals</w:t>
              </w:r>
            </w:ins>
          </w:p>
        </w:tc>
        <w:tc>
          <w:tcPr>
            <w:tcW w:w="0" w:type="auto"/>
            <w:tcBorders>
              <w:left w:val="nil"/>
              <w:bottom w:val="single" w:sz="4" w:space="0" w:color="000000"/>
              <w:right w:val="nil"/>
            </w:tcBorders>
          </w:tcPr>
          <w:p w:rsidR="00395B2C" w:rsidRDefault="00FD075B">
            <w:pPr>
              <w:rPr>
                <w:ins w:id="316" w:author="Joe Hoffman" w:date="2015-01-15T04:18:00Z"/>
                <w:sz w:val="20"/>
                <w:rPrChange w:id="317" w:author="localadmin" w:date="2015-01-15T15:09:00Z">
                  <w:rPr>
                    <w:ins w:id="318" w:author="Joe Hoffman" w:date="2015-01-15T04:18:00Z"/>
                  </w:rPr>
                </w:rPrChange>
              </w:rPr>
              <w:pPrChange w:id="319" w:author="localadmin" w:date="2015-01-15T15:07:00Z">
                <w:pPr>
                  <w:spacing w:line="360" w:lineRule="auto"/>
                </w:pPr>
              </w:pPrChange>
            </w:pPr>
            <w:ins w:id="320" w:author="localadmin" w:date="2015-01-15T15:14:00Z">
              <w:r>
                <w:rPr>
                  <w:sz w:val="20"/>
                </w:rPr>
                <w:t>N</w:t>
              </w:r>
            </w:ins>
            <w:ins w:id="321" w:author="Joe Hoffman" w:date="2015-01-15T05:28:00Z">
              <w:del w:id="322" w:author="localadmin" w:date="2015-01-15T15:09:00Z">
                <w:r w:rsidR="006B3F6C" w:rsidRPr="006B3F6C">
                  <w:rPr>
                    <w:sz w:val="20"/>
                    <w:rPrChange w:id="323" w:author="localadmin" w:date="2015-01-15T15:09:00Z">
                      <w:rPr/>
                    </w:rPrChange>
                  </w:rPr>
                  <w:delText>N</w:delText>
                </w:r>
              </w:del>
              <w:r w:rsidR="006B3F6C" w:rsidRPr="006B3F6C">
                <w:rPr>
                  <w:sz w:val="20"/>
                  <w:rPrChange w:id="324" w:author="localadmin" w:date="2015-01-15T15:09:00Z">
                    <w:rPr/>
                  </w:rPrChange>
                </w:rPr>
                <w:t>umber of loci</w:t>
              </w:r>
            </w:ins>
          </w:p>
        </w:tc>
        <w:tc>
          <w:tcPr>
            <w:tcW w:w="0" w:type="auto"/>
            <w:tcBorders>
              <w:left w:val="nil"/>
              <w:bottom w:val="single" w:sz="4" w:space="0" w:color="000000"/>
              <w:right w:val="nil"/>
            </w:tcBorders>
          </w:tcPr>
          <w:p w:rsidR="00395B2C" w:rsidRDefault="006B3F6C">
            <w:pPr>
              <w:rPr>
                <w:ins w:id="325" w:author="Joe Hoffman" w:date="2015-01-15T04:18:00Z"/>
                <w:sz w:val="20"/>
                <w:rPrChange w:id="326" w:author="localadmin" w:date="2015-01-15T15:09:00Z">
                  <w:rPr>
                    <w:ins w:id="327" w:author="Joe Hoffman" w:date="2015-01-15T04:18:00Z"/>
                  </w:rPr>
                </w:rPrChange>
              </w:rPr>
              <w:pPrChange w:id="328" w:author="localadmin" w:date="2015-01-15T15:09:00Z">
                <w:pPr>
                  <w:spacing w:line="360" w:lineRule="auto"/>
                </w:pPr>
              </w:pPrChange>
            </w:pPr>
            <w:ins w:id="329" w:author="Joe Hoffman" w:date="2015-01-15T05:29:00Z">
              <w:r w:rsidRPr="006B3F6C">
                <w:rPr>
                  <w:sz w:val="20"/>
                  <w:rPrChange w:id="330" w:author="localadmin" w:date="2015-01-15T15:09:00Z">
                    <w:rPr/>
                  </w:rPrChange>
                </w:rPr>
                <w:t xml:space="preserve">Number of loci </w:t>
              </w:r>
              <w:del w:id="331" w:author="localadmin" w:date="2015-01-15T15:09:00Z">
                <w:r w:rsidRPr="006B3F6C">
                  <w:rPr>
                    <w:sz w:val="20"/>
                    <w:rPrChange w:id="332" w:author="localadmin" w:date="2015-01-15T15:09:00Z">
                      <w:rPr/>
                    </w:rPrChange>
                  </w:rPr>
                  <w:delText>in HWE</w:delText>
                </w:r>
              </w:del>
            </w:ins>
            <w:proofErr w:type="spellStart"/>
            <w:ins w:id="333" w:author="localadmin" w:date="2015-01-15T15:09:00Z">
              <w:r w:rsidR="00FD075B">
                <w:rPr>
                  <w:sz w:val="20"/>
                </w:rPr>
                <w:t>analysed</w:t>
              </w:r>
            </w:ins>
            <w:proofErr w:type="spellEnd"/>
          </w:p>
        </w:tc>
      </w:tr>
      <w:tr w:rsidR="00FD075B" w:rsidTr="00FD075B">
        <w:trPr>
          <w:ins w:id="334" w:author="Joe Hoffman" w:date="2015-01-15T04:18:00Z"/>
        </w:trPr>
        <w:tc>
          <w:tcPr>
            <w:tcW w:w="0" w:type="auto"/>
            <w:tcBorders>
              <w:left w:val="nil"/>
              <w:bottom w:val="nil"/>
              <w:right w:val="nil"/>
            </w:tcBorders>
          </w:tcPr>
          <w:p w:rsidR="00FD075B" w:rsidRPr="00FD075B" w:rsidRDefault="006B3F6C" w:rsidP="00E824FC">
            <w:pPr>
              <w:spacing w:line="360" w:lineRule="auto"/>
              <w:rPr>
                <w:ins w:id="335" w:author="Joe Hoffman" w:date="2015-01-15T04:18:00Z"/>
                <w:sz w:val="20"/>
                <w:rPrChange w:id="336" w:author="localadmin" w:date="2015-01-15T15:09:00Z">
                  <w:rPr>
                    <w:ins w:id="337" w:author="Joe Hoffman" w:date="2015-01-15T04:18:00Z"/>
                  </w:rPr>
                </w:rPrChange>
              </w:rPr>
            </w:pPr>
            <w:ins w:id="338" w:author="Joe Hoffman" w:date="2015-01-15T04:20:00Z">
              <w:r w:rsidRPr="006B3F6C">
                <w:rPr>
                  <w:sz w:val="20"/>
                  <w:rPrChange w:id="339" w:author="localadmin" w:date="2015-01-15T15:09:00Z">
                    <w:rPr/>
                  </w:rPrChange>
                </w:rPr>
                <w:t xml:space="preserve">Antarctic fur seal, </w:t>
              </w:r>
              <w:proofErr w:type="spellStart"/>
              <w:r w:rsidRPr="006B3F6C">
                <w:rPr>
                  <w:i/>
                  <w:sz w:val="20"/>
                  <w:rPrChange w:id="340" w:author="localadmin" w:date="2015-01-15T15:09:00Z">
                    <w:rPr/>
                  </w:rPrChange>
                </w:rPr>
                <w:t>Arctocephalus</w:t>
              </w:r>
              <w:proofErr w:type="spellEnd"/>
              <w:r w:rsidRPr="006B3F6C">
                <w:rPr>
                  <w:i/>
                  <w:sz w:val="20"/>
                  <w:rPrChange w:id="341" w:author="localadmin" w:date="2015-01-15T15:09:00Z">
                    <w:rPr/>
                  </w:rPrChange>
                </w:rPr>
                <w:t xml:space="preserve"> </w:t>
              </w:r>
              <w:proofErr w:type="spellStart"/>
              <w:r w:rsidRPr="006B3F6C">
                <w:rPr>
                  <w:i/>
                  <w:sz w:val="20"/>
                  <w:rPrChange w:id="342" w:author="localadmin" w:date="2015-01-15T15:09:00Z">
                    <w:rPr/>
                  </w:rPrChange>
                </w:rPr>
                <w:t>gazella</w:t>
              </w:r>
            </w:ins>
            <w:proofErr w:type="spellEnd"/>
          </w:p>
        </w:tc>
        <w:tc>
          <w:tcPr>
            <w:tcW w:w="0" w:type="auto"/>
            <w:tcBorders>
              <w:left w:val="nil"/>
              <w:bottom w:val="nil"/>
              <w:right w:val="nil"/>
            </w:tcBorders>
          </w:tcPr>
          <w:p w:rsidR="00FD075B" w:rsidRPr="00FD075B" w:rsidRDefault="006B3F6C" w:rsidP="00C01DD8">
            <w:pPr>
              <w:spacing w:line="360" w:lineRule="auto"/>
              <w:rPr>
                <w:ins w:id="343" w:author="Joe Hoffman" w:date="2015-01-15T04:18:00Z"/>
                <w:sz w:val="20"/>
                <w:rPrChange w:id="344" w:author="localadmin" w:date="2015-01-15T15:09:00Z">
                  <w:rPr>
                    <w:ins w:id="345" w:author="Joe Hoffman" w:date="2015-01-15T04:18:00Z"/>
                  </w:rPr>
                </w:rPrChange>
              </w:rPr>
            </w:pPr>
            <w:r w:rsidRPr="006B3F6C">
              <w:rPr>
                <w:sz w:val="20"/>
                <w:rPrChange w:id="346" w:author="localadmin" w:date="2015-01-15T15:09:00Z">
                  <w:rPr/>
                </w:rPrChange>
              </w:rPr>
              <w:fldChar w:fldCharType="begin"/>
            </w:r>
            <w:r w:rsidRPr="006B3F6C">
              <w:rPr>
                <w:sz w:val="20"/>
                <w:rPrChange w:id="347" w:author="localadmin" w:date="2015-01-15T15:09:00Z">
                  <w:rPr/>
                </w:rPrChange>
              </w:rPr>
              <w:instrText xml:space="preserve"> ADDIN EN.CITE &lt;EndNote&gt;&lt;Cite&gt;&lt;Author&gt;Hoffman&lt;/Author&gt;&lt;Year&gt;2011&lt;/Year&gt;&lt;RecNum&gt;3179&lt;/RecNum&gt;&lt;DisplayText&gt;[1]&lt;/DisplayText&gt;&lt;record&gt;&lt;rec-number&gt;3179&lt;/rec-number&gt;&lt;foreign-keys&gt;&lt;key app="EN" db-id="d5zr0exx1f5prwep2rapee0def9wa9t2peet"&gt;3179&lt;/key&gt;&lt;/foreign-keys&gt;&lt;ref-type name="Journal Article"&gt;17&lt;/ref-type&gt;&lt;contributors&gt;&lt;authors&gt;&lt;author&gt;Hoffman, J.I.&lt;/author&gt;&lt;author&gt;Grant, S.M.&lt;/author&gt;&lt;author&gt;Forcada, J.&lt;/author&gt;&lt;author&gt;Phillips, C.D.&lt;/author&gt;&lt;/authors&gt;&lt;/contributors&gt;&lt;titles&gt;&lt;title&gt;Bayesian inference of a historical genetic bottleneck in a heavily exploited marine mammal.&lt;/title&gt;&lt;secondary-title&gt;Molecular Ecology&lt;/secondary-title&gt;&lt;/titles&gt;&lt;periodical&gt;&lt;full-title&gt;Molecular Ecology&lt;/full-title&gt;&lt;/periodical&gt;&lt;pages&gt;3989–4008&lt;/pages&gt;&lt;volume&gt;20&lt;/volume&gt;&lt;dates&gt;&lt;year&gt;2011&lt;/year&gt;&lt;/dates&gt;&lt;urls&gt;&lt;/urls&gt;&lt;/record&gt;&lt;/Cite&gt;&lt;/EndNote&gt;</w:instrText>
            </w:r>
            <w:r w:rsidRPr="006B3F6C">
              <w:rPr>
                <w:sz w:val="20"/>
                <w:rPrChange w:id="348" w:author="localadmin" w:date="2015-01-15T15:09:00Z">
                  <w:rPr/>
                </w:rPrChange>
              </w:rPr>
              <w:fldChar w:fldCharType="separate"/>
            </w:r>
            <w:r w:rsidRPr="006B3F6C">
              <w:rPr>
                <w:noProof/>
                <w:sz w:val="20"/>
                <w:rPrChange w:id="349" w:author="localadmin" w:date="2015-01-15T15:09:00Z">
                  <w:rPr>
                    <w:noProof/>
                  </w:rPr>
                </w:rPrChange>
              </w:rPr>
              <w:t>[</w:t>
            </w:r>
            <w:r>
              <w:rPr>
                <w:noProof/>
                <w:sz w:val="20"/>
              </w:rPr>
              <w:fldChar w:fldCharType="begin"/>
            </w:r>
            <w:r w:rsidR="00C01DD8">
              <w:rPr>
                <w:noProof/>
                <w:sz w:val="20"/>
              </w:rPr>
              <w:instrText xml:space="preserve"> HYPERLINK  \l "_ENREF_1" \o "Hoffman, 2011 #3179" </w:instrText>
            </w:r>
            <w:r>
              <w:rPr>
                <w:noProof/>
                <w:sz w:val="20"/>
              </w:rPr>
              <w:fldChar w:fldCharType="separate"/>
            </w:r>
            <w:r w:rsidRPr="006B3F6C">
              <w:rPr>
                <w:noProof/>
                <w:sz w:val="20"/>
                <w:rPrChange w:id="350" w:author="localadmin" w:date="2015-01-15T15:09:00Z">
                  <w:rPr>
                    <w:noProof/>
                  </w:rPr>
                </w:rPrChange>
              </w:rPr>
              <w:t>1</w:t>
            </w:r>
            <w:r>
              <w:rPr>
                <w:noProof/>
                <w:sz w:val="20"/>
              </w:rPr>
              <w:fldChar w:fldCharType="end"/>
            </w:r>
            <w:r w:rsidRPr="006B3F6C">
              <w:rPr>
                <w:noProof/>
                <w:sz w:val="20"/>
                <w:rPrChange w:id="351" w:author="localadmin" w:date="2015-01-15T15:09:00Z">
                  <w:rPr>
                    <w:noProof/>
                  </w:rPr>
                </w:rPrChange>
              </w:rPr>
              <w:t>]</w:t>
            </w:r>
            <w:r w:rsidRPr="006B3F6C">
              <w:rPr>
                <w:sz w:val="20"/>
                <w:rPrChange w:id="352" w:author="localadmin" w:date="2015-01-15T15:09:00Z">
                  <w:rPr/>
                </w:rPrChange>
              </w:rPr>
              <w:fldChar w:fldCharType="end"/>
            </w:r>
          </w:p>
        </w:tc>
        <w:tc>
          <w:tcPr>
            <w:tcW w:w="0" w:type="auto"/>
            <w:tcBorders>
              <w:left w:val="nil"/>
              <w:bottom w:val="nil"/>
              <w:right w:val="nil"/>
            </w:tcBorders>
          </w:tcPr>
          <w:p w:rsidR="00FD075B" w:rsidRPr="00FD075B" w:rsidRDefault="006B3F6C" w:rsidP="00E824FC">
            <w:pPr>
              <w:spacing w:line="360" w:lineRule="auto"/>
              <w:rPr>
                <w:ins w:id="353" w:author="Joe Hoffman" w:date="2015-01-15T04:18:00Z"/>
                <w:sz w:val="20"/>
                <w:rPrChange w:id="354" w:author="localadmin" w:date="2015-01-15T15:09:00Z">
                  <w:rPr>
                    <w:ins w:id="355" w:author="Joe Hoffman" w:date="2015-01-15T04:18:00Z"/>
                  </w:rPr>
                </w:rPrChange>
              </w:rPr>
            </w:pPr>
            <w:ins w:id="356" w:author="Joe Hoffman" w:date="2015-01-15T05:27:00Z">
              <w:r w:rsidRPr="006B3F6C">
                <w:rPr>
                  <w:sz w:val="20"/>
                  <w:rPrChange w:id="357" w:author="localadmin" w:date="2015-01-15T15:09:00Z">
                    <w:rPr/>
                  </w:rPrChange>
                </w:rPr>
                <w:t>246</w:t>
              </w:r>
            </w:ins>
          </w:p>
        </w:tc>
        <w:tc>
          <w:tcPr>
            <w:tcW w:w="0" w:type="auto"/>
            <w:tcBorders>
              <w:left w:val="nil"/>
              <w:bottom w:val="nil"/>
              <w:right w:val="nil"/>
            </w:tcBorders>
          </w:tcPr>
          <w:p w:rsidR="00FD075B" w:rsidRPr="00FD075B" w:rsidRDefault="006B3F6C" w:rsidP="00E824FC">
            <w:pPr>
              <w:spacing w:line="360" w:lineRule="auto"/>
              <w:rPr>
                <w:ins w:id="358" w:author="Joe Hoffman" w:date="2015-01-15T04:18:00Z"/>
                <w:sz w:val="20"/>
                <w:rPrChange w:id="359" w:author="localadmin" w:date="2015-01-15T15:09:00Z">
                  <w:rPr>
                    <w:ins w:id="360" w:author="Joe Hoffman" w:date="2015-01-15T04:18:00Z"/>
                  </w:rPr>
                </w:rPrChange>
              </w:rPr>
            </w:pPr>
            <w:ins w:id="361" w:author="Joe Hoffman" w:date="2015-01-15T05:27:00Z">
              <w:r w:rsidRPr="006B3F6C">
                <w:rPr>
                  <w:sz w:val="20"/>
                  <w:rPrChange w:id="362" w:author="localadmin" w:date="2015-01-15T15:09:00Z">
                    <w:rPr/>
                  </w:rPrChange>
                </w:rPr>
                <w:t>21</w:t>
              </w:r>
            </w:ins>
          </w:p>
        </w:tc>
        <w:tc>
          <w:tcPr>
            <w:tcW w:w="0" w:type="auto"/>
            <w:tcBorders>
              <w:left w:val="nil"/>
              <w:bottom w:val="nil"/>
              <w:right w:val="nil"/>
            </w:tcBorders>
          </w:tcPr>
          <w:p w:rsidR="00FD075B" w:rsidRPr="00FD075B" w:rsidRDefault="006B3F6C" w:rsidP="00E824FC">
            <w:pPr>
              <w:spacing w:line="360" w:lineRule="auto"/>
              <w:rPr>
                <w:ins w:id="363" w:author="Joe Hoffman" w:date="2015-01-15T04:18:00Z"/>
                <w:sz w:val="20"/>
                <w:rPrChange w:id="364" w:author="localadmin" w:date="2015-01-15T15:09:00Z">
                  <w:rPr>
                    <w:ins w:id="365" w:author="Joe Hoffman" w:date="2015-01-15T04:18:00Z"/>
                  </w:rPr>
                </w:rPrChange>
              </w:rPr>
            </w:pPr>
            <w:ins w:id="366" w:author="Joe Hoffman" w:date="2015-01-15T05:29:00Z">
              <w:r w:rsidRPr="006B3F6C">
                <w:rPr>
                  <w:sz w:val="20"/>
                  <w:rPrChange w:id="367" w:author="localadmin" w:date="2015-01-15T15:09:00Z">
                    <w:rPr/>
                  </w:rPrChange>
                </w:rPr>
                <w:t>21</w:t>
              </w:r>
            </w:ins>
          </w:p>
        </w:tc>
      </w:tr>
      <w:tr w:rsidR="00FD075B" w:rsidTr="00FD075B">
        <w:trPr>
          <w:ins w:id="368" w:author="Joe Hoffman" w:date="2015-01-15T04:18:00Z"/>
        </w:trPr>
        <w:tc>
          <w:tcPr>
            <w:tcW w:w="0" w:type="auto"/>
            <w:tcBorders>
              <w:top w:val="nil"/>
              <w:left w:val="nil"/>
              <w:bottom w:val="nil"/>
              <w:right w:val="nil"/>
            </w:tcBorders>
          </w:tcPr>
          <w:p w:rsidR="00FD075B" w:rsidRPr="00FD075B" w:rsidRDefault="006B3F6C" w:rsidP="00E824FC">
            <w:pPr>
              <w:spacing w:line="360" w:lineRule="auto"/>
              <w:rPr>
                <w:ins w:id="369" w:author="Joe Hoffman" w:date="2015-01-15T04:18:00Z"/>
                <w:sz w:val="20"/>
                <w:rPrChange w:id="370" w:author="localadmin" w:date="2015-01-15T15:09:00Z">
                  <w:rPr>
                    <w:ins w:id="371" w:author="Joe Hoffman" w:date="2015-01-15T04:18:00Z"/>
                  </w:rPr>
                </w:rPrChange>
              </w:rPr>
            </w:pPr>
            <w:ins w:id="372" w:author="Joe Hoffman" w:date="2015-01-15T04:20:00Z">
              <w:r w:rsidRPr="006B3F6C">
                <w:rPr>
                  <w:sz w:val="20"/>
                  <w:rPrChange w:id="373" w:author="localadmin" w:date="2015-01-15T15:09:00Z">
                    <w:rPr/>
                  </w:rPrChange>
                </w:rPr>
                <w:t xml:space="preserve">Galapagos fur seal, </w:t>
              </w:r>
              <w:proofErr w:type="spellStart"/>
              <w:r w:rsidRPr="006B3F6C">
                <w:rPr>
                  <w:i/>
                  <w:sz w:val="20"/>
                  <w:rPrChange w:id="374" w:author="localadmin" w:date="2015-01-15T15:09:00Z">
                    <w:rPr/>
                  </w:rPrChange>
                </w:rPr>
                <w:t>Arctocephalus</w:t>
              </w:r>
              <w:proofErr w:type="spellEnd"/>
              <w:r w:rsidRPr="006B3F6C">
                <w:rPr>
                  <w:i/>
                  <w:sz w:val="20"/>
                  <w:rPrChange w:id="375" w:author="localadmin" w:date="2015-01-15T15:09:00Z">
                    <w:rPr/>
                  </w:rPrChange>
                </w:rPr>
                <w:t xml:space="preserve"> </w:t>
              </w:r>
              <w:proofErr w:type="spellStart"/>
              <w:r w:rsidRPr="006B3F6C">
                <w:rPr>
                  <w:i/>
                  <w:sz w:val="20"/>
                  <w:rPrChange w:id="376" w:author="localadmin" w:date="2015-01-15T15:09:00Z">
                    <w:rPr/>
                  </w:rPrChange>
                </w:rPr>
                <w:t>galapagoensis</w:t>
              </w:r>
            </w:ins>
            <w:proofErr w:type="spellEnd"/>
          </w:p>
        </w:tc>
        <w:tc>
          <w:tcPr>
            <w:tcW w:w="0" w:type="auto"/>
            <w:tcBorders>
              <w:top w:val="nil"/>
              <w:left w:val="nil"/>
              <w:bottom w:val="nil"/>
              <w:right w:val="nil"/>
            </w:tcBorders>
          </w:tcPr>
          <w:p w:rsidR="00FD075B" w:rsidRPr="00FD075B" w:rsidRDefault="006B3F6C" w:rsidP="00C01DD8">
            <w:pPr>
              <w:spacing w:line="360" w:lineRule="auto"/>
              <w:rPr>
                <w:ins w:id="377" w:author="Joe Hoffman" w:date="2015-01-15T04:18:00Z"/>
                <w:sz w:val="20"/>
                <w:rPrChange w:id="378" w:author="localadmin" w:date="2015-01-15T15:09:00Z">
                  <w:rPr>
                    <w:ins w:id="379" w:author="Joe Hoffman" w:date="2015-01-15T04:18:00Z"/>
                  </w:rPr>
                </w:rPrChange>
              </w:rPr>
            </w:pPr>
            <w:r w:rsidRPr="006B3F6C">
              <w:rPr>
                <w:sz w:val="20"/>
                <w:rPrChange w:id="380" w:author="localadmin" w:date="2015-01-15T15:09:00Z">
                  <w:rPr/>
                </w:rPrChange>
              </w:rPr>
              <w:fldChar w:fldCharType="begin"/>
            </w:r>
            <w:r w:rsidRPr="006B3F6C">
              <w:rPr>
                <w:sz w:val="20"/>
                <w:rPrChange w:id="381" w:author="localadmin" w:date="2015-01-15T15:09:00Z">
                  <w:rPr/>
                </w:rPrChange>
              </w:rPr>
              <w:instrText xml:space="preserve"> ADDIN EN.CITE &lt;EndNote&gt;&lt;Cite&gt;&lt;Author&gt;Lopes&lt;/Author&gt;&lt;Year&gt;in review&lt;/Year&gt;&lt;RecNum&gt;3835&lt;/RecNum&gt;&lt;DisplayText&gt;[2]&lt;/DisplayText&gt;&lt;record&gt;&lt;rec-number&gt;3835&lt;/rec-number&gt;&lt;foreign-keys&gt;&lt;key app="EN" db-id="d5zr0exx1f5prwep2rapee0def9wa9t2peet"&gt;3835&lt;/key&gt;&lt;/foreign-keys&gt;&lt;ref-type name="Journal Article"&gt;17&lt;/ref-type&gt;&lt;contributors&gt;&lt;authors&gt;&lt;author&gt;Lopes, F.R.V.&lt;/author&gt;&lt;author&gt;Hoffman, J.I.&lt;/author&gt;&lt;author&gt;Valati, V.H.&lt;/author&gt;&lt;author&gt;Bonatto, S.&lt;/author&gt;&lt;author&gt;Wolf, J.B.W.&lt;/author&gt;&lt;author&gt;Trillmich, F.&lt;/author&gt;&lt;author&gt;Oliveira, L.R.&lt;/author&gt;&lt;/authors&gt;&lt;/contributors&gt;&lt;titles&gt;&lt;title&gt;Fine-scale matrilineal population structure in the Galápagos fur seal and its implications for conservation management&lt;/title&gt;&lt;secondary-title&gt;Conservation Genetics&lt;/secondary-title&gt;&lt;/titles&gt;&lt;periodical&gt;&lt;full-title&gt;Conservation Genetics&lt;/full-title&gt;&lt;/periodical&gt;&lt;dates&gt;&lt;year&gt;in review&lt;/year&gt;&lt;/dates&gt;&lt;urls&gt;&lt;/urls&gt;&lt;/record&gt;&lt;/Cite&gt;&lt;/EndNote&gt;</w:instrText>
            </w:r>
            <w:r w:rsidRPr="006B3F6C">
              <w:rPr>
                <w:sz w:val="20"/>
                <w:rPrChange w:id="382" w:author="localadmin" w:date="2015-01-15T15:09:00Z">
                  <w:rPr/>
                </w:rPrChange>
              </w:rPr>
              <w:fldChar w:fldCharType="separate"/>
            </w:r>
            <w:r w:rsidRPr="006B3F6C">
              <w:rPr>
                <w:noProof/>
                <w:sz w:val="20"/>
                <w:rPrChange w:id="383" w:author="localadmin" w:date="2015-01-15T15:09:00Z">
                  <w:rPr>
                    <w:noProof/>
                  </w:rPr>
                </w:rPrChange>
              </w:rPr>
              <w:t>[</w:t>
            </w:r>
            <w:r>
              <w:rPr>
                <w:noProof/>
                <w:sz w:val="20"/>
              </w:rPr>
              <w:fldChar w:fldCharType="begin"/>
            </w:r>
            <w:r w:rsidR="00C01DD8">
              <w:rPr>
                <w:noProof/>
                <w:sz w:val="20"/>
              </w:rPr>
              <w:instrText xml:space="preserve"> HYPERLINK  \l "_ENREF_2" \o "Lopes, in review #3835" </w:instrText>
            </w:r>
            <w:r>
              <w:rPr>
                <w:noProof/>
                <w:sz w:val="20"/>
              </w:rPr>
              <w:fldChar w:fldCharType="separate"/>
            </w:r>
            <w:r w:rsidRPr="006B3F6C">
              <w:rPr>
                <w:noProof/>
                <w:sz w:val="20"/>
                <w:rPrChange w:id="384" w:author="localadmin" w:date="2015-01-15T15:09:00Z">
                  <w:rPr>
                    <w:noProof/>
                  </w:rPr>
                </w:rPrChange>
              </w:rPr>
              <w:t>2</w:t>
            </w:r>
            <w:r>
              <w:rPr>
                <w:noProof/>
                <w:sz w:val="20"/>
              </w:rPr>
              <w:fldChar w:fldCharType="end"/>
            </w:r>
            <w:r w:rsidRPr="006B3F6C">
              <w:rPr>
                <w:noProof/>
                <w:sz w:val="20"/>
                <w:rPrChange w:id="385" w:author="localadmin" w:date="2015-01-15T15:09:00Z">
                  <w:rPr>
                    <w:noProof/>
                  </w:rPr>
                </w:rPrChange>
              </w:rPr>
              <w:t>]</w:t>
            </w:r>
            <w:r w:rsidRPr="006B3F6C">
              <w:rPr>
                <w:sz w:val="20"/>
                <w:rPrChange w:id="386" w:author="localadmin" w:date="2015-01-15T15:09:00Z">
                  <w:rPr/>
                </w:rPrChange>
              </w:rPr>
              <w:fldChar w:fldCharType="end"/>
            </w:r>
          </w:p>
        </w:tc>
        <w:tc>
          <w:tcPr>
            <w:tcW w:w="0" w:type="auto"/>
            <w:tcBorders>
              <w:top w:val="nil"/>
              <w:left w:val="nil"/>
              <w:bottom w:val="nil"/>
              <w:right w:val="nil"/>
            </w:tcBorders>
          </w:tcPr>
          <w:p w:rsidR="00FD075B" w:rsidRPr="00FD075B" w:rsidRDefault="006B3F6C" w:rsidP="00E824FC">
            <w:pPr>
              <w:spacing w:line="360" w:lineRule="auto"/>
              <w:rPr>
                <w:ins w:id="387" w:author="Joe Hoffman" w:date="2015-01-15T04:18:00Z"/>
                <w:sz w:val="20"/>
                <w:rPrChange w:id="388" w:author="localadmin" w:date="2015-01-15T15:09:00Z">
                  <w:rPr>
                    <w:ins w:id="389" w:author="Joe Hoffman" w:date="2015-01-15T04:18:00Z"/>
                  </w:rPr>
                </w:rPrChange>
              </w:rPr>
            </w:pPr>
            <w:ins w:id="390" w:author="Joe Hoffman" w:date="2015-01-15T05:27:00Z">
              <w:r w:rsidRPr="006B3F6C">
                <w:rPr>
                  <w:sz w:val="20"/>
                  <w:rPrChange w:id="391" w:author="localadmin" w:date="2015-01-15T15:09:00Z">
                    <w:rPr/>
                  </w:rPrChange>
                </w:rPr>
                <w:t>90</w:t>
              </w:r>
            </w:ins>
          </w:p>
        </w:tc>
        <w:tc>
          <w:tcPr>
            <w:tcW w:w="0" w:type="auto"/>
            <w:tcBorders>
              <w:top w:val="nil"/>
              <w:left w:val="nil"/>
              <w:bottom w:val="nil"/>
              <w:right w:val="nil"/>
            </w:tcBorders>
          </w:tcPr>
          <w:p w:rsidR="00FD075B" w:rsidRPr="00FD075B" w:rsidRDefault="006B3F6C" w:rsidP="00E824FC">
            <w:pPr>
              <w:spacing w:line="360" w:lineRule="auto"/>
              <w:rPr>
                <w:ins w:id="392" w:author="Joe Hoffman" w:date="2015-01-15T04:18:00Z"/>
                <w:sz w:val="20"/>
                <w:rPrChange w:id="393" w:author="localadmin" w:date="2015-01-15T15:09:00Z">
                  <w:rPr>
                    <w:ins w:id="394" w:author="Joe Hoffman" w:date="2015-01-15T04:18:00Z"/>
                  </w:rPr>
                </w:rPrChange>
              </w:rPr>
            </w:pPr>
            <w:ins w:id="395" w:author="Joe Hoffman" w:date="2015-01-15T05:27:00Z">
              <w:r w:rsidRPr="006B3F6C">
                <w:rPr>
                  <w:sz w:val="20"/>
                  <w:rPrChange w:id="396" w:author="localadmin" w:date="2015-01-15T15:09:00Z">
                    <w:rPr/>
                  </w:rPrChange>
                </w:rPr>
                <w:t>12</w:t>
              </w:r>
            </w:ins>
          </w:p>
        </w:tc>
        <w:tc>
          <w:tcPr>
            <w:tcW w:w="0" w:type="auto"/>
            <w:tcBorders>
              <w:top w:val="nil"/>
              <w:left w:val="nil"/>
              <w:bottom w:val="nil"/>
              <w:right w:val="nil"/>
            </w:tcBorders>
          </w:tcPr>
          <w:p w:rsidR="00FD075B" w:rsidRPr="00FD075B" w:rsidRDefault="006B3F6C" w:rsidP="00E824FC">
            <w:pPr>
              <w:spacing w:line="360" w:lineRule="auto"/>
              <w:rPr>
                <w:ins w:id="397" w:author="Joe Hoffman" w:date="2015-01-15T04:18:00Z"/>
                <w:sz w:val="20"/>
                <w:rPrChange w:id="398" w:author="localadmin" w:date="2015-01-15T15:09:00Z">
                  <w:rPr>
                    <w:ins w:id="399" w:author="Joe Hoffman" w:date="2015-01-15T04:18:00Z"/>
                  </w:rPr>
                </w:rPrChange>
              </w:rPr>
            </w:pPr>
            <w:ins w:id="400" w:author="Joe Hoffman" w:date="2015-01-15T05:29:00Z">
              <w:r w:rsidRPr="006B3F6C">
                <w:rPr>
                  <w:sz w:val="20"/>
                  <w:rPrChange w:id="401" w:author="localadmin" w:date="2015-01-15T15:09:00Z">
                    <w:rPr/>
                  </w:rPrChange>
                </w:rPr>
                <w:t>12</w:t>
              </w:r>
            </w:ins>
          </w:p>
        </w:tc>
      </w:tr>
      <w:tr w:rsidR="00FD075B" w:rsidTr="00FD075B">
        <w:trPr>
          <w:ins w:id="402" w:author="Joe Hoffman" w:date="2015-01-15T04:18:00Z"/>
        </w:trPr>
        <w:tc>
          <w:tcPr>
            <w:tcW w:w="0" w:type="auto"/>
            <w:tcBorders>
              <w:top w:val="nil"/>
              <w:left w:val="nil"/>
              <w:bottom w:val="nil"/>
              <w:right w:val="nil"/>
            </w:tcBorders>
          </w:tcPr>
          <w:p w:rsidR="00FD075B" w:rsidRPr="00FD075B" w:rsidRDefault="006B3F6C" w:rsidP="00E824FC">
            <w:pPr>
              <w:spacing w:line="360" w:lineRule="auto"/>
              <w:rPr>
                <w:ins w:id="403" w:author="Joe Hoffman" w:date="2015-01-15T04:18:00Z"/>
                <w:sz w:val="20"/>
                <w:rPrChange w:id="404" w:author="localadmin" w:date="2015-01-15T15:09:00Z">
                  <w:rPr>
                    <w:ins w:id="405" w:author="Joe Hoffman" w:date="2015-01-15T04:18:00Z"/>
                  </w:rPr>
                </w:rPrChange>
              </w:rPr>
            </w:pPr>
            <w:proofErr w:type="spellStart"/>
            <w:ins w:id="406" w:author="Joe Hoffman" w:date="2015-01-15T04:20:00Z">
              <w:r w:rsidRPr="006B3F6C">
                <w:rPr>
                  <w:sz w:val="20"/>
                  <w:rPrChange w:id="407" w:author="localadmin" w:date="2015-01-15T15:09:00Z">
                    <w:rPr/>
                  </w:rPrChange>
                </w:rPr>
                <w:t>Steller's</w:t>
              </w:r>
              <w:proofErr w:type="spellEnd"/>
              <w:r w:rsidRPr="006B3F6C">
                <w:rPr>
                  <w:sz w:val="20"/>
                  <w:rPrChange w:id="408" w:author="localadmin" w:date="2015-01-15T15:09:00Z">
                    <w:rPr/>
                  </w:rPrChange>
                </w:rPr>
                <w:t xml:space="preserve"> sea lion, </w:t>
              </w:r>
              <w:proofErr w:type="spellStart"/>
              <w:r w:rsidRPr="006B3F6C">
                <w:rPr>
                  <w:i/>
                  <w:sz w:val="20"/>
                  <w:rPrChange w:id="409" w:author="localadmin" w:date="2015-01-15T15:09:00Z">
                    <w:rPr/>
                  </w:rPrChange>
                </w:rPr>
                <w:t>Eumetopias</w:t>
              </w:r>
              <w:proofErr w:type="spellEnd"/>
              <w:r w:rsidRPr="006B3F6C">
                <w:rPr>
                  <w:i/>
                  <w:sz w:val="20"/>
                  <w:rPrChange w:id="410" w:author="localadmin" w:date="2015-01-15T15:09:00Z">
                    <w:rPr/>
                  </w:rPrChange>
                </w:rPr>
                <w:t xml:space="preserve"> </w:t>
              </w:r>
              <w:proofErr w:type="spellStart"/>
              <w:r w:rsidRPr="006B3F6C">
                <w:rPr>
                  <w:i/>
                  <w:sz w:val="20"/>
                  <w:rPrChange w:id="411" w:author="localadmin" w:date="2015-01-15T15:09:00Z">
                    <w:rPr/>
                  </w:rPrChange>
                </w:rPr>
                <w:t>jubatus</w:t>
              </w:r>
            </w:ins>
            <w:proofErr w:type="spellEnd"/>
          </w:p>
        </w:tc>
        <w:tc>
          <w:tcPr>
            <w:tcW w:w="0" w:type="auto"/>
            <w:tcBorders>
              <w:top w:val="nil"/>
              <w:left w:val="nil"/>
              <w:bottom w:val="nil"/>
              <w:right w:val="nil"/>
            </w:tcBorders>
          </w:tcPr>
          <w:p w:rsidR="00FD075B" w:rsidRPr="00FD075B" w:rsidRDefault="006B3F6C" w:rsidP="00C01DD8">
            <w:pPr>
              <w:spacing w:line="360" w:lineRule="auto"/>
              <w:rPr>
                <w:ins w:id="412" w:author="Joe Hoffman" w:date="2015-01-15T04:18:00Z"/>
                <w:sz w:val="20"/>
                <w:rPrChange w:id="413" w:author="localadmin" w:date="2015-01-15T15:09:00Z">
                  <w:rPr>
                    <w:ins w:id="414" w:author="Joe Hoffman" w:date="2015-01-15T04:18:00Z"/>
                  </w:rPr>
                </w:rPrChange>
              </w:rPr>
            </w:pPr>
            <w:r w:rsidRPr="006B3F6C">
              <w:rPr>
                <w:sz w:val="20"/>
                <w:rPrChange w:id="415" w:author="localadmin" w:date="2015-01-15T15:09:00Z">
                  <w:rPr/>
                </w:rPrChange>
              </w:rPr>
              <w:fldChar w:fldCharType="begin"/>
            </w:r>
            <w:r w:rsidRPr="006B3F6C">
              <w:rPr>
                <w:sz w:val="20"/>
                <w:rPrChange w:id="416" w:author="localadmin" w:date="2015-01-15T15:09:00Z">
                  <w:rPr/>
                </w:rPrChange>
              </w:rPr>
              <w:instrText xml:space="preserve"> ADDIN EN.CITE &lt;EndNote&gt;&lt;Cite&gt;&lt;Author&gt;Hoffman&lt;/Author&gt;&lt;Year&gt;2006&lt;/Year&gt;&lt;RecNum&gt;2558&lt;/RecNum&gt;&lt;DisplayText&gt;[3]&lt;/DisplayText&gt;&lt;record&gt;&lt;rec-number&gt;2558&lt;/rec-number&gt;&lt;foreign-keys&gt;&lt;key app="EN" db-id="d5zr0exx1f5prwep2rapee0def9wa9t2peet"&gt;2558&lt;/key&gt;&lt;/foreign-keys&gt;&lt;ref-type name="Journal Article"&gt;17&lt;/ref-type&gt;&lt;contributors&gt;&lt;authors&gt;&lt;author&gt;Hoffman, J.I.&lt;/author&gt;&lt;author&gt;Matson, C.&lt;/author&gt;&lt;author&gt;Amos, W.&lt;/author&gt;&lt;author&gt;Loughlin, T.R.&lt;/author&gt;&lt;author&gt;Bickham, J.W.&lt;/author&gt;&lt;/authors&gt;&lt;/contributors&gt;&lt;titles&gt;&lt;title&gt;&lt;style face="normal" font="default" size="100%"&gt;Deep genetic subdivision within a continuously distributed and highly vagile marine mammal, the Steller&amp;apos;s sea lion &lt;/style&gt;&lt;style face="italic" font="default" size="100%"&gt;Eumetopias jubatus&lt;/style&gt;&lt;/title&gt;&lt;secondary-title&gt;Molecular Ecology&lt;/secondary-title&gt;&lt;/titles&gt;&lt;periodical&gt;&lt;full-title&gt;Molecular Ecology&lt;/full-title&gt;&lt;/periodical&gt;&lt;pages&gt;2821–2832&lt;/pages&gt;&lt;volume&gt;15&lt;/volume&gt;&lt;dates&gt;&lt;year&gt;2006&lt;/year&gt;&lt;/dates&gt;&lt;urls&gt;&lt;/urls&gt;&lt;/record&gt;&lt;/Cite&gt;&lt;/EndNote&gt;</w:instrText>
            </w:r>
            <w:r w:rsidRPr="006B3F6C">
              <w:rPr>
                <w:sz w:val="20"/>
                <w:rPrChange w:id="417" w:author="localadmin" w:date="2015-01-15T15:09:00Z">
                  <w:rPr/>
                </w:rPrChange>
              </w:rPr>
              <w:fldChar w:fldCharType="separate"/>
            </w:r>
            <w:r w:rsidRPr="006B3F6C">
              <w:rPr>
                <w:noProof/>
                <w:sz w:val="20"/>
                <w:rPrChange w:id="418" w:author="localadmin" w:date="2015-01-15T15:09:00Z">
                  <w:rPr>
                    <w:noProof/>
                  </w:rPr>
                </w:rPrChange>
              </w:rPr>
              <w:t>[</w:t>
            </w:r>
            <w:r>
              <w:rPr>
                <w:noProof/>
                <w:sz w:val="20"/>
              </w:rPr>
              <w:fldChar w:fldCharType="begin"/>
            </w:r>
            <w:r w:rsidR="00C01DD8">
              <w:rPr>
                <w:noProof/>
                <w:sz w:val="20"/>
              </w:rPr>
              <w:instrText xml:space="preserve"> HYPERLINK  \l "_ENREF_3" \o "Hoffman, 2006 #2558" </w:instrText>
            </w:r>
            <w:r>
              <w:rPr>
                <w:noProof/>
                <w:sz w:val="20"/>
              </w:rPr>
              <w:fldChar w:fldCharType="separate"/>
            </w:r>
            <w:r w:rsidRPr="006B3F6C">
              <w:rPr>
                <w:noProof/>
                <w:sz w:val="20"/>
                <w:rPrChange w:id="419" w:author="localadmin" w:date="2015-01-15T15:09:00Z">
                  <w:rPr>
                    <w:noProof/>
                  </w:rPr>
                </w:rPrChange>
              </w:rPr>
              <w:t>3</w:t>
            </w:r>
            <w:r>
              <w:rPr>
                <w:noProof/>
                <w:sz w:val="20"/>
              </w:rPr>
              <w:fldChar w:fldCharType="end"/>
            </w:r>
            <w:r w:rsidRPr="006B3F6C">
              <w:rPr>
                <w:noProof/>
                <w:sz w:val="20"/>
                <w:rPrChange w:id="420" w:author="localadmin" w:date="2015-01-15T15:09:00Z">
                  <w:rPr>
                    <w:noProof/>
                  </w:rPr>
                </w:rPrChange>
              </w:rPr>
              <w:t>]</w:t>
            </w:r>
            <w:r w:rsidRPr="006B3F6C">
              <w:rPr>
                <w:sz w:val="20"/>
                <w:rPrChange w:id="421" w:author="localadmin" w:date="2015-01-15T15:09:00Z">
                  <w:rPr/>
                </w:rPrChange>
              </w:rPr>
              <w:fldChar w:fldCharType="end"/>
            </w:r>
          </w:p>
        </w:tc>
        <w:tc>
          <w:tcPr>
            <w:tcW w:w="0" w:type="auto"/>
            <w:tcBorders>
              <w:top w:val="nil"/>
              <w:left w:val="nil"/>
              <w:bottom w:val="nil"/>
              <w:right w:val="nil"/>
            </w:tcBorders>
          </w:tcPr>
          <w:p w:rsidR="00FD075B" w:rsidRPr="00FD075B" w:rsidRDefault="006B3F6C" w:rsidP="00E824FC">
            <w:pPr>
              <w:spacing w:line="360" w:lineRule="auto"/>
              <w:rPr>
                <w:ins w:id="422" w:author="Joe Hoffman" w:date="2015-01-15T04:18:00Z"/>
                <w:sz w:val="20"/>
                <w:rPrChange w:id="423" w:author="localadmin" w:date="2015-01-15T15:09:00Z">
                  <w:rPr>
                    <w:ins w:id="424" w:author="Joe Hoffman" w:date="2015-01-15T04:18:00Z"/>
                  </w:rPr>
                </w:rPrChange>
              </w:rPr>
            </w:pPr>
            <w:ins w:id="425" w:author="Joe Hoffman" w:date="2015-01-15T05:27:00Z">
              <w:r w:rsidRPr="006B3F6C">
                <w:rPr>
                  <w:sz w:val="20"/>
                  <w:rPrChange w:id="426" w:author="localadmin" w:date="2015-01-15T15:09:00Z">
                    <w:rPr/>
                  </w:rPrChange>
                </w:rPr>
                <w:t>668</w:t>
              </w:r>
            </w:ins>
          </w:p>
        </w:tc>
        <w:tc>
          <w:tcPr>
            <w:tcW w:w="0" w:type="auto"/>
            <w:tcBorders>
              <w:top w:val="nil"/>
              <w:left w:val="nil"/>
              <w:bottom w:val="nil"/>
              <w:right w:val="nil"/>
            </w:tcBorders>
          </w:tcPr>
          <w:p w:rsidR="00FD075B" w:rsidRPr="00FD075B" w:rsidRDefault="006B3F6C" w:rsidP="00E824FC">
            <w:pPr>
              <w:spacing w:line="360" w:lineRule="auto"/>
              <w:rPr>
                <w:ins w:id="427" w:author="Joe Hoffman" w:date="2015-01-15T04:18:00Z"/>
                <w:sz w:val="20"/>
                <w:rPrChange w:id="428" w:author="localadmin" w:date="2015-01-15T15:09:00Z">
                  <w:rPr>
                    <w:ins w:id="429" w:author="Joe Hoffman" w:date="2015-01-15T04:18:00Z"/>
                  </w:rPr>
                </w:rPrChange>
              </w:rPr>
            </w:pPr>
            <w:ins w:id="430" w:author="Joe Hoffman" w:date="2015-01-15T05:27:00Z">
              <w:r w:rsidRPr="006B3F6C">
                <w:rPr>
                  <w:sz w:val="20"/>
                  <w:rPrChange w:id="431" w:author="localadmin" w:date="2015-01-15T15:09:00Z">
                    <w:rPr/>
                  </w:rPrChange>
                </w:rPr>
                <w:t>13</w:t>
              </w:r>
            </w:ins>
          </w:p>
        </w:tc>
        <w:tc>
          <w:tcPr>
            <w:tcW w:w="0" w:type="auto"/>
            <w:tcBorders>
              <w:top w:val="nil"/>
              <w:left w:val="nil"/>
              <w:bottom w:val="nil"/>
              <w:right w:val="nil"/>
            </w:tcBorders>
          </w:tcPr>
          <w:p w:rsidR="00FD075B" w:rsidRPr="00FD075B" w:rsidRDefault="006B3F6C" w:rsidP="00E824FC">
            <w:pPr>
              <w:spacing w:line="360" w:lineRule="auto"/>
              <w:rPr>
                <w:ins w:id="432" w:author="Joe Hoffman" w:date="2015-01-15T04:18:00Z"/>
                <w:sz w:val="20"/>
                <w:rPrChange w:id="433" w:author="localadmin" w:date="2015-01-15T15:09:00Z">
                  <w:rPr>
                    <w:ins w:id="434" w:author="Joe Hoffman" w:date="2015-01-15T04:18:00Z"/>
                  </w:rPr>
                </w:rPrChange>
              </w:rPr>
            </w:pPr>
            <w:ins w:id="435" w:author="Joe Hoffman" w:date="2015-01-15T05:29:00Z">
              <w:r w:rsidRPr="006B3F6C">
                <w:rPr>
                  <w:sz w:val="20"/>
                  <w:rPrChange w:id="436" w:author="localadmin" w:date="2015-01-15T15:09:00Z">
                    <w:rPr/>
                  </w:rPrChange>
                </w:rPr>
                <w:t>13</w:t>
              </w:r>
            </w:ins>
          </w:p>
        </w:tc>
      </w:tr>
      <w:tr w:rsidR="00FD075B" w:rsidTr="00FD075B">
        <w:trPr>
          <w:ins w:id="437" w:author="Joe Hoffman" w:date="2015-01-15T04:18:00Z"/>
        </w:trPr>
        <w:tc>
          <w:tcPr>
            <w:tcW w:w="0" w:type="auto"/>
            <w:tcBorders>
              <w:top w:val="nil"/>
              <w:left w:val="nil"/>
              <w:bottom w:val="nil"/>
              <w:right w:val="nil"/>
            </w:tcBorders>
          </w:tcPr>
          <w:p w:rsidR="00FD075B" w:rsidRPr="00FD075B" w:rsidRDefault="006B3F6C" w:rsidP="00E824FC">
            <w:pPr>
              <w:spacing w:line="360" w:lineRule="auto"/>
              <w:rPr>
                <w:ins w:id="438" w:author="Joe Hoffman" w:date="2015-01-15T04:18:00Z"/>
                <w:sz w:val="20"/>
                <w:rPrChange w:id="439" w:author="localadmin" w:date="2015-01-15T15:09:00Z">
                  <w:rPr>
                    <w:ins w:id="440" w:author="Joe Hoffman" w:date="2015-01-15T04:18:00Z"/>
                  </w:rPr>
                </w:rPrChange>
              </w:rPr>
            </w:pPr>
            <w:ins w:id="441" w:author="Joe Hoffman" w:date="2015-01-15T04:20:00Z">
              <w:r w:rsidRPr="006B3F6C">
                <w:rPr>
                  <w:sz w:val="20"/>
                  <w:rPrChange w:id="442" w:author="localadmin" w:date="2015-01-15T15:09:00Z">
                    <w:rPr/>
                  </w:rPrChange>
                </w:rPr>
                <w:t>Eastern Atlantic grey seal</w:t>
              </w:r>
            </w:ins>
            <w:ins w:id="443" w:author="Joe Hoffman" w:date="2015-01-15T04:21:00Z">
              <w:r w:rsidRPr="006B3F6C">
                <w:rPr>
                  <w:sz w:val="20"/>
                  <w:rPrChange w:id="444" w:author="localadmin" w:date="2015-01-15T15:09:00Z">
                    <w:rPr/>
                  </w:rPrChange>
                </w:rPr>
                <w:t xml:space="preserve">, </w:t>
              </w:r>
              <w:proofErr w:type="spellStart"/>
              <w:r w:rsidRPr="006B3F6C">
                <w:rPr>
                  <w:i/>
                  <w:sz w:val="20"/>
                  <w:rPrChange w:id="445" w:author="localadmin" w:date="2015-01-15T15:09:00Z">
                    <w:rPr/>
                  </w:rPrChange>
                </w:rPr>
                <w:t>Halichoerus</w:t>
              </w:r>
              <w:proofErr w:type="spellEnd"/>
              <w:r w:rsidRPr="006B3F6C">
                <w:rPr>
                  <w:i/>
                  <w:sz w:val="20"/>
                  <w:rPrChange w:id="446" w:author="localadmin" w:date="2015-01-15T15:09:00Z">
                    <w:rPr/>
                  </w:rPrChange>
                </w:rPr>
                <w:t xml:space="preserve"> </w:t>
              </w:r>
              <w:proofErr w:type="spellStart"/>
              <w:r w:rsidRPr="006B3F6C">
                <w:rPr>
                  <w:i/>
                  <w:sz w:val="20"/>
                  <w:rPrChange w:id="447" w:author="localadmin" w:date="2015-01-15T15:09:00Z">
                    <w:rPr/>
                  </w:rPrChange>
                </w:rPr>
                <w:t>grypus</w:t>
              </w:r>
            </w:ins>
            <w:proofErr w:type="spellEnd"/>
          </w:p>
        </w:tc>
        <w:tc>
          <w:tcPr>
            <w:tcW w:w="0" w:type="auto"/>
            <w:tcBorders>
              <w:top w:val="nil"/>
              <w:left w:val="nil"/>
              <w:bottom w:val="nil"/>
              <w:right w:val="nil"/>
            </w:tcBorders>
          </w:tcPr>
          <w:p w:rsidR="00FD075B" w:rsidRPr="00FD075B" w:rsidRDefault="006B3F6C" w:rsidP="00C01DD8">
            <w:pPr>
              <w:spacing w:line="360" w:lineRule="auto"/>
              <w:rPr>
                <w:ins w:id="448" w:author="Joe Hoffman" w:date="2015-01-15T04:18:00Z"/>
                <w:sz w:val="20"/>
                <w:rPrChange w:id="449" w:author="localadmin" w:date="2015-01-15T15:09:00Z">
                  <w:rPr>
                    <w:ins w:id="450" w:author="Joe Hoffman" w:date="2015-01-15T04:18:00Z"/>
                  </w:rPr>
                </w:rPrChange>
              </w:rPr>
            </w:pPr>
            <w:r w:rsidRPr="006B3F6C">
              <w:rPr>
                <w:sz w:val="20"/>
                <w:rPrChange w:id="451" w:author="localadmin" w:date="2015-01-15T15:09:00Z">
                  <w:rPr/>
                </w:rPrChange>
              </w:rPr>
              <w:fldChar w:fldCharType="begin"/>
            </w:r>
            <w:r w:rsidRPr="006B3F6C">
              <w:rPr>
                <w:sz w:val="20"/>
                <w:rPrChange w:id="452" w:author="localadmin" w:date="2015-01-15T15:09:00Z">
                  <w:rPr/>
                </w:rPrChange>
              </w:rPr>
              <w:instrText xml:space="preserve"> ADDIN EN.CITE &lt;EndNote&gt;&lt;Cite&gt;&lt;Author&gt;Klimova&lt;/Author&gt;&lt;Year&gt;2014&lt;/Year&gt;&lt;RecNum&gt;3836&lt;/RecNum&gt;&lt;DisplayText&gt;[4]&lt;/DisplayText&gt;&lt;record&gt;&lt;rec-number&gt;3836&lt;/rec-number&gt;&lt;foreign-keys&gt;&lt;key app="EN" db-id="d5zr0exx1f5prwep2rapee0def9wa9t2peet"&gt;3836&lt;/key&gt;&lt;/foreign-keys&gt;&lt;ref-type name="Journal Article"&gt;17&lt;/ref-type&gt;&lt;contributors&gt;&lt;authors&gt;&lt;author&gt;Klimova, A.&lt;/author&gt;&lt;author&gt;Fietz, K.&lt;/author&gt;&lt;author&gt;Olsen, M.T.&lt;/author&gt;&lt;author&gt;Harwood, J.&lt;/author&gt;&lt;author&gt;Amos, W.&lt;/author&gt;&lt;author&gt;Hoffman, J.I. &lt;/author&gt;&lt;/authors&gt;&lt;/contributors&gt;&lt;titles&gt;&lt;title&gt;Global population structure and demographic history of the grey seal&lt;/title&gt;&lt;secondary-title&gt;Molecular Ecology&lt;/secondary-title&gt;&lt;/titles&gt;&lt;periodical&gt;&lt;full-title&gt;Molecular Ecology&lt;/full-title&gt;&lt;/periodical&gt;&lt;pages&gt;3999–4017&lt;/pages&gt;&lt;volume&gt;23&lt;/volume&gt;&lt;dates&gt;&lt;year&gt;2014&lt;/year&gt;&lt;/dates&gt;&lt;urls&gt;&lt;/urls&gt;&lt;/record&gt;&lt;/Cite&gt;&lt;/EndNote&gt;</w:instrText>
            </w:r>
            <w:r w:rsidRPr="006B3F6C">
              <w:rPr>
                <w:sz w:val="20"/>
                <w:rPrChange w:id="453" w:author="localadmin" w:date="2015-01-15T15:09:00Z">
                  <w:rPr/>
                </w:rPrChange>
              </w:rPr>
              <w:fldChar w:fldCharType="separate"/>
            </w:r>
            <w:r w:rsidRPr="006B3F6C">
              <w:rPr>
                <w:noProof/>
                <w:sz w:val="20"/>
                <w:rPrChange w:id="454" w:author="localadmin" w:date="2015-01-15T15:09:00Z">
                  <w:rPr>
                    <w:noProof/>
                  </w:rPr>
                </w:rPrChange>
              </w:rPr>
              <w:t>[</w:t>
            </w:r>
            <w:r>
              <w:rPr>
                <w:noProof/>
                <w:sz w:val="20"/>
              </w:rPr>
              <w:fldChar w:fldCharType="begin"/>
            </w:r>
            <w:r w:rsidR="00C01DD8">
              <w:rPr>
                <w:noProof/>
                <w:sz w:val="20"/>
              </w:rPr>
              <w:instrText xml:space="preserve"> HYPERLINK  \l "_ENREF_4" \o "Klimova, 2014 #3836" </w:instrText>
            </w:r>
            <w:r>
              <w:rPr>
                <w:noProof/>
                <w:sz w:val="20"/>
              </w:rPr>
              <w:fldChar w:fldCharType="separate"/>
            </w:r>
            <w:r w:rsidRPr="006B3F6C">
              <w:rPr>
                <w:noProof/>
                <w:sz w:val="20"/>
                <w:rPrChange w:id="455" w:author="localadmin" w:date="2015-01-15T15:09:00Z">
                  <w:rPr>
                    <w:noProof/>
                  </w:rPr>
                </w:rPrChange>
              </w:rPr>
              <w:t>4</w:t>
            </w:r>
            <w:r>
              <w:rPr>
                <w:noProof/>
                <w:sz w:val="20"/>
              </w:rPr>
              <w:fldChar w:fldCharType="end"/>
            </w:r>
            <w:r w:rsidRPr="006B3F6C">
              <w:rPr>
                <w:noProof/>
                <w:sz w:val="20"/>
                <w:rPrChange w:id="456" w:author="localadmin" w:date="2015-01-15T15:09:00Z">
                  <w:rPr>
                    <w:noProof/>
                  </w:rPr>
                </w:rPrChange>
              </w:rPr>
              <w:t>]</w:t>
            </w:r>
            <w:r w:rsidRPr="006B3F6C">
              <w:rPr>
                <w:sz w:val="20"/>
                <w:rPrChange w:id="457" w:author="localadmin" w:date="2015-01-15T15:09:00Z">
                  <w:rPr/>
                </w:rPrChange>
              </w:rPr>
              <w:fldChar w:fldCharType="end"/>
            </w:r>
          </w:p>
        </w:tc>
        <w:tc>
          <w:tcPr>
            <w:tcW w:w="0" w:type="auto"/>
            <w:tcBorders>
              <w:top w:val="nil"/>
              <w:left w:val="nil"/>
              <w:bottom w:val="nil"/>
              <w:right w:val="nil"/>
            </w:tcBorders>
          </w:tcPr>
          <w:p w:rsidR="00FD075B" w:rsidRPr="00FD075B" w:rsidRDefault="006B3F6C" w:rsidP="00E824FC">
            <w:pPr>
              <w:spacing w:line="360" w:lineRule="auto"/>
              <w:rPr>
                <w:ins w:id="458" w:author="Joe Hoffman" w:date="2015-01-15T04:18:00Z"/>
                <w:sz w:val="20"/>
                <w:rPrChange w:id="459" w:author="localadmin" w:date="2015-01-15T15:09:00Z">
                  <w:rPr>
                    <w:ins w:id="460" w:author="Joe Hoffman" w:date="2015-01-15T04:18:00Z"/>
                  </w:rPr>
                </w:rPrChange>
              </w:rPr>
            </w:pPr>
            <w:ins w:id="461" w:author="Joe Hoffman" w:date="2015-01-15T05:27:00Z">
              <w:r w:rsidRPr="006B3F6C">
                <w:rPr>
                  <w:sz w:val="20"/>
                  <w:rPrChange w:id="462" w:author="localadmin" w:date="2015-01-15T15:09:00Z">
                    <w:rPr/>
                  </w:rPrChange>
                </w:rPr>
                <w:t>1254</w:t>
              </w:r>
            </w:ins>
          </w:p>
        </w:tc>
        <w:tc>
          <w:tcPr>
            <w:tcW w:w="0" w:type="auto"/>
            <w:tcBorders>
              <w:top w:val="nil"/>
              <w:left w:val="nil"/>
              <w:bottom w:val="nil"/>
              <w:right w:val="nil"/>
            </w:tcBorders>
          </w:tcPr>
          <w:p w:rsidR="00FD075B" w:rsidRPr="00FD075B" w:rsidRDefault="006B3F6C" w:rsidP="00E824FC">
            <w:pPr>
              <w:spacing w:line="360" w:lineRule="auto"/>
              <w:rPr>
                <w:ins w:id="463" w:author="Joe Hoffman" w:date="2015-01-15T04:18:00Z"/>
                <w:sz w:val="20"/>
                <w:rPrChange w:id="464" w:author="localadmin" w:date="2015-01-15T15:09:00Z">
                  <w:rPr>
                    <w:ins w:id="465" w:author="Joe Hoffman" w:date="2015-01-15T04:18:00Z"/>
                  </w:rPr>
                </w:rPrChange>
              </w:rPr>
            </w:pPr>
            <w:ins w:id="466" w:author="Joe Hoffman" w:date="2015-01-15T05:27:00Z">
              <w:r w:rsidRPr="006B3F6C">
                <w:rPr>
                  <w:sz w:val="20"/>
                  <w:rPrChange w:id="467" w:author="localadmin" w:date="2015-01-15T15:09:00Z">
                    <w:rPr/>
                  </w:rPrChange>
                </w:rPr>
                <w:t>9</w:t>
              </w:r>
            </w:ins>
          </w:p>
        </w:tc>
        <w:tc>
          <w:tcPr>
            <w:tcW w:w="0" w:type="auto"/>
            <w:tcBorders>
              <w:top w:val="nil"/>
              <w:left w:val="nil"/>
              <w:bottom w:val="nil"/>
              <w:right w:val="nil"/>
            </w:tcBorders>
          </w:tcPr>
          <w:p w:rsidR="00FD075B" w:rsidRPr="00FD075B" w:rsidRDefault="006B3F6C" w:rsidP="00E824FC">
            <w:pPr>
              <w:spacing w:line="360" w:lineRule="auto"/>
              <w:rPr>
                <w:ins w:id="468" w:author="Joe Hoffman" w:date="2015-01-15T04:18:00Z"/>
                <w:sz w:val="20"/>
                <w:rPrChange w:id="469" w:author="localadmin" w:date="2015-01-15T15:09:00Z">
                  <w:rPr>
                    <w:ins w:id="470" w:author="Joe Hoffman" w:date="2015-01-15T04:18:00Z"/>
                  </w:rPr>
                </w:rPrChange>
              </w:rPr>
            </w:pPr>
            <w:ins w:id="471" w:author="Joe Hoffman" w:date="2015-01-15T05:29:00Z">
              <w:r w:rsidRPr="006B3F6C">
                <w:rPr>
                  <w:sz w:val="20"/>
                  <w:rPrChange w:id="472" w:author="localadmin" w:date="2015-01-15T15:09:00Z">
                    <w:rPr/>
                  </w:rPrChange>
                </w:rPr>
                <w:t>7</w:t>
              </w:r>
            </w:ins>
          </w:p>
        </w:tc>
      </w:tr>
      <w:tr w:rsidR="00FD075B" w:rsidTr="00FD075B">
        <w:trPr>
          <w:ins w:id="473" w:author="Joe Hoffman" w:date="2015-01-15T04:18:00Z"/>
        </w:trPr>
        <w:tc>
          <w:tcPr>
            <w:tcW w:w="0" w:type="auto"/>
            <w:tcBorders>
              <w:top w:val="nil"/>
              <w:left w:val="nil"/>
              <w:bottom w:val="nil"/>
              <w:right w:val="nil"/>
            </w:tcBorders>
          </w:tcPr>
          <w:p w:rsidR="00C01DD8" w:rsidRDefault="006B3F6C">
            <w:pPr>
              <w:spacing w:line="360" w:lineRule="auto"/>
              <w:rPr>
                <w:ins w:id="474" w:author="Joe Hoffman" w:date="2015-01-15T04:18:00Z"/>
                <w:sz w:val="20"/>
                <w:rPrChange w:id="475" w:author="localadmin" w:date="2015-01-15T15:09:00Z">
                  <w:rPr>
                    <w:ins w:id="476" w:author="Joe Hoffman" w:date="2015-01-15T04:18:00Z"/>
                  </w:rPr>
                </w:rPrChange>
              </w:rPr>
            </w:pPr>
            <w:ins w:id="477" w:author="Joe Hoffman" w:date="2015-01-15T04:20:00Z">
              <w:r w:rsidRPr="006B3F6C">
                <w:rPr>
                  <w:sz w:val="20"/>
                  <w:rPrChange w:id="478" w:author="localadmin" w:date="2015-01-15T15:09:00Z">
                    <w:rPr/>
                  </w:rPrChange>
                </w:rPr>
                <w:t xml:space="preserve">Eastern Atlantic </w:t>
              </w:r>
              <w:proofErr w:type="spellStart"/>
              <w:r w:rsidRPr="006B3F6C">
                <w:rPr>
                  <w:sz w:val="20"/>
                  <w:rPrChange w:id="479" w:author="localadmin" w:date="2015-01-15T15:09:00Z">
                    <w:rPr/>
                  </w:rPrChange>
                </w:rPr>
                <w:t>harbour</w:t>
              </w:r>
              <w:proofErr w:type="spellEnd"/>
              <w:r w:rsidRPr="006B3F6C">
                <w:rPr>
                  <w:sz w:val="20"/>
                  <w:rPrChange w:id="480" w:author="localadmin" w:date="2015-01-15T15:09:00Z">
                    <w:rPr/>
                  </w:rPrChange>
                </w:rPr>
                <w:t xml:space="preserve"> seal</w:t>
              </w:r>
            </w:ins>
            <w:ins w:id="481" w:author="Joe Hoffman" w:date="2015-01-15T04:21:00Z">
              <w:r w:rsidRPr="006B3F6C">
                <w:rPr>
                  <w:sz w:val="20"/>
                  <w:rPrChange w:id="482" w:author="localadmin" w:date="2015-01-15T15:09:00Z">
                    <w:rPr/>
                  </w:rPrChange>
                </w:rPr>
                <w:t xml:space="preserve">, </w:t>
              </w:r>
              <w:proofErr w:type="spellStart"/>
              <w:r w:rsidRPr="006B3F6C">
                <w:rPr>
                  <w:i/>
                  <w:sz w:val="20"/>
                  <w:rPrChange w:id="483" w:author="localadmin" w:date="2015-01-15T15:09:00Z">
                    <w:rPr/>
                  </w:rPrChange>
                </w:rPr>
                <w:t>Phoca</w:t>
              </w:r>
              <w:proofErr w:type="spellEnd"/>
              <w:r w:rsidRPr="006B3F6C">
                <w:rPr>
                  <w:i/>
                  <w:sz w:val="20"/>
                  <w:rPrChange w:id="484" w:author="localadmin" w:date="2015-01-15T15:09:00Z">
                    <w:rPr/>
                  </w:rPrChange>
                </w:rPr>
                <w:t xml:space="preserve"> </w:t>
              </w:r>
              <w:proofErr w:type="spellStart"/>
              <w:r w:rsidRPr="006B3F6C">
                <w:rPr>
                  <w:i/>
                  <w:sz w:val="20"/>
                  <w:rPrChange w:id="485" w:author="localadmin" w:date="2015-01-15T15:09:00Z">
                    <w:rPr/>
                  </w:rPrChange>
                </w:rPr>
                <w:t>vitulina</w:t>
              </w:r>
              <w:proofErr w:type="spellEnd"/>
              <w:del w:id="486" w:author="localadmin" w:date="2015-01-15T15:13:00Z">
                <w:r w:rsidRPr="006B3F6C">
                  <w:rPr>
                    <w:i/>
                    <w:sz w:val="20"/>
                    <w:rPrChange w:id="487" w:author="localadmin" w:date="2015-01-15T15:09:00Z">
                      <w:rPr/>
                    </w:rPrChange>
                  </w:rPr>
                  <w:delText xml:space="preserve"> vitulina</w:delText>
                </w:r>
              </w:del>
            </w:ins>
          </w:p>
        </w:tc>
        <w:tc>
          <w:tcPr>
            <w:tcW w:w="0" w:type="auto"/>
            <w:tcBorders>
              <w:top w:val="nil"/>
              <w:left w:val="nil"/>
              <w:bottom w:val="nil"/>
              <w:right w:val="nil"/>
            </w:tcBorders>
          </w:tcPr>
          <w:p w:rsidR="00FD075B" w:rsidRPr="00FD075B" w:rsidRDefault="006B3F6C" w:rsidP="00C01DD8">
            <w:pPr>
              <w:spacing w:line="360" w:lineRule="auto"/>
              <w:rPr>
                <w:ins w:id="488" w:author="Joe Hoffman" w:date="2015-01-15T04:18:00Z"/>
                <w:sz w:val="20"/>
                <w:rPrChange w:id="489" w:author="localadmin" w:date="2015-01-15T15:09:00Z">
                  <w:rPr>
                    <w:ins w:id="490" w:author="Joe Hoffman" w:date="2015-01-15T04:18:00Z"/>
                  </w:rPr>
                </w:rPrChange>
              </w:rPr>
            </w:pPr>
            <w:r w:rsidRPr="006B3F6C">
              <w:rPr>
                <w:sz w:val="20"/>
                <w:rPrChange w:id="491" w:author="localadmin" w:date="2015-01-15T15:09:00Z">
                  <w:rPr/>
                </w:rPrChange>
              </w:rPr>
              <w:fldChar w:fldCharType="begin"/>
            </w:r>
            <w:r w:rsidRPr="006B3F6C">
              <w:rPr>
                <w:sz w:val="20"/>
                <w:rPrChange w:id="492" w:author="localadmin" w:date="2015-01-15T15:09:00Z">
                  <w:rPr/>
                </w:rPrChange>
              </w:rPr>
              <w:instrText xml:space="preserve"> ADDIN EN.CITE &lt;EndNote&gt;&lt;Cite&gt;&lt;Author&gt;Rijks&lt;/Author&gt;&lt;Year&gt;2008&lt;/Year&gt;&lt;RecNum&gt;2945&lt;/RecNum&gt;&lt;DisplayText&gt;[5]&lt;/DisplayText&gt;&lt;record&gt;&lt;rec-number&gt;2945&lt;/rec-number&gt;&lt;foreign-keys&gt;&lt;key app="EN" db-id="d5zr0exx1f5prwep2rapee0def9wa9t2peet"&gt;2945&lt;/key&gt;&lt;/foreign-keys&gt;&lt;ref-type name="Journal Article"&gt;17&lt;/ref-type&gt;&lt;contributors&gt;&lt;authors&gt;&lt;author&gt;Rijks, J. M.&lt;/author&gt;&lt;author&gt;Hoffman, J. I.&lt;/author&gt;&lt;author&gt;Kuiken, T.&lt;/author&gt;&lt;author&gt;Osterhaus, A. D. M. E.&lt;/author&gt;&lt;author&gt;Amos, W.&lt;/author&gt;&lt;/authors&gt;&lt;/contributors&gt;&lt;titles&gt;&lt;title&gt;&lt;style face="normal" font="default" size="100%"&gt;Heteroygosity and lungworm burden in harbour seals (&lt;/style&gt;&lt;style face="italic" font="default" size="100%"&gt;Phoca vitulina&lt;/style&gt;&lt;style face="normal" font="default" size="100%"&gt;)&lt;/style&gt;&lt;/title&gt;&lt;secondary-title&gt;Heredity&lt;/secondary-title&gt;&lt;/titles&gt;&lt;periodical&gt;&lt;full-title&gt;Heredity&lt;/full-title&gt;&lt;/periodical&gt;&lt;pages&gt;587–593&lt;/pages&gt;&lt;volume&gt;100&lt;/volume&gt;&lt;dates&gt;&lt;year&gt;2008&lt;/year&gt;&lt;/dates&gt;&lt;urls&gt;&lt;/urls&gt;&lt;/record&gt;&lt;/Cite&gt;&lt;/EndNote&gt;</w:instrText>
            </w:r>
            <w:r w:rsidRPr="006B3F6C">
              <w:rPr>
                <w:sz w:val="20"/>
                <w:rPrChange w:id="493" w:author="localadmin" w:date="2015-01-15T15:09:00Z">
                  <w:rPr/>
                </w:rPrChange>
              </w:rPr>
              <w:fldChar w:fldCharType="separate"/>
            </w:r>
            <w:r w:rsidRPr="006B3F6C">
              <w:rPr>
                <w:noProof/>
                <w:sz w:val="20"/>
                <w:rPrChange w:id="494" w:author="localadmin" w:date="2015-01-15T15:09:00Z">
                  <w:rPr>
                    <w:noProof/>
                  </w:rPr>
                </w:rPrChange>
              </w:rPr>
              <w:t>[</w:t>
            </w:r>
            <w:r>
              <w:rPr>
                <w:noProof/>
                <w:sz w:val="20"/>
              </w:rPr>
              <w:fldChar w:fldCharType="begin"/>
            </w:r>
            <w:r w:rsidR="00C01DD8">
              <w:rPr>
                <w:noProof/>
                <w:sz w:val="20"/>
              </w:rPr>
              <w:instrText xml:space="preserve"> HYPERLINK  \l "_ENREF_5" \o "Rijks, 2008 #2945" </w:instrText>
            </w:r>
            <w:r>
              <w:rPr>
                <w:noProof/>
                <w:sz w:val="20"/>
              </w:rPr>
              <w:fldChar w:fldCharType="separate"/>
            </w:r>
            <w:r w:rsidRPr="006B3F6C">
              <w:rPr>
                <w:noProof/>
                <w:sz w:val="20"/>
                <w:rPrChange w:id="495" w:author="localadmin" w:date="2015-01-15T15:09:00Z">
                  <w:rPr>
                    <w:noProof/>
                  </w:rPr>
                </w:rPrChange>
              </w:rPr>
              <w:t>5</w:t>
            </w:r>
            <w:r>
              <w:rPr>
                <w:noProof/>
                <w:sz w:val="20"/>
              </w:rPr>
              <w:fldChar w:fldCharType="end"/>
            </w:r>
            <w:r w:rsidRPr="006B3F6C">
              <w:rPr>
                <w:noProof/>
                <w:sz w:val="20"/>
                <w:rPrChange w:id="496" w:author="localadmin" w:date="2015-01-15T15:09:00Z">
                  <w:rPr>
                    <w:noProof/>
                  </w:rPr>
                </w:rPrChange>
              </w:rPr>
              <w:t>]</w:t>
            </w:r>
            <w:r w:rsidRPr="006B3F6C">
              <w:rPr>
                <w:sz w:val="20"/>
                <w:rPrChange w:id="497" w:author="localadmin" w:date="2015-01-15T15:09:00Z">
                  <w:rPr/>
                </w:rPrChange>
              </w:rPr>
              <w:fldChar w:fldCharType="end"/>
            </w:r>
          </w:p>
        </w:tc>
        <w:tc>
          <w:tcPr>
            <w:tcW w:w="0" w:type="auto"/>
            <w:tcBorders>
              <w:top w:val="nil"/>
              <w:left w:val="nil"/>
              <w:bottom w:val="nil"/>
              <w:right w:val="nil"/>
            </w:tcBorders>
          </w:tcPr>
          <w:p w:rsidR="00FD075B" w:rsidRPr="00FD075B" w:rsidRDefault="006B3F6C" w:rsidP="00E824FC">
            <w:pPr>
              <w:spacing w:line="360" w:lineRule="auto"/>
              <w:rPr>
                <w:ins w:id="498" w:author="Joe Hoffman" w:date="2015-01-15T04:18:00Z"/>
                <w:sz w:val="20"/>
                <w:rPrChange w:id="499" w:author="localadmin" w:date="2015-01-15T15:09:00Z">
                  <w:rPr>
                    <w:ins w:id="500" w:author="Joe Hoffman" w:date="2015-01-15T04:18:00Z"/>
                  </w:rPr>
                </w:rPrChange>
              </w:rPr>
            </w:pPr>
            <w:ins w:id="501" w:author="Joe Hoffman" w:date="2015-01-15T05:27:00Z">
              <w:r w:rsidRPr="006B3F6C">
                <w:rPr>
                  <w:sz w:val="20"/>
                  <w:rPrChange w:id="502" w:author="localadmin" w:date="2015-01-15T15:09:00Z">
                    <w:rPr/>
                  </w:rPrChange>
                </w:rPr>
                <w:t>204</w:t>
              </w:r>
            </w:ins>
          </w:p>
        </w:tc>
        <w:tc>
          <w:tcPr>
            <w:tcW w:w="0" w:type="auto"/>
            <w:tcBorders>
              <w:top w:val="nil"/>
              <w:left w:val="nil"/>
              <w:bottom w:val="nil"/>
              <w:right w:val="nil"/>
            </w:tcBorders>
          </w:tcPr>
          <w:p w:rsidR="00FD075B" w:rsidRPr="00FD075B" w:rsidRDefault="006B3F6C" w:rsidP="00E824FC">
            <w:pPr>
              <w:spacing w:line="360" w:lineRule="auto"/>
              <w:rPr>
                <w:ins w:id="503" w:author="Joe Hoffman" w:date="2015-01-15T04:18:00Z"/>
                <w:sz w:val="20"/>
                <w:rPrChange w:id="504" w:author="localadmin" w:date="2015-01-15T15:09:00Z">
                  <w:rPr>
                    <w:ins w:id="505" w:author="Joe Hoffman" w:date="2015-01-15T04:18:00Z"/>
                  </w:rPr>
                </w:rPrChange>
              </w:rPr>
            </w:pPr>
            <w:ins w:id="506" w:author="Joe Hoffman" w:date="2015-01-15T05:27:00Z">
              <w:r w:rsidRPr="006B3F6C">
                <w:rPr>
                  <w:sz w:val="20"/>
                  <w:rPrChange w:id="507" w:author="localadmin" w:date="2015-01-15T15:09:00Z">
                    <w:rPr/>
                  </w:rPrChange>
                </w:rPr>
                <w:t>27</w:t>
              </w:r>
            </w:ins>
          </w:p>
        </w:tc>
        <w:tc>
          <w:tcPr>
            <w:tcW w:w="0" w:type="auto"/>
            <w:tcBorders>
              <w:top w:val="nil"/>
              <w:left w:val="nil"/>
              <w:bottom w:val="nil"/>
              <w:right w:val="nil"/>
            </w:tcBorders>
          </w:tcPr>
          <w:p w:rsidR="00FD075B" w:rsidRPr="00FD075B" w:rsidRDefault="006B3F6C" w:rsidP="00E824FC">
            <w:pPr>
              <w:spacing w:line="360" w:lineRule="auto"/>
              <w:rPr>
                <w:ins w:id="508" w:author="Joe Hoffman" w:date="2015-01-15T04:18:00Z"/>
                <w:sz w:val="20"/>
                <w:rPrChange w:id="509" w:author="localadmin" w:date="2015-01-15T15:09:00Z">
                  <w:rPr>
                    <w:ins w:id="510" w:author="Joe Hoffman" w:date="2015-01-15T04:18:00Z"/>
                  </w:rPr>
                </w:rPrChange>
              </w:rPr>
            </w:pPr>
            <w:ins w:id="511" w:author="Joe Hoffman" w:date="2015-01-15T05:29:00Z">
              <w:r w:rsidRPr="006B3F6C">
                <w:rPr>
                  <w:sz w:val="20"/>
                  <w:rPrChange w:id="512" w:author="localadmin" w:date="2015-01-15T15:09:00Z">
                    <w:rPr/>
                  </w:rPrChange>
                </w:rPr>
                <w:t>27</w:t>
              </w:r>
            </w:ins>
          </w:p>
        </w:tc>
      </w:tr>
      <w:tr w:rsidR="00FD075B" w:rsidTr="00FD075B">
        <w:trPr>
          <w:ins w:id="513" w:author="Joe Hoffman" w:date="2015-01-15T04:18:00Z"/>
        </w:trPr>
        <w:tc>
          <w:tcPr>
            <w:tcW w:w="0" w:type="auto"/>
            <w:tcBorders>
              <w:top w:val="nil"/>
              <w:left w:val="nil"/>
              <w:bottom w:val="nil"/>
              <w:right w:val="nil"/>
            </w:tcBorders>
          </w:tcPr>
          <w:p w:rsidR="00FD075B" w:rsidRPr="00FD075B" w:rsidRDefault="006B3F6C" w:rsidP="00E824FC">
            <w:pPr>
              <w:spacing w:line="360" w:lineRule="auto"/>
              <w:rPr>
                <w:ins w:id="514" w:author="Joe Hoffman" w:date="2015-01-15T04:18:00Z"/>
                <w:sz w:val="20"/>
                <w:lang w:val="de-DE"/>
                <w:rPrChange w:id="515" w:author="localadmin" w:date="2015-01-15T15:09:00Z">
                  <w:rPr>
                    <w:ins w:id="516" w:author="Joe Hoffman" w:date="2015-01-15T04:18:00Z"/>
                  </w:rPr>
                </w:rPrChange>
              </w:rPr>
            </w:pPr>
            <w:ins w:id="517" w:author="Joe Hoffman" w:date="2015-01-15T04:20:00Z">
              <w:r w:rsidRPr="006B3F6C">
                <w:rPr>
                  <w:sz w:val="20"/>
                  <w:lang w:val="de-DE"/>
                  <w:rPrChange w:id="518" w:author="localadmin" w:date="2015-01-15T15:09:00Z">
                    <w:rPr/>
                  </w:rPrChange>
                </w:rPr>
                <w:t>Galapagos sea lion</w:t>
              </w:r>
            </w:ins>
            <w:ins w:id="519" w:author="Joe Hoffman" w:date="2015-01-15T04:21:00Z">
              <w:r w:rsidRPr="006B3F6C">
                <w:rPr>
                  <w:sz w:val="20"/>
                  <w:lang w:val="de-DE"/>
                  <w:rPrChange w:id="520" w:author="localadmin" w:date="2015-01-15T15:09:00Z">
                    <w:rPr/>
                  </w:rPrChange>
                </w:rPr>
                <w:t xml:space="preserve">, </w:t>
              </w:r>
              <w:r w:rsidRPr="006B3F6C">
                <w:rPr>
                  <w:i/>
                  <w:sz w:val="20"/>
                  <w:lang w:val="de-DE"/>
                  <w:rPrChange w:id="521" w:author="localadmin" w:date="2015-01-15T15:09:00Z">
                    <w:rPr/>
                  </w:rPrChange>
                </w:rPr>
                <w:t>Zalophus wollebaeki</w:t>
              </w:r>
            </w:ins>
          </w:p>
        </w:tc>
        <w:tc>
          <w:tcPr>
            <w:tcW w:w="0" w:type="auto"/>
            <w:tcBorders>
              <w:top w:val="nil"/>
              <w:left w:val="nil"/>
              <w:bottom w:val="nil"/>
              <w:right w:val="nil"/>
            </w:tcBorders>
          </w:tcPr>
          <w:p w:rsidR="00FD075B" w:rsidRPr="00FD075B" w:rsidRDefault="006B3F6C" w:rsidP="00E824FC">
            <w:pPr>
              <w:spacing w:line="360" w:lineRule="auto"/>
              <w:rPr>
                <w:ins w:id="522" w:author="Joe Hoffman" w:date="2015-01-15T04:18:00Z"/>
                <w:sz w:val="20"/>
                <w:rPrChange w:id="523" w:author="localadmin" w:date="2015-01-15T15:09:00Z">
                  <w:rPr>
                    <w:ins w:id="524" w:author="Joe Hoffman" w:date="2015-01-15T04:18:00Z"/>
                  </w:rPr>
                </w:rPrChange>
              </w:rPr>
            </w:pPr>
            <w:ins w:id="525" w:author="Joe Hoffman" w:date="2015-01-15T04:37:00Z">
              <w:r w:rsidRPr="006B3F6C">
                <w:rPr>
                  <w:sz w:val="20"/>
                  <w:rPrChange w:id="526" w:author="localadmin" w:date="2015-01-15T15:09:00Z">
                    <w:rPr/>
                  </w:rPrChange>
                </w:rPr>
                <w:t xml:space="preserve">Wolf, J.B and </w:t>
              </w:r>
              <w:proofErr w:type="spellStart"/>
              <w:r w:rsidRPr="006B3F6C">
                <w:rPr>
                  <w:sz w:val="20"/>
                  <w:rPrChange w:id="527" w:author="localadmin" w:date="2015-01-15T15:09:00Z">
                    <w:rPr/>
                  </w:rPrChange>
                </w:rPr>
                <w:t>Trillmich</w:t>
              </w:r>
              <w:proofErr w:type="spellEnd"/>
              <w:r w:rsidRPr="006B3F6C">
                <w:rPr>
                  <w:sz w:val="20"/>
                  <w:rPrChange w:id="528" w:author="localadmin" w:date="2015-01-15T15:09:00Z">
                    <w:rPr/>
                  </w:rPrChange>
                </w:rPr>
                <w:t>, F. (unpublished data)</w:t>
              </w:r>
            </w:ins>
          </w:p>
        </w:tc>
        <w:tc>
          <w:tcPr>
            <w:tcW w:w="0" w:type="auto"/>
            <w:tcBorders>
              <w:top w:val="nil"/>
              <w:left w:val="nil"/>
              <w:bottom w:val="nil"/>
              <w:right w:val="nil"/>
            </w:tcBorders>
          </w:tcPr>
          <w:p w:rsidR="00FD075B" w:rsidRPr="00FD075B" w:rsidRDefault="006B3F6C" w:rsidP="00E824FC">
            <w:pPr>
              <w:spacing w:line="360" w:lineRule="auto"/>
              <w:rPr>
                <w:ins w:id="529" w:author="Joe Hoffman" w:date="2015-01-15T04:18:00Z"/>
                <w:sz w:val="20"/>
                <w:rPrChange w:id="530" w:author="localadmin" w:date="2015-01-15T15:09:00Z">
                  <w:rPr>
                    <w:ins w:id="531" w:author="Joe Hoffman" w:date="2015-01-15T04:18:00Z"/>
                  </w:rPr>
                </w:rPrChange>
              </w:rPr>
            </w:pPr>
            <w:ins w:id="532" w:author="Joe Hoffman" w:date="2015-01-15T05:27:00Z">
              <w:r w:rsidRPr="006B3F6C">
                <w:rPr>
                  <w:sz w:val="20"/>
                  <w:rPrChange w:id="533" w:author="localadmin" w:date="2015-01-15T15:09:00Z">
                    <w:rPr/>
                  </w:rPrChange>
                </w:rPr>
                <w:t>781</w:t>
              </w:r>
            </w:ins>
          </w:p>
        </w:tc>
        <w:tc>
          <w:tcPr>
            <w:tcW w:w="0" w:type="auto"/>
            <w:tcBorders>
              <w:top w:val="nil"/>
              <w:left w:val="nil"/>
              <w:bottom w:val="nil"/>
              <w:right w:val="nil"/>
            </w:tcBorders>
          </w:tcPr>
          <w:p w:rsidR="00FD075B" w:rsidRPr="00FD075B" w:rsidRDefault="006B3F6C" w:rsidP="00E824FC">
            <w:pPr>
              <w:spacing w:line="360" w:lineRule="auto"/>
              <w:rPr>
                <w:ins w:id="534" w:author="Joe Hoffman" w:date="2015-01-15T04:18:00Z"/>
                <w:sz w:val="20"/>
                <w:rPrChange w:id="535" w:author="localadmin" w:date="2015-01-15T15:09:00Z">
                  <w:rPr>
                    <w:ins w:id="536" w:author="Joe Hoffman" w:date="2015-01-15T04:18:00Z"/>
                  </w:rPr>
                </w:rPrChange>
              </w:rPr>
            </w:pPr>
            <w:ins w:id="537" w:author="Joe Hoffman" w:date="2015-01-15T05:27:00Z">
              <w:r w:rsidRPr="006B3F6C">
                <w:rPr>
                  <w:sz w:val="20"/>
                  <w:rPrChange w:id="538" w:author="localadmin" w:date="2015-01-15T15:09:00Z">
                    <w:rPr/>
                  </w:rPrChange>
                </w:rPr>
                <w:t>22</w:t>
              </w:r>
            </w:ins>
          </w:p>
        </w:tc>
        <w:tc>
          <w:tcPr>
            <w:tcW w:w="0" w:type="auto"/>
            <w:tcBorders>
              <w:top w:val="nil"/>
              <w:left w:val="nil"/>
              <w:bottom w:val="nil"/>
              <w:right w:val="nil"/>
            </w:tcBorders>
          </w:tcPr>
          <w:p w:rsidR="00FD075B" w:rsidRPr="00FD075B" w:rsidRDefault="006B3F6C" w:rsidP="00E824FC">
            <w:pPr>
              <w:spacing w:line="360" w:lineRule="auto"/>
              <w:rPr>
                <w:ins w:id="539" w:author="Joe Hoffman" w:date="2015-01-15T04:18:00Z"/>
                <w:sz w:val="20"/>
                <w:rPrChange w:id="540" w:author="localadmin" w:date="2015-01-15T15:09:00Z">
                  <w:rPr>
                    <w:ins w:id="541" w:author="Joe Hoffman" w:date="2015-01-15T04:18:00Z"/>
                  </w:rPr>
                </w:rPrChange>
              </w:rPr>
            </w:pPr>
            <w:ins w:id="542" w:author="Joe Hoffman" w:date="2015-01-15T05:29:00Z">
              <w:r w:rsidRPr="006B3F6C">
                <w:rPr>
                  <w:sz w:val="20"/>
                  <w:rPrChange w:id="543" w:author="localadmin" w:date="2015-01-15T15:09:00Z">
                    <w:rPr/>
                  </w:rPrChange>
                </w:rPr>
                <w:t>22</w:t>
              </w:r>
            </w:ins>
          </w:p>
        </w:tc>
      </w:tr>
      <w:tr w:rsidR="00FD075B" w:rsidTr="00FD075B">
        <w:trPr>
          <w:ins w:id="544" w:author="Joe Hoffman" w:date="2015-01-15T04:18:00Z"/>
        </w:trPr>
        <w:tc>
          <w:tcPr>
            <w:tcW w:w="0" w:type="auto"/>
            <w:tcBorders>
              <w:top w:val="nil"/>
              <w:left w:val="nil"/>
              <w:bottom w:val="nil"/>
              <w:right w:val="nil"/>
            </w:tcBorders>
          </w:tcPr>
          <w:p w:rsidR="00FD075B" w:rsidRPr="00FD075B" w:rsidRDefault="006B3F6C" w:rsidP="00E824FC">
            <w:pPr>
              <w:spacing w:line="360" w:lineRule="auto"/>
              <w:rPr>
                <w:ins w:id="545" w:author="Joe Hoffman" w:date="2015-01-15T04:18:00Z"/>
                <w:sz w:val="20"/>
                <w:rPrChange w:id="546" w:author="localadmin" w:date="2015-01-15T15:09:00Z">
                  <w:rPr>
                    <w:ins w:id="547" w:author="Joe Hoffman" w:date="2015-01-15T04:18:00Z"/>
                  </w:rPr>
                </w:rPrChange>
              </w:rPr>
            </w:pPr>
            <w:ins w:id="548" w:author="Joe Hoffman" w:date="2015-01-15T04:20:00Z">
              <w:r w:rsidRPr="006B3F6C">
                <w:rPr>
                  <w:sz w:val="20"/>
                  <w:rPrChange w:id="549" w:author="localadmin" w:date="2015-01-15T15:09:00Z">
                    <w:rPr/>
                  </w:rPrChange>
                </w:rPr>
                <w:t>South American fur seal</w:t>
              </w:r>
            </w:ins>
            <w:ins w:id="550" w:author="Joe Hoffman" w:date="2015-01-15T04:21:00Z">
              <w:r w:rsidRPr="006B3F6C">
                <w:rPr>
                  <w:sz w:val="20"/>
                  <w:rPrChange w:id="551" w:author="localadmin" w:date="2015-01-15T15:09:00Z">
                    <w:rPr/>
                  </w:rPrChange>
                </w:rPr>
                <w:t xml:space="preserve">, </w:t>
              </w:r>
              <w:proofErr w:type="spellStart"/>
              <w:r w:rsidRPr="006B3F6C">
                <w:rPr>
                  <w:i/>
                  <w:sz w:val="20"/>
                  <w:rPrChange w:id="552" w:author="localadmin" w:date="2015-01-15T15:09:00Z">
                    <w:rPr/>
                  </w:rPrChange>
                </w:rPr>
                <w:t>Arctocephalus</w:t>
              </w:r>
              <w:proofErr w:type="spellEnd"/>
              <w:r w:rsidRPr="006B3F6C">
                <w:rPr>
                  <w:i/>
                  <w:sz w:val="20"/>
                  <w:rPrChange w:id="553" w:author="localadmin" w:date="2015-01-15T15:09:00Z">
                    <w:rPr/>
                  </w:rPrChange>
                </w:rPr>
                <w:t xml:space="preserve"> </w:t>
              </w:r>
              <w:proofErr w:type="spellStart"/>
              <w:r w:rsidRPr="006B3F6C">
                <w:rPr>
                  <w:i/>
                  <w:sz w:val="20"/>
                  <w:rPrChange w:id="554" w:author="localadmin" w:date="2015-01-15T15:09:00Z">
                    <w:rPr/>
                  </w:rPrChange>
                </w:rPr>
                <w:t>australis</w:t>
              </w:r>
            </w:ins>
            <w:proofErr w:type="spellEnd"/>
          </w:p>
        </w:tc>
        <w:tc>
          <w:tcPr>
            <w:tcW w:w="0" w:type="auto"/>
            <w:tcBorders>
              <w:top w:val="nil"/>
              <w:left w:val="nil"/>
              <w:bottom w:val="nil"/>
              <w:right w:val="nil"/>
            </w:tcBorders>
          </w:tcPr>
          <w:p w:rsidR="00FD075B" w:rsidRPr="00FD075B" w:rsidRDefault="006B3F6C" w:rsidP="00C01DD8">
            <w:pPr>
              <w:spacing w:line="360" w:lineRule="auto"/>
              <w:rPr>
                <w:ins w:id="555" w:author="Joe Hoffman" w:date="2015-01-15T04:18:00Z"/>
                <w:sz w:val="20"/>
                <w:rPrChange w:id="556" w:author="localadmin" w:date="2015-01-15T15:09:00Z">
                  <w:rPr>
                    <w:ins w:id="557" w:author="Joe Hoffman" w:date="2015-01-15T04:18:00Z"/>
                  </w:rPr>
                </w:rPrChange>
              </w:rPr>
            </w:pPr>
            <w:r w:rsidRPr="006B3F6C">
              <w:rPr>
                <w:sz w:val="20"/>
                <w:rPrChange w:id="558" w:author="localadmin" w:date="2015-01-15T15:09:00Z">
                  <w:rPr/>
                </w:rPrChange>
              </w:rPr>
              <w:fldChar w:fldCharType="begin"/>
            </w:r>
            <w:r w:rsidRPr="006B3F6C">
              <w:rPr>
                <w:sz w:val="20"/>
                <w:rPrChange w:id="559" w:author="localadmin" w:date="2015-01-15T15:09:00Z">
                  <w:rPr/>
                </w:rPrChange>
              </w:rPr>
              <w:instrText xml:space="preserve"> ADDIN EN.CITE &lt;EndNote&gt;&lt;Cite&gt;&lt;Author&gt;Rosa de Oliveira&lt;/Author&gt;&lt;Year&gt;2008&lt;/Year&gt;&lt;RecNum&gt;3214&lt;/RecNum&gt;&lt;DisplayText&gt;[6]&lt;/DisplayText&gt;&lt;record&gt;&lt;rec-number&gt;3214&lt;/rec-number&gt;&lt;foreign-keys&gt;&lt;key app="EN" db-id="d5zr0exx1f5prwep2rapee0def9wa9t2peet"&gt;3214&lt;/key&gt;&lt;/foreign-keys&gt;&lt;ref-type name="Journal Article"&gt;17&lt;/ref-type&gt;&lt;contributors&gt;&lt;authors&gt;&lt;author&gt;Rosa de Oliveira, L.&lt;/author&gt;&lt;author&gt;Hoffman, J.I.&lt;/author&gt;&lt;author&gt;Hingst-Zaher, E.&lt;/author&gt;&lt;author&gt;Majluf, P.&lt;/author&gt;&lt;author&gt;Muelbert, M.M.C.&lt;/author&gt;&lt;author&gt;Amos, W.&lt;/author&gt;&lt;author&gt;Morgante, J.S.&lt;/author&gt;&lt;/authors&gt;&lt;/contributors&gt;&lt;titles&gt;&lt;title&gt;&lt;style face="normal" font="default" size="100%"&gt;Morphological and genetic evidence for two Evolutionary Significant Units (ESUs) in the South American fur seal &lt;/style&gt;&lt;style face="italic" font="default" size="100%"&gt;Arctocephalus australis&lt;/style&gt;&lt;/title&gt;&lt;secondary-title&gt;Conservation Genetics&lt;/secondary-title&gt;&lt;/titles&gt;&lt;periodical&gt;&lt;full-title&gt;Conservation Genetics&lt;/full-title&gt;&lt;/periodical&gt;&lt;pages&gt;1451–1466&lt;/pages&gt;&lt;volume&gt;9&lt;/volume&gt;&lt;dates&gt;&lt;year&gt;2008&lt;/year&gt;&lt;/dates&gt;&lt;urls&gt;&lt;/urls&gt;&lt;/record&gt;&lt;/Cite&gt;&lt;/EndNote&gt;</w:instrText>
            </w:r>
            <w:r w:rsidRPr="006B3F6C">
              <w:rPr>
                <w:sz w:val="20"/>
                <w:rPrChange w:id="560" w:author="localadmin" w:date="2015-01-15T15:09:00Z">
                  <w:rPr/>
                </w:rPrChange>
              </w:rPr>
              <w:fldChar w:fldCharType="separate"/>
            </w:r>
            <w:r w:rsidRPr="006B3F6C">
              <w:rPr>
                <w:noProof/>
                <w:sz w:val="20"/>
                <w:rPrChange w:id="561" w:author="localadmin" w:date="2015-01-15T15:09:00Z">
                  <w:rPr>
                    <w:noProof/>
                  </w:rPr>
                </w:rPrChange>
              </w:rPr>
              <w:t>[</w:t>
            </w:r>
            <w:r>
              <w:rPr>
                <w:noProof/>
                <w:sz w:val="20"/>
              </w:rPr>
              <w:fldChar w:fldCharType="begin"/>
            </w:r>
            <w:r w:rsidR="00C01DD8">
              <w:rPr>
                <w:noProof/>
                <w:sz w:val="20"/>
              </w:rPr>
              <w:instrText xml:space="preserve"> HYPERLINK  \l "_ENREF_6" \o "Rosa de Oliveira, 2008 #3214" </w:instrText>
            </w:r>
            <w:r>
              <w:rPr>
                <w:noProof/>
                <w:sz w:val="20"/>
              </w:rPr>
              <w:fldChar w:fldCharType="separate"/>
            </w:r>
            <w:r w:rsidRPr="006B3F6C">
              <w:rPr>
                <w:noProof/>
                <w:sz w:val="20"/>
                <w:rPrChange w:id="562" w:author="localadmin" w:date="2015-01-15T15:09:00Z">
                  <w:rPr>
                    <w:noProof/>
                  </w:rPr>
                </w:rPrChange>
              </w:rPr>
              <w:t>6</w:t>
            </w:r>
            <w:r>
              <w:rPr>
                <w:noProof/>
                <w:sz w:val="20"/>
              </w:rPr>
              <w:fldChar w:fldCharType="end"/>
            </w:r>
            <w:r w:rsidRPr="006B3F6C">
              <w:rPr>
                <w:noProof/>
                <w:sz w:val="20"/>
                <w:rPrChange w:id="563" w:author="localadmin" w:date="2015-01-15T15:09:00Z">
                  <w:rPr>
                    <w:noProof/>
                  </w:rPr>
                </w:rPrChange>
              </w:rPr>
              <w:t>]</w:t>
            </w:r>
            <w:r w:rsidRPr="006B3F6C">
              <w:rPr>
                <w:sz w:val="20"/>
                <w:rPrChange w:id="564" w:author="localadmin" w:date="2015-01-15T15:09:00Z">
                  <w:rPr/>
                </w:rPrChange>
              </w:rPr>
              <w:fldChar w:fldCharType="end"/>
            </w:r>
          </w:p>
        </w:tc>
        <w:tc>
          <w:tcPr>
            <w:tcW w:w="0" w:type="auto"/>
            <w:tcBorders>
              <w:top w:val="nil"/>
              <w:left w:val="nil"/>
              <w:bottom w:val="nil"/>
              <w:right w:val="nil"/>
            </w:tcBorders>
          </w:tcPr>
          <w:p w:rsidR="00FD075B" w:rsidRPr="00FD075B" w:rsidRDefault="006B3F6C" w:rsidP="00E824FC">
            <w:pPr>
              <w:spacing w:line="360" w:lineRule="auto"/>
              <w:rPr>
                <w:ins w:id="565" w:author="Joe Hoffman" w:date="2015-01-15T04:18:00Z"/>
                <w:sz w:val="20"/>
                <w:rPrChange w:id="566" w:author="localadmin" w:date="2015-01-15T15:09:00Z">
                  <w:rPr>
                    <w:ins w:id="567" w:author="Joe Hoffman" w:date="2015-01-15T04:18:00Z"/>
                  </w:rPr>
                </w:rPrChange>
              </w:rPr>
            </w:pPr>
            <w:ins w:id="568" w:author="Joe Hoffman" w:date="2015-01-15T05:27:00Z">
              <w:r w:rsidRPr="006B3F6C">
                <w:rPr>
                  <w:sz w:val="20"/>
                  <w:rPrChange w:id="569" w:author="localadmin" w:date="2015-01-15T15:09:00Z">
                    <w:rPr/>
                  </w:rPrChange>
                </w:rPr>
                <w:t>226</w:t>
              </w:r>
            </w:ins>
          </w:p>
        </w:tc>
        <w:tc>
          <w:tcPr>
            <w:tcW w:w="0" w:type="auto"/>
            <w:tcBorders>
              <w:top w:val="nil"/>
              <w:left w:val="nil"/>
              <w:bottom w:val="nil"/>
              <w:right w:val="nil"/>
            </w:tcBorders>
          </w:tcPr>
          <w:p w:rsidR="00FD075B" w:rsidRPr="00FD075B" w:rsidRDefault="006B3F6C" w:rsidP="00E824FC">
            <w:pPr>
              <w:spacing w:line="360" w:lineRule="auto"/>
              <w:rPr>
                <w:ins w:id="570" w:author="Joe Hoffman" w:date="2015-01-15T04:18:00Z"/>
                <w:sz w:val="20"/>
                <w:rPrChange w:id="571" w:author="localadmin" w:date="2015-01-15T15:09:00Z">
                  <w:rPr>
                    <w:ins w:id="572" w:author="Joe Hoffman" w:date="2015-01-15T04:18:00Z"/>
                  </w:rPr>
                </w:rPrChange>
              </w:rPr>
            </w:pPr>
            <w:ins w:id="573" w:author="Joe Hoffman" w:date="2015-01-15T05:27:00Z">
              <w:r w:rsidRPr="006B3F6C">
                <w:rPr>
                  <w:sz w:val="20"/>
                  <w:rPrChange w:id="574" w:author="localadmin" w:date="2015-01-15T15:09:00Z">
                    <w:rPr/>
                  </w:rPrChange>
                </w:rPr>
                <w:t>7</w:t>
              </w:r>
            </w:ins>
          </w:p>
        </w:tc>
        <w:tc>
          <w:tcPr>
            <w:tcW w:w="0" w:type="auto"/>
            <w:tcBorders>
              <w:top w:val="nil"/>
              <w:left w:val="nil"/>
              <w:bottom w:val="nil"/>
              <w:right w:val="nil"/>
            </w:tcBorders>
          </w:tcPr>
          <w:p w:rsidR="00FD075B" w:rsidRPr="00FD075B" w:rsidRDefault="006B3F6C" w:rsidP="00E824FC">
            <w:pPr>
              <w:spacing w:line="360" w:lineRule="auto"/>
              <w:rPr>
                <w:ins w:id="575" w:author="Joe Hoffman" w:date="2015-01-15T04:18:00Z"/>
                <w:sz w:val="20"/>
                <w:rPrChange w:id="576" w:author="localadmin" w:date="2015-01-15T15:09:00Z">
                  <w:rPr>
                    <w:ins w:id="577" w:author="Joe Hoffman" w:date="2015-01-15T04:18:00Z"/>
                  </w:rPr>
                </w:rPrChange>
              </w:rPr>
            </w:pPr>
            <w:ins w:id="578" w:author="Joe Hoffman" w:date="2015-01-15T05:29:00Z">
              <w:r w:rsidRPr="006B3F6C">
                <w:rPr>
                  <w:sz w:val="20"/>
                  <w:rPrChange w:id="579" w:author="localadmin" w:date="2015-01-15T15:09:00Z">
                    <w:rPr/>
                  </w:rPrChange>
                </w:rPr>
                <w:t>5</w:t>
              </w:r>
            </w:ins>
          </w:p>
        </w:tc>
      </w:tr>
      <w:tr w:rsidR="00FD075B" w:rsidTr="00FD075B">
        <w:trPr>
          <w:ins w:id="580" w:author="Joe Hoffman" w:date="2015-01-15T04:18:00Z"/>
        </w:trPr>
        <w:tc>
          <w:tcPr>
            <w:tcW w:w="0" w:type="auto"/>
            <w:tcBorders>
              <w:top w:val="nil"/>
              <w:left w:val="nil"/>
              <w:bottom w:val="nil"/>
              <w:right w:val="nil"/>
            </w:tcBorders>
          </w:tcPr>
          <w:p w:rsidR="00FD075B" w:rsidRPr="00FD075B" w:rsidRDefault="006B3F6C" w:rsidP="00E824FC">
            <w:pPr>
              <w:spacing w:line="360" w:lineRule="auto"/>
              <w:rPr>
                <w:ins w:id="581" w:author="Joe Hoffman" w:date="2015-01-15T04:18:00Z"/>
                <w:sz w:val="20"/>
                <w:rPrChange w:id="582" w:author="localadmin" w:date="2015-01-15T15:09:00Z">
                  <w:rPr>
                    <w:ins w:id="583" w:author="Joe Hoffman" w:date="2015-01-15T04:18:00Z"/>
                  </w:rPr>
                </w:rPrChange>
              </w:rPr>
            </w:pPr>
            <w:ins w:id="584" w:author="Joe Hoffman" w:date="2015-01-15T04:20:00Z">
              <w:r w:rsidRPr="006B3F6C">
                <w:rPr>
                  <w:sz w:val="20"/>
                  <w:rPrChange w:id="585" w:author="localadmin" w:date="2015-01-15T15:09:00Z">
                    <w:rPr/>
                  </w:rPrChange>
                </w:rPr>
                <w:t>Hooded Seal</w:t>
              </w:r>
            </w:ins>
            <w:ins w:id="586" w:author="Joe Hoffman" w:date="2015-01-15T04:21:00Z">
              <w:r w:rsidRPr="006B3F6C">
                <w:rPr>
                  <w:sz w:val="20"/>
                  <w:rPrChange w:id="587" w:author="localadmin" w:date="2015-01-15T15:09:00Z">
                    <w:rPr/>
                  </w:rPrChange>
                </w:rPr>
                <w:t xml:space="preserve">, </w:t>
              </w:r>
            </w:ins>
            <w:proofErr w:type="spellStart"/>
            <w:ins w:id="588" w:author="Joe Hoffman" w:date="2015-01-15T04:22:00Z">
              <w:r w:rsidRPr="006B3F6C">
                <w:rPr>
                  <w:i/>
                  <w:sz w:val="20"/>
                  <w:rPrChange w:id="589" w:author="localadmin" w:date="2015-01-15T15:09:00Z">
                    <w:rPr/>
                  </w:rPrChange>
                </w:rPr>
                <w:t>Cystophora</w:t>
              </w:r>
              <w:proofErr w:type="spellEnd"/>
              <w:r w:rsidRPr="006B3F6C">
                <w:rPr>
                  <w:i/>
                  <w:sz w:val="20"/>
                  <w:rPrChange w:id="590" w:author="localadmin" w:date="2015-01-15T15:09:00Z">
                    <w:rPr/>
                  </w:rPrChange>
                </w:rPr>
                <w:t xml:space="preserve"> </w:t>
              </w:r>
              <w:proofErr w:type="spellStart"/>
              <w:r w:rsidRPr="006B3F6C">
                <w:rPr>
                  <w:i/>
                  <w:sz w:val="20"/>
                  <w:rPrChange w:id="591" w:author="localadmin" w:date="2015-01-15T15:09:00Z">
                    <w:rPr/>
                  </w:rPrChange>
                </w:rPr>
                <w:t>cristata</w:t>
              </w:r>
            </w:ins>
            <w:proofErr w:type="spellEnd"/>
          </w:p>
        </w:tc>
        <w:tc>
          <w:tcPr>
            <w:tcW w:w="0" w:type="auto"/>
            <w:tcBorders>
              <w:top w:val="nil"/>
              <w:left w:val="nil"/>
              <w:bottom w:val="nil"/>
              <w:right w:val="nil"/>
            </w:tcBorders>
          </w:tcPr>
          <w:p w:rsidR="00FD075B" w:rsidRPr="00FD075B" w:rsidRDefault="006B3F6C" w:rsidP="00C01DD8">
            <w:pPr>
              <w:spacing w:line="360" w:lineRule="auto"/>
              <w:rPr>
                <w:ins w:id="592" w:author="Joe Hoffman" w:date="2015-01-15T04:18:00Z"/>
                <w:color w:val="FF0000"/>
                <w:sz w:val="20"/>
                <w:rPrChange w:id="593" w:author="localadmin" w:date="2015-01-15T15:10:00Z">
                  <w:rPr>
                    <w:ins w:id="594" w:author="Joe Hoffman" w:date="2015-01-15T04:18:00Z"/>
                  </w:rPr>
                </w:rPrChange>
              </w:rPr>
            </w:pPr>
            <w:r w:rsidRPr="006B3F6C">
              <w:rPr>
                <w:color w:val="FF0000"/>
                <w:sz w:val="20"/>
                <w:rPrChange w:id="595" w:author="localadmin" w:date="2015-01-15T15:10:00Z">
                  <w:rPr/>
                </w:rPrChange>
              </w:rPr>
              <w:fldChar w:fldCharType="begin"/>
            </w:r>
            <w:r w:rsidRPr="006B3F6C">
              <w:rPr>
                <w:color w:val="FF0000"/>
                <w:sz w:val="20"/>
                <w:rPrChange w:id="596" w:author="localadmin" w:date="2015-01-15T15:10:00Z">
                  <w:rPr/>
                </w:rPrChange>
              </w:rPr>
              <w:instrText xml:space="preserve"> ADDIN EN.CITE &lt;EndNote&gt;&lt;Cite&gt;&lt;Author&gt;Coltman&lt;/Author&gt;&lt;Year&gt;2007&lt;/Year&gt;&lt;RecNum&gt;2894&lt;/RecNum&gt;&lt;DisplayText&gt;[7]&lt;/DisplayText&gt;&lt;record&gt;&lt;rec-number&gt;2894&lt;/rec-number&gt;&lt;foreign-keys&gt;&lt;key app="EN" db-id="d5zr0exx1f5prwep2rapee0def9wa9t2peet"&gt;2894&lt;/key&gt;&lt;/foreign-keys&gt;&lt;ref-type name="Journal Article"&gt;17&lt;/ref-type&gt;&lt;contributors&gt;&lt;authors&gt;&lt;author&gt;Coltman, D.W.&lt;/author&gt;&lt;author&gt;Stenson, G.&lt;/author&gt;&lt;author&gt;Hammill, M.O.&lt;/author&gt;&lt;author&gt;Haug, T.&lt;/author&gt;&lt;author&gt;Davis, C.S.&lt;/author&gt;&lt;author&gt;Fulton, T.L.&lt;/author&gt;&lt;/authors&gt;&lt;/contributors&gt;&lt;titles&gt;&lt;title&gt;&lt;style face="normal" font="default" size="100%"&gt;Panmictic population structure in the hooded seal (&lt;/style&gt;&lt;style face="italic" font="default" size="100%"&gt;Cystophora cristata&lt;/style&gt;&lt;style face="normal" font="default" size="100%"&gt;)&lt;/style&gt;&lt;/title&gt;&lt;secondary-title&gt;Molecular Ecology&lt;/secondary-title&gt;&lt;/titles&gt;&lt;periodical&gt;&lt;full-title&gt;Molecular Ecology&lt;/full-title&gt;&lt;/periodical&gt;&lt;pages&gt;1639-1648&lt;/pages&gt;&lt;volume&gt;16&lt;/volume&gt;&lt;number&gt;8&lt;/number&gt;&lt;dates&gt;&lt;year&gt;2007&lt;/year&gt;&lt;/dates&gt;&lt;urls&gt;&lt;/urls&gt;&lt;/record&gt;&lt;/Cite&gt;&lt;/EndNote&gt;</w:instrText>
            </w:r>
            <w:r w:rsidRPr="006B3F6C">
              <w:rPr>
                <w:color w:val="FF0000"/>
                <w:sz w:val="20"/>
                <w:rPrChange w:id="597" w:author="localadmin" w:date="2015-01-15T15:10:00Z">
                  <w:rPr/>
                </w:rPrChange>
              </w:rPr>
              <w:fldChar w:fldCharType="separate"/>
            </w:r>
            <w:r w:rsidRPr="006B3F6C">
              <w:rPr>
                <w:noProof/>
                <w:color w:val="FF0000"/>
                <w:sz w:val="20"/>
                <w:rPrChange w:id="598" w:author="localadmin" w:date="2015-01-15T15:10:00Z">
                  <w:rPr>
                    <w:noProof/>
                  </w:rPr>
                </w:rPrChange>
              </w:rPr>
              <w:t>[</w:t>
            </w:r>
            <w:r>
              <w:rPr>
                <w:noProof/>
                <w:color w:val="FF0000"/>
                <w:sz w:val="20"/>
              </w:rPr>
              <w:fldChar w:fldCharType="begin"/>
            </w:r>
            <w:r w:rsidR="00C01DD8">
              <w:rPr>
                <w:noProof/>
                <w:color w:val="FF0000"/>
                <w:sz w:val="20"/>
              </w:rPr>
              <w:instrText xml:space="preserve"> HYPERLINK  \l "_ENREF_7" \o "Coltman, 2007 #2894" </w:instrText>
            </w:r>
            <w:r>
              <w:rPr>
                <w:noProof/>
                <w:color w:val="FF0000"/>
                <w:sz w:val="20"/>
              </w:rPr>
              <w:fldChar w:fldCharType="separate"/>
            </w:r>
            <w:r w:rsidRPr="006B3F6C">
              <w:rPr>
                <w:noProof/>
                <w:color w:val="FF0000"/>
                <w:sz w:val="20"/>
                <w:rPrChange w:id="599" w:author="localadmin" w:date="2015-01-15T15:10:00Z">
                  <w:rPr>
                    <w:noProof/>
                  </w:rPr>
                </w:rPrChange>
              </w:rPr>
              <w:t>7</w:t>
            </w:r>
            <w:r>
              <w:rPr>
                <w:noProof/>
                <w:color w:val="FF0000"/>
                <w:sz w:val="20"/>
              </w:rPr>
              <w:fldChar w:fldCharType="end"/>
            </w:r>
            <w:r w:rsidRPr="006B3F6C">
              <w:rPr>
                <w:noProof/>
                <w:color w:val="FF0000"/>
                <w:sz w:val="20"/>
                <w:rPrChange w:id="600" w:author="localadmin" w:date="2015-01-15T15:10:00Z">
                  <w:rPr>
                    <w:noProof/>
                  </w:rPr>
                </w:rPrChange>
              </w:rPr>
              <w:t>]</w:t>
            </w:r>
            <w:r w:rsidRPr="006B3F6C">
              <w:rPr>
                <w:color w:val="FF0000"/>
                <w:sz w:val="20"/>
                <w:rPrChange w:id="601" w:author="localadmin" w:date="2015-01-15T15:10:00Z">
                  <w:rPr/>
                </w:rPrChange>
              </w:rPr>
              <w:fldChar w:fldCharType="end"/>
            </w:r>
          </w:p>
        </w:tc>
        <w:tc>
          <w:tcPr>
            <w:tcW w:w="0" w:type="auto"/>
            <w:tcBorders>
              <w:top w:val="nil"/>
              <w:left w:val="nil"/>
              <w:bottom w:val="nil"/>
              <w:right w:val="nil"/>
            </w:tcBorders>
          </w:tcPr>
          <w:p w:rsidR="00FD075B" w:rsidRPr="00FD075B" w:rsidRDefault="006B3F6C" w:rsidP="00E824FC">
            <w:pPr>
              <w:spacing w:line="360" w:lineRule="auto"/>
              <w:rPr>
                <w:ins w:id="602" w:author="Joe Hoffman" w:date="2015-01-15T04:18:00Z"/>
                <w:sz w:val="20"/>
                <w:rPrChange w:id="603" w:author="localadmin" w:date="2015-01-15T15:09:00Z">
                  <w:rPr>
                    <w:ins w:id="604" w:author="Joe Hoffman" w:date="2015-01-15T04:18:00Z"/>
                  </w:rPr>
                </w:rPrChange>
              </w:rPr>
            </w:pPr>
            <w:ins w:id="605" w:author="Joe Hoffman" w:date="2015-01-15T05:27:00Z">
              <w:r w:rsidRPr="006B3F6C">
                <w:rPr>
                  <w:sz w:val="20"/>
                  <w:rPrChange w:id="606" w:author="localadmin" w:date="2015-01-15T15:09:00Z">
                    <w:rPr/>
                  </w:rPrChange>
                </w:rPr>
                <w:t>300</w:t>
              </w:r>
            </w:ins>
          </w:p>
        </w:tc>
        <w:tc>
          <w:tcPr>
            <w:tcW w:w="0" w:type="auto"/>
            <w:tcBorders>
              <w:top w:val="nil"/>
              <w:left w:val="nil"/>
              <w:bottom w:val="nil"/>
              <w:right w:val="nil"/>
            </w:tcBorders>
          </w:tcPr>
          <w:p w:rsidR="00FD075B" w:rsidRPr="00FD075B" w:rsidRDefault="006B3F6C" w:rsidP="00E824FC">
            <w:pPr>
              <w:spacing w:line="360" w:lineRule="auto"/>
              <w:rPr>
                <w:ins w:id="607" w:author="Joe Hoffman" w:date="2015-01-15T04:18:00Z"/>
                <w:sz w:val="20"/>
                <w:rPrChange w:id="608" w:author="localadmin" w:date="2015-01-15T15:09:00Z">
                  <w:rPr>
                    <w:ins w:id="609" w:author="Joe Hoffman" w:date="2015-01-15T04:18:00Z"/>
                  </w:rPr>
                </w:rPrChange>
              </w:rPr>
            </w:pPr>
            <w:ins w:id="610" w:author="Joe Hoffman" w:date="2015-01-15T05:27:00Z">
              <w:r w:rsidRPr="006B3F6C">
                <w:rPr>
                  <w:sz w:val="20"/>
                  <w:rPrChange w:id="611" w:author="localadmin" w:date="2015-01-15T15:09:00Z">
                    <w:rPr/>
                  </w:rPrChange>
                </w:rPr>
                <w:t>13</w:t>
              </w:r>
            </w:ins>
          </w:p>
        </w:tc>
        <w:tc>
          <w:tcPr>
            <w:tcW w:w="0" w:type="auto"/>
            <w:tcBorders>
              <w:top w:val="nil"/>
              <w:left w:val="nil"/>
              <w:bottom w:val="nil"/>
              <w:right w:val="nil"/>
            </w:tcBorders>
          </w:tcPr>
          <w:p w:rsidR="00FD075B" w:rsidRPr="00FD075B" w:rsidRDefault="006B3F6C" w:rsidP="00E824FC">
            <w:pPr>
              <w:spacing w:line="360" w:lineRule="auto"/>
              <w:rPr>
                <w:ins w:id="612" w:author="Joe Hoffman" w:date="2015-01-15T04:18:00Z"/>
                <w:sz w:val="20"/>
                <w:rPrChange w:id="613" w:author="localadmin" w:date="2015-01-15T15:09:00Z">
                  <w:rPr>
                    <w:ins w:id="614" w:author="Joe Hoffman" w:date="2015-01-15T04:18:00Z"/>
                  </w:rPr>
                </w:rPrChange>
              </w:rPr>
            </w:pPr>
            <w:ins w:id="615" w:author="Joe Hoffman" w:date="2015-01-15T05:29:00Z">
              <w:r w:rsidRPr="006B3F6C">
                <w:rPr>
                  <w:sz w:val="20"/>
                  <w:rPrChange w:id="616" w:author="localadmin" w:date="2015-01-15T15:09:00Z">
                    <w:rPr/>
                  </w:rPrChange>
                </w:rPr>
                <w:t>13</w:t>
              </w:r>
            </w:ins>
          </w:p>
        </w:tc>
      </w:tr>
      <w:tr w:rsidR="00FD075B" w:rsidTr="00FD075B">
        <w:trPr>
          <w:ins w:id="617" w:author="Joe Hoffman" w:date="2015-01-15T04:18:00Z"/>
        </w:trPr>
        <w:tc>
          <w:tcPr>
            <w:tcW w:w="0" w:type="auto"/>
            <w:tcBorders>
              <w:top w:val="nil"/>
              <w:left w:val="nil"/>
              <w:bottom w:val="nil"/>
              <w:right w:val="nil"/>
            </w:tcBorders>
          </w:tcPr>
          <w:p w:rsidR="00FD075B" w:rsidRPr="00FD075B" w:rsidRDefault="006B3F6C">
            <w:pPr>
              <w:spacing w:line="360" w:lineRule="auto"/>
              <w:rPr>
                <w:ins w:id="618" w:author="Joe Hoffman" w:date="2015-01-15T04:18:00Z"/>
                <w:sz w:val="20"/>
                <w:rPrChange w:id="619" w:author="localadmin" w:date="2015-01-15T15:09:00Z">
                  <w:rPr>
                    <w:ins w:id="620" w:author="Joe Hoffman" w:date="2015-01-15T04:18:00Z"/>
                  </w:rPr>
                </w:rPrChange>
              </w:rPr>
            </w:pPr>
            <w:ins w:id="621" w:author="Joe Hoffman" w:date="2015-01-15T04:20:00Z">
              <w:r w:rsidRPr="006B3F6C">
                <w:rPr>
                  <w:sz w:val="20"/>
                  <w:rPrChange w:id="622" w:author="localadmin" w:date="2015-01-15T15:09:00Z">
                    <w:rPr/>
                  </w:rPrChange>
                </w:rPr>
                <w:t>Mediterranean monk seal</w:t>
              </w:r>
            </w:ins>
            <w:ins w:id="623" w:author="Joe Hoffman" w:date="2015-01-15T04:23:00Z">
              <w:r w:rsidRPr="006B3F6C">
                <w:rPr>
                  <w:sz w:val="20"/>
                  <w:rPrChange w:id="624" w:author="localadmin" w:date="2015-01-15T15:09:00Z">
                    <w:rPr/>
                  </w:rPrChange>
                </w:rPr>
                <w:t xml:space="preserve">, </w:t>
              </w:r>
              <w:proofErr w:type="spellStart"/>
              <w:r w:rsidRPr="006B3F6C">
                <w:rPr>
                  <w:i/>
                  <w:sz w:val="20"/>
                  <w:rPrChange w:id="625" w:author="localadmin" w:date="2015-01-15T15:09:00Z">
                    <w:rPr/>
                  </w:rPrChange>
                </w:rPr>
                <w:t>Monachus</w:t>
              </w:r>
              <w:proofErr w:type="spellEnd"/>
              <w:r w:rsidRPr="006B3F6C">
                <w:rPr>
                  <w:i/>
                  <w:sz w:val="20"/>
                  <w:rPrChange w:id="626" w:author="localadmin" w:date="2015-01-15T15:09:00Z">
                    <w:rPr/>
                  </w:rPrChange>
                </w:rPr>
                <w:t xml:space="preserve"> </w:t>
              </w:r>
              <w:proofErr w:type="spellStart"/>
              <w:r w:rsidRPr="006B3F6C">
                <w:rPr>
                  <w:i/>
                  <w:sz w:val="20"/>
                  <w:rPrChange w:id="627" w:author="localadmin" w:date="2015-01-15T15:09:00Z">
                    <w:rPr/>
                  </w:rPrChange>
                </w:rPr>
                <w:t>monachus</w:t>
              </w:r>
            </w:ins>
            <w:proofErr w:type="spellEnd"/>
          </w:p>
        </w:tc>
        <w:tc>
          <w:tcPr>
            <w:tcW w:w="0" w:type="auto"/>
            <w:tcBorders>
              <w:top w:val="nil"/>
              <w:left w:val="nil"/>
              <w:bottom w:val="nil"/>
              <w:right w:val="nil"/>
            </w:tcBorders>
          </w:tcPr>
          <w:p w:rsidR="00FD075B" w:rsidRPr="00FD075B" w:rsidRDefault="006B3F6C" w:rsidP="00C01DD8">
            <w:pPr>
              <w:spacing w:line="360" w:lineRule="auto"/>
              <w:rPr>
                <w:ins w:id="628" w:author="Joe Hoffman" w:date="2015-01-15T04:18:00Z"/>
                <w:color w:val="FF0000"/>
                <w:sz w:val="20"/>
                <w:rPrChange w:id="629" w:author="localadmin" w:date="2015-01-15T15:10:00Z">
                  <w:rPr>
                    <w:ins w:id="630" w:author="Joe Hoffman" w:date="2015-01-15T04:18:00Z"/>
                  </w:rPr>
                </w:rPrChange>
              </w:rPr>
            </w:pPr>
            <w:r w:rsidRPr="006B3F6C">
              <w:rPr>
                <w:color w:val="FF0000"/>
                <w:sz w:val="20"/>
                <w:rPrChange w:id="631" w:author="localadmin" w:date="2015-01-15T15:10:00Z">
                  <w:rPr/>
                </w:rPrChange>
              </w:rPr>
              <w:fldChar w:fldCharType="begin"/>
            </w:r>
            <w:r w:rsidRPr="006B3F6C">
              <w:rPr>
                <w:color w:val="FF0000"/>
                <w:sz w:val="20"/>
                <w:rPrChange w:id="632" w:author="localadmin" w:date="2015-01-15T15:10:00Z">
                  <w:rPr/>
                </w:rPrChange>
              </w:rPr>
              <w:instrText xml:space="preserve"> ADDIN EN.CITE &lt;EndNote&gt;&lt;Cite&gt;&lt;Author&gt;Pastor&lt;/Author&gt;&lt;Year&gt;2004&lt;/Year&gt;&lt;RecNum&gt;2191&lt;/RecNum&gt;&lt;DisplayText&gt;[8]&lt;/DisplayText&gt;&lt;record&gt;&lt;rec-number&gt;2191&lt;/rec-number&gt;&lt;foreign-keys&gt;&lt;key app="EN" db-id="d5zr0exx1f5prwep2rapee0def9wa9t2peet"&gt;2191&lt;/key&gt;&lt;/foreign-keys&gt;&lt;ref-type name="Journal Article"&gt;17&lt;/ref-type&gt;&lt;contributors&gt;&lt;authors&gt;&lt;author&gt;Pastor, T.&lt;/author&gt;&lt;author&gt;Garza, J.C.&lt;/author&gt;&lt;author&gt;Allen, P.&lt;/author&gt;&lt;author&gt;Amos, W.&lt;/author&gt;&lt;author&gt;Aguilar, A.&lt;/author&gt;&lt;/authors&gt;&lt;/contributors&gt;&lt;titles&gt;&lt;title&gt;Low genetic variability in the highly endangered Mediterranean monk seal&lt;/title&gt;&lt;secondary-title&gt;Journal of Heredity&lt;/secondary-title&gt;&lt;/titles&gt;&lt;periodical&gt;&lt;full-title&gt;Journal of Heredity&lt;/full-title&gt;&lt;/periodical&gt;&lt;pages&gt;291-300&lt;/pages&gt;&lt;volume&gt;95&lt;/volume&gt;&lt;number&gt;4&lt;/number&gt;&lt;dates&gt;&lt;year&gt;2004&lt;/year&gt;&lt;/dates&gt;&lt;urls&gt;&lt;/urls&gt;&lt;/record&gt;&lt;/Cite&gt;&lt;/EndNote&gt;</w:instrText>
            </w:r>
            <w:r w:rsidRPr="006B3F6C">
              <w:rPr>
                <w:color w:val="FF0000"/>
                <w:sz w:val="20"/>
                <w:rPrChange w:id="633" w:author="localadmin" w:date="2015-01-15T15:10:00Z">
                  <w:rPr/>
                </w:rPrChange>
              </w:rPr>
              <w:fldChar w:fldCharType="separate"/>
            </w:r>
            <w:r w:rsidRPr="006B3F6C">
              <w:rPr>
                <w:noProof/>
                <w:color w:val="FF0000"/>
                <w:sz w:val="20"/>
                <w:rPrChange w:id="634" w:author="localadmin" w:date="2015-01-15T15:10:00Z">
                  <w:rPr>
                    <w:noProof/>
                  </w:rPr>
                </w:rPrChange>
              </w:rPr>
              <w:t>[</w:t>
            </w:r>
            <w:r>
              <w:rPr>
                <w:noProof/>
                <w:color w:val="FF0000"/>
                <w:sz w:val="20"/>
              </w:rPr>
              <w:fldChar w:fldCharType="begin"/>
            </w:r>
            <w:r w:rsidR="00C01DD8">
              <w:rPr>
                <w:noProof/>
                <w:color w:val="FF0000"/>
                <w:sz w:val="20"/>
              </w:rPr>
              <w:instrText xml:space="preserve"> HYPERLINK  \l "_ENREF_8" \o "Pastor, 2004 #2191" </w:instrText>
            </w:r>
            <w:r>
              <w:rPr>
                <w:noProof/>
                <w:color w:val="FF0000"/>
                <w:sz w:val="20"/>
              </w:rPr>
              <w:fldChar w:fldCharType="separate"/>
            </w:r>
            <w:r w:rsidRPr="006B3F6C">
              <w:rPr>
                <w:noProof/>
                <w:color w:val="FF0000"/>
                <w:sz w:val="20"/>
                <w:rPrChange w:id="635" w:author="localadmin" w:date="2015-01-15T15:10:00Z">
                  <w:rPr>
                    <w:noProof/>
                  </w:rPr>
                </w:rPrChange>
              </w:rPr>
              <w:t>8</w:t>
            </w:r>
            <w:r>
              <w:rPr>
                <w:noProof/>
                <w:color w:val="FF0000"/>
                <w:sz w:val="20"/>
              </w:rPr>
              <w:fldChar w:fldCharType="end"/>
            </w:r>
            <w:r w:rsidRPr="006B3F6C">
              <w:rPr>
                <w:noProof/>
                <w:color w:val="FF0000"/>
                <w:sz w:val="20"/>
                <w:rPrChange w:id="636" w:author="localadmin" w:date="2015-01-15T15:10:00Z">
                  <w:rPr>
                    <w:noProof/>
                  </w:rPr>
                </w:rPrChange>
              </w:rPr>
              <w:t>]</w:t>
            </w:r>
            <w:r w:rsidRPr="006B3F6C">
              <w:rPr>
                <w:color w:val="FF0000"/>
                <w:sz w:val="20"/>
                <w:rPrChange w:id="637" w:author="localadmin" w:date="2015-01-15T15:10:00Z">
                  <w:rPr/>
                </w:rPrChange>
              </w:rPr>
              <w:fldChar w:fldCharType="end"/>
            </w:r>
          </w:p>
        </w:tc>
        <w:tc>
          <w:tcPr>
            <w:tcW w:w="0" w:type="auto"/>
            <w:tcBorders>
              <w:top w:val="nil"/>
              <w:left w:val="nil"/>
              <w:bottom w:val="nil"/>
              <w:right w:val="nil"/>
            </w:tcBorders>
          </w:tcPr>
          <w:p w:rsidR="00FD075B" w:rsidRPr="00FD075B" w:rsidRDefault="006B3F6C" w:rsidP="00E824FC">
            <w:pPr>
              <w:spacing w:line="360" w:lineRule="auto"/>
              <w:rPr>
                <w:ins w:id="638" w:author="Joe Hoffman" w:date="2015-01-15T04:18:00Z"/>
                <w:sz w:val="20"/>
                <w:rPrChange w:id="639" w:author="localadmin" w:date="2015-01-15T15:09:00Z">
                  <w:rPr>
                    <w:ins w:id="640" w:author="Joe Hoffman" w:date="2015-01-15T04:18:00Z"/>
                  </w:rPr>
                </w:rPrChange>
              </w:rPr>
            </w:pPr>
            <w:ins w:id="641" w:author="Joe Hoffman" w:date="2015-01-15T05:27:00Z">
              <w:r w:rsidRPr="006B3F6C">
                <w:rPr>
                  <w:sz w:val="20"/>
                  <w:rPrChange w:id="642" w:author="localadmin" w:date="2015-01-15T15:09:00Z">
                    <w:rPr/>
                  </w:rPrChange>
                </w:rPr>
                <w:t>109</w:t>
              </w:r>
            </w:ins>
          </w:p>
        </w:tc>
        <w:tc>
          <w:tcPr>
            <w:tcW w:w="0" w:type="auto"/>
            <w:tcBorders>
              <w:top w:val="nil"/>
              <w:left w:val="nil"/>
              <w:bottom w:val="nil"/>
              <w:right w:val="nil"/>
            </w:tcBorders>
          </w:tcPr>
          <w:p w:rsidR="00FD075B" w:rsidRPr="00FD075B" w:rsidRDefault="006B3F6C" w:rsidP="00E824FC">
            <w:pPr>
              <w:spacing w:line="360" w:lineRule="auto"/>
              <w:rPr>
                <w:ins w:id="643" w:author="Joe Hoffman" w:date="2015-01-15T04:18:00Z"/>
                <w:sz w:val="20"/>
                <w:rPrChange w:id="644" w:author="localadmin" w:date="2015-01-15T15:09:00Z">
                  <w:rPr>
                    <w:ins w:id="645" w:author="Joe Hoffman" w:date="2015-01-15T04:18:00Z"/>
                  </w:rPr>
                </w:rPrChange>
              </w:rPr>
            </w:pPr>
            <w:ins w:id="646" w:author="Joe Hoffman" w:date="2015-01-15T05:27:00Z">
              <w:r w:rsidRPr="006B3F6C">
                <w:rPr>
                  <w:sz w:val="20"/>
                  <w:rPrChange w:id="647" w:author="localadmin" w:date="2015-01-15T15:09:00Z">
                    <w:rPr/>
                  </w:rPrChange>
                </w:rPr>
                <w:t>16</w:t>
              </w:r>
            </w:ins>
          </w:p>
        </w:tc>
        <w:tc>
          <w:tcPr>
            <w:tcW w:w="0" w:type="auto"/>
            <w:tcBorders>
              <w:top w:val="nil"/>
              <w:left w:val="nil"/>
              <w:bottom w:val="nil"/>
              <w:right w:val="nil"/>
            </w:tcBorders>
          </w:tcPr>
          <w:p w:rsidR="00FD075B" w:rsidRPr="00FD075B" w:rsidRDefault="006B3F6C" w:rsidP="00E824FC">
            <w:pPr>
              <w:spacing w:line="360" w:lineRule="auto"/>
              <w:rPr>
                <w:ins w:id="648" w:author="Joe Hoffman" w:date="2015-01-15T04:18:00Z"/>
                <w:sz w:val="20"/>
                <w:rPrChange w:id="649" w:author="localadmin" w:date="2015-01-15T15:09:00Z">
                  <w:rPr>
                    <w:ins w:id="650" w:author="Joe Hoffman" w:date="2015-01-15T04:18:00Z"/>
                  </w:rPr>
                </w:rPrChange>
              </w:rPr>
            </w:pPr>
            <w:ins w:id="651" w:author="Joe Hoffman" w:date="2015-01-15T05:29:00Z">
              <w:r w:rsidRPr="006B3F6C">
                <w:rPr>
                  <w:sz w:val="20"/>
                  <w:rPrChange w:id="652" w:author="localadmin" w:date="2015-01-15T15:09:00Z">
                    <w:rPr/>
                  </w:rPrChange>
                </w:rPr>
                <w:t>14</w:t>
              </w:r>
            </w:ins>
          </w:p>
        </w:tc>
      </w:tr>
      <w:tr w:rsidR="00FD075B" w:rsidTr="00FD075B">
        <w:trPr>
          <w:ins w:id="653" w:author="Joe Hoffman" w:date="2015-01-15T04:18:00Z"/>
        </w:trPr>
        <w:tc>
          <w:tcPr>
            <w:tcW w:w="0" w:type="auto"/>
            <w:tcBorders>
              <w:top w:val="nil"/>
              <w:left w:val="nil"/>
              <w:bottom w:val="nil"/>
              <w:right w:val="nil"/>
            </w:tcBorders>
          </w:tcPr>
          <w:p w:rsidR="00FD075B" w:rsidRPr="00FD075B" w:rsidRDefault="006B3F6C" w:rsidP="00E824FC">
            <w:pPr>
              <w:spacing w:line="360" w:lineRule="auto"/>
              <w:rPr>
                <w:ins w:id="654" w:author="Joe Hoffman" w:date="2015-01-15T04:18:00Z"/>
                <w:sz w:val="20"/>
                <w:rPrChange w:id="655" w:author="localadmin" w:date="2015-01-15T15:09:00Z">
                  <w:rPr>
                    <w:ins w:id="656" w:author="Joe Hoffman" w:date="2015-01-15T04:18:00Z"/>
                  </w:rPr>
                </w:rPrChange>
              </w:rPr>
            </w:pPr>
            <w:ins w:id="657" w:author="Joe Hoffman" w:date="2015-01-15T04:20:00Z">
              <w:r w:rsidRPr="006B3F6C">
                <w:rPr>
                  <w:sz w:val="20"/>
                  <w:rPrChange w:id="658" w:author="localadmin" w:date="2015-01-15T15:09:00Z">
                    <w:rPr/>
                  </w:rPrChange>
                </w:rPr>
                <w:t>Hawaiian monk seal</w:t>
              </w:r>
            </w:ins>
            <w:ins w:id="659" w:author="Joe Hoffman" w:date="2015-01-15T04:23:00Z">
              <w:r w:rsidRPr="006B3F6C">
                <w:rPr>
                  <w:sz w:val="20"/>
                  <w:rPrChange w:id="660" w:author="localadmin" w:date="2015-01-15T15:09:00Z">
                    <w:rPr/>
                  </w:rPrChange>
                </w:rPr>
                <w:t xml:space="preserve">, </w:t>
              </w:r>
              <w:proofErr w:type="spellStart"/>
              <w:r w:rsidRPr="006B3F6C">
                <w:rPr>
                  <w:i/>
                  <w:sz w:val="20"/>
                  <w:rPrChange w:id="661" w:author="localadmin" w:date="2015-01-15T15:09:00Z">
                    <w:rPr/>
                  </w:rPrChange>
                </w:rPr>
                <w:t>Monachus</w:t>
              </w:r>
              <w:proofErr w:type="spellEnd"/>
              <w:r w:rsidRPr="006B3F6C">
                <w:rPr>
                  <w:i/>
                  <w:sz w:val="20"/>
                  <w:rPrChange w:id="662" w:author="localadmin" w:date="2015-01-15T15:09:00Z">
                    <w:rPr/>
                  </w:rPrChange>
                </w:rPr>
                <w:t xml:space="preserve"> </w:t>
              </w:r>
              <w:proofErr w:type="spellStart"/>
              <w:r w:rsidRPr="006B3F6C">
                <w:rPr>
                  <w:i/>
                  <w:sz w:val="20"/>
                  <w:rPrChange w:id="663" w:author="localadmin" w:date="2015-01-15T15:09:00Z">
                    <w:rPr/>
                  </w:rPrChange>
                </w:rPr>
                <w:t>schauinslandi</w:t>
              </w:r>
            </w:ins>
            <w:proofErr w:type="spellEnd"/>
          </w:p>
        </w:tc>
        <w:tc>
          <w:tcPr>
            <w:tcW w:w="0" w:type="auto"/>
            <w:tcBorders>
              <w:top w:val="nil"/>
              <w:left w:val="nil"/>
              <w:bottom w:val="nil"/>
              <w:right w:val="nil"/>
            </w:tcBorders>
          </w:tcPr>
          <w:p w:rsidR="00FD075B" w:rsidRPr="00FD075B" w:rsidRDefault="006B3F6C" w:rsidP="00C01DD8">
            <w:pPr>
              <w:spacing w:line="360" w:lineRule="auto"/>
              <w:rPr>
                <w:ins w:id="664" w:author="Joe Hoffman" w:date="2015-01-15T04:18:00Z"/>
                <w:sz w:val="20"/>
                <w:rPrChange w:id="665" w:author="localadmin" w:date="2015-01-15T15:09:00Z">
                  <w:rPr>
                    <w:ins w:id="666" w:author="Joe Hoffman" w:date="2015-01-15T04:18:00Z"/>
                  </w:rPr>
                </w:rPrChange>
              </w:rPr>
            </w:pPr>
            <w:r w:rsidRPr="006B3F6C">
              <w:rPr>
                <w:sz w:val="20"/>
                <w:rPrChange w:id="667" w:author="localadmin" w:date="2015-01-15T15:09:00Z">
                  <w:rPr/>
                </w:rPrChange>
              </w:rPr>
              <w:fldChar w:fldCharType="begin"/>
            </w:r>
            <w:r w:rsidRPr="006B3F6C">
              <w:rPr>
                <w:sz w:val="20"/>
                <w:rPrChange w:id="668" w:author="localadmin" w:date="2015-01-15T15:09:00Z">
                  <w:rPr/>
                </w:rPrChange>
              </w:rPr>
              <w:instrText xml:space="preserve"> ADDIN EN.CITE &lt;EndNote&gt;&lt;Cite&gt;&lt;Author&gt;Schultz&lt;/Author&gt;&lt;Year&gt;2011&lt;/Year&gt;&lt;RecNum&gt;3837&lt;/RecNum&gt;&lt;DisplayText&gt;[9]&lt;/DisplayText&gt;&lt;record&gt;&lt;rec-number&gt;3837&lt;/rec-number&gt;&lt;foreign-keys&gt;&lt;key app="EN" db-id="d5zr0exx1f5prwep2rapee0def9wa9t2peet"&gt;3837&lt;/key&gt;&lt;/foreign-keys&gt;&lt;ref-type name="Journal Article"&gt;17&lt;/ref-type&gt;&lt;contributors&gt;&lt;authors&gt;&lt;author&gt;Schultz, J.K.&lt;/author&gt;&lt;author&gt;Baker, J.D.&lt;/author&gt;&lt;author&gt;Toonen, R.J.&lt;/author&gt;&lt;author&gt;Harting, A.L.&lt;/author&gt;&lt;author&gt;Bowen, B.W.&lt;/author&gt;&lt;/authors&gt;&lt;/contributors&gt;&lt;titles&gt;&lt;title&gt;Range-Wide Genetic Connectivity of the Hawaiian Monk Seal and Implications for Translocation&lt;/title&gt;&lt;secondary-title&gt;Conservation Biology&lt;/secondary-title&gt;&lt;/titles&gt;&lt;periodical&gt;&lt;full-title&gt;Conservation Biology&lt;/full-title&gt;&lt;/periodical&gt;&lt;pages&gt;124-132&lt;/pages&gt;&lt;volume&gt;25&lt;/volume&gt;&lt;number&gt;1&lt;/number&gt;&lt;dates&gt;&lt;year&gt;2011&lt;/year&gt;&lt;/dates&gt;&lt;urls&gt;&lt;/urls&gt;&lt;/record&gt;&lt;/Cite&gt;&lt;/EndNote&gt;</w:instrText>
            </w:r>
            <w:r w:rsidRPr="006B3F6C">
              <w:rPr>
                <w:sz w:val="20"/>
                <w:rPrChange w:id="669" w:author="localadmin" w:date="2015-01-15T15:09:00Z">
                  <w:rPr/>
                </w:rPrChange>
              </w:rPr>
              <w:fldChar w:fldCharType="separate"/>
            </w:r>
            <w:r w:rsidRPr="006B3F6C">
              <w:rPr>
                <w:noProof/>
                <w:sz w:val="20"/>
                <w:rPrChange w:id="670" w:author="localadmin" w:date="2015-01-15T15:09:00Z">
                  <w:rPr>
                    <w:noProof/>
                  </w:rPr>
                </w:rPrChange>
              </w:rPr>
              <w:t>[</w:t>
            </w:r>
            <w:r>
              <w:rPr>
                <w:noProof/>
                <w:sz w:val="20"/>
              </w:rPr>
              <w:fldChar w:fldCharType="begin"/>
            </w:r>
            <w:r w:rsidR="00C01DD8">
              <w:rPr>
                <w:noProof/>
                <w:sz w:val="20"/>
              </w:rPr>
              <w:instrText xml:space="preserve"> HYPERLINK  \l "_ENREF_9" \o "Schultz, 2011 #3837" </w:instrText>
            </w:r>
            <w:r>
              <w:rPr>
                <w:noProof/>
                <w:sz w:val="20"/>
              </w:rPr>
              <w:fldChar w:fldCharType="separate"/>
            </w:r>
            <w:r w:rsidRPr="006B3F6C">
              <w:rPr>
                <w:noProof/>
                <w:sz w:val="20"/>
                <w:rPrChange w:id="671" w:author="localadmin" w:date="2015-01-15T15:09:00Z">
                  <w:rPr>
                    <w:noProof/>
                  </w:rPr>
                </w:rPrChange>
              </w:rPr>
              <w:t>9</w:t>
            </w:r>
            <w:r>
              <w:rPr>
                <w:noProof/>
                <w:sz w:val="20"/>
              </w:rPr>
              <w:fldChar w:fldCharType="end"/>
            </w:r>
            <w:r w:rsidRPr="006B3F6C">
              <w:rPr>
                <w:noProof/>
                <w:sz w:val="20"/>
                <w:rPrChange w:id="672" w:author="localadmin" w:date="2015-01-15T15:09:00Z">
                  <w:rPr>
                    <w:noProof/>
                  </w:rPr>
                </w:rPrChange>
              </w:rPr>
              <w:t>]</w:t>
            </w:r>
            <w:r w:rsidRPr="006B3F6C">
              <w:rPr>
                <w:sz w:val="20"/>
                <w:rPrChange w:id="673" w:author="localadmin" w:date="2015-01-15T15:09:00Z">
                  <w:rPr/>
                </w:rPrChange>
              </w:rPr>
              <w:fldChar w:fldCharType="end"/>
            </w:r>
            <w:ins w:id="674" w:author="localadmin" w:date="2015-01-15T15:14:00Z">
              <w:r w:rsidR="00FD075B">
                <w:rPr>
                  <w:sz w:val="20"/>
                </w:rPr>
                <w:t xml:space="preserve"> and</w:t>
              </w:r>
            </w:ins>
            <w:ins w:id="675" w:author="Joe Hoffman" w:date="2015-01-15T04:48:00Z">
              <w:del w:id="676" w:author="localadmin" w:date="2015-01-15T15:14:00Z">
                <w:r w:rsidRPr="006B3F6C">
                  <w:rPr>
                    <w:sz w:val="20"/>
                    <w:rPrChange w:id="677" w:author="localadmin" w:date="2015-01-15T15:09:00Z">
                      <w:rPr/>
                    </w:rPrChange>
                  </w:rPr>
                  <w:delText>,</w:delText>
                </w:r>
              </w:del>
              <w:r w:rsidRPr="006B3F6C">
                <w:rPr>
                  <w:sz w:val="20"/>
                  <w:rPrChange w:id="678" w:author="localadmin" w:date="2015-01-15T15:09:00Z">
                    <w:rPr/>
                  </w:rPrChange>
                </w:rPr>
                <w:t xml:space="preserve"> Schult</w:t>
              </w:r>
            </w:ins>
            <w:ins w:id="679" w:author="Joe Hoffman" w:date="2015-01-15T04:50:00Z">
              <w:r w:rsidRPr="006B3F6C">
                <w:rPr>
                  <w:sz w:val="20"/>
                  <w:rPrChange w:id="680" w:author="localadmin" w:date="2015-01-15T15:09:00Z">
                    <w:rPr/>
                  </w:rPrChange>
                </w:rPr>
                <w:t>z, J.</w:t>
              </w:r>
            </w:ins>
            <w:ins w:id="681" w:author="Joe Hoffman" w:date="2015-01-15T04:48:00Z">
              <w:r w:rsidRPr="006B3F6C">
                <w:rPr>
                  <w:sz w:val="20"/>
                  <w:rPrChange w:id="682" w:author="localadmin" w:date="2015-01-15T15:09:00Z">
                    <w:rPr/>
                  </w:rPrChange>
                </w:rPr>
                <w:t xml:space="preserve"> (unpublished data)</w:t>
              </w:r>
            </w:ins>
          </w:p>
        </w:tc>
        <w:tc>
          <w:tcPr>
            <w:tcW w:w="0" w:type="auto"/>
            <w:tcBorders>
              <w:top w:val="nil"/>
              <w:left w:val="nil"/>
              <w:bottom w:val="nil"/>
              <w:right w:val="nil"/>
            </w:tcBorders>
          </w:tcPr>
          <w:p w:rsidR="00FD075B" w:rsidRPr="00FD075B" w:rsidRDefault="006B3F6C" w:rsidP="00E824FC">
            <w:pPr>
              <w:spacing w:line="360" w:lineRule="auto"/>
              <w:rPr>
                <w:ins w:id="683" w:author="Joe Hoffman" w:date="2015-01-15T04:18:00Z"/>
                <w:sz w:val="20"/>
                <w:rPrChange w:id="684" w:author="localadmin" w:date="2015-01-15T15:09:00Z">
                  <w:rPr>
                    <w:ins w:id="685" w:author="Joe Hoffman" w:date="2015-01-15T04:18:00Z"/>
                  </w:rPr>
                </w:rPrChange>
              </w:rPr>
            </w:pPr>
            <w:ins w:id="686" w:author="Joe Hoffman" w:date="2015-01-15T05:27:00Z">
              <w:r w:rsidRPr="006B3F6C">
                <w:rPr>
                  <w:sz w:val="20"/>
                  <w:rPrChange w:id="687" w:author="localadmin" w:date="2015-01-15T15:09:00Z">
                    <w:rPr/>
                  </w:rPrChange>
                </w:rPr>
                <w:t>2386</w:t>
              </w:r>
            </w:ins>
          </w:p>
        </w:tc>
        <w:tc>
          <w:tcPr>
            <w:tcW w:w="0" w:type="auto"/>
            <w:tcBorders>
              <w:top w:val="nil"/>
              <w:left w:val="nil"/>
              <w:bottom w:val="nil"/>
              <w:right w:val="nil"/>
            </w:tcBorders>
          </w:tcPr>
          <w:p w:rsidR="00FD075B" w:rsidRPr="00FD075B" w:rsidRDefault="006B3F6C" w:rsidP="00E824FC">
            <w:pPr>
              <w:spacing w:line="360" w:lineRule="auto"/>
              <w:rPr>
                <w:ins w:id="688" w:author="Joe Hoffman" w:date="2015-01-15T04:18:00Z"/>
                <w:sz w:val="20"/>
                <w:rPrChange w:id="689" w:author="localadmin" w:date="2015-01-15T15:09:00Z">
                  <w:rPr>
                    <w:ins w:id="690" w:author="Joe Hoffman" w:date="2015-01-15T04:18:00Z"/>
                  </w:rPr>
                </w:rPrChange>
              </w:rPr>
            </w:pPr>
            <w:ins w:id="691" w:author="Joe Hoffman" w:date="2015-01-15T05:27:00Z">
              <w:r w:rsidRPr="006B3F6C">
                <w:rPr>
                  <w:sz w:val="20"/>
                  <w:rPrChange w:id="692" w:author="localadmin" w:date="2015-01-15T15:09:00Z">
                    <w:rPr/>
                  </w:rPrChange>
                </w:rPr>
                <w:t>18</w:t>
              </w:r>
            </w:ins>
          </w:p>
        </w:tc>
        <w:tc>
          <w:tcPr>
            <w:tcW w:w="0" w:type="auto"/>
            <w:tcBorders>
              <w:top w:val="nil"/>
              <w:left w:val="nil"/>
              <w:bottom w:val="nil"/>
              <w:right w:val="nil"/>
            </w:tcBorders>
          </w:tcPr>
          <w:p w:rsidR="00FD075B" w:rsidRPr="00FD075B" w:rsidRDefault="006B3F6C" w:rsidP="00E824FC">
            <w:pPr>
              <w:spacing w:line="360" w:lineRule="auto"/>
              <w:rPr>
                <w:ins w:id="693" w:author="Joe Hoffman" w:date="2015-01-15T04:18:00Z"/>
                <w:sz w:val="20"/>
                <w:rPrChange w:id="694" w:author="localadmin" w:date="2015-01-15T15:09:00Z">
                  <w:rPr>
                    <w:ins w:id="695" w:author="Joe Hoffman" w:date="2015-01-15T04:18:00Z"/>
                  </w:rPr>
                </w:rPrChange>
              </w:rPr>
            </w:pPr>
            <w:ins w:id="696" w:author="Joe Hoffman" w:date="2015-01-15T05:29:00Z">
              <w:r w:rsidRPr="006B3F6C">
                <w:rPr>
                  <w:sz w:val="20"/>
                  <w:rPrChange w:id="697" w:author="localadmin" w:date="2015-01-15T15:09:00Z">
                    <w:rPr/>
                  </w:rPrChange>
                </w:rPr>
                <w:t>17</w:t>
              </w:r>
            </w:ins>
          </w:p>
        </w:tc>
      </w:tr>
      <w:tr w:rsidR="00FD075B" w:rsidTr="00FD075B">
        <w:trPr>
          <w:ins w:id="698" w:author="Joe Hoffman" w:date="2015-01-15T04:18:00Z"/>
        </w:trPr>
        <w:tc>
          <w:tcPr>
            <w:tcW w:w="0" w:type="auto"/>
            <w:tcBorders>
              <w:top w:val="nil"/>
              <w:left w:val="nil"/>
              <w:bottom w:val="nil"/>
              <w:right w:val="nil"/>
            </w:tcBorders>
          </w:tcPr>
          <w:p w:rsidR="00FD075B" w:rsidRPr="00FD075B" w:rsidRDefault="006B3F6C" w:rsidP="00E824FC">
            <w:pPr>
              <w:spacing w:line="360" w:lineRule="auto"/>
              <w:rPr>
                <w:ins w:id="699" w:author="Joe Hoffman" w:date="2015-01-15T04:18:00Z"/>
                <w:sz w:val="20"/>
                <w:rPrChange w:id="700" w:author="localadmin" w:date="2015-01-15T15:09:00Z">
                  <w:rPr>
                    <w:ins w:id="701" w:author="Joe Hoffman" w:date="2015-01-15T04:18:00Z"/>
                  </w:rPr>
                </w:rPrChange>
              </w:rPr>
            </w:pPr>
            <w:ins w:id="702" w:author="Joe Hoffman" w:date="2015-01-15T04:24:00Z">
              <w:r w:rsidRPr="006B3F6C">
                <w:rPr>
                  <w:sz w:val="20"/>
                  <w:rPrChange w:id="703" w:author="localadmin" w:date="2015-01-15T15:09:00Z">
                    <w:rPr/>
                  </w:rPrChange>
                </w:rPr>
                <w:t>Bearded seal</w:t>
              </w:r>
            </w:ins>
            <w:ins w:id="704" w:author="Joe Hoffman" w:date="2015-01-15T04:25:00Z">
              <w:r w:rsidRPr="006B3F6C">
                <w:rPr>
                  <w:sz w:val="20"/>
                  <w:rPrChange w:id="705" w:author="localadmin" w:date="2015-01-15T15:09:00Z">
                    <w:rPr/>
                  </w:rPrChange>
                </w:rPr>
                <w:t xml:space="preserve">, </w:t>
              </w:r>
              <w:proofErr w:type="spellStart"/>
              <w:r w:rsidRPr="006B3F6C">
                <w:rPr>
                  <w:i/>
                  <w:sz w:val="20"/>
                  <w:rPrChange w:id="706" w:author="localadmin" w:date="2015-01-15T15:09:00Z">
                    <w:rPr/>
                  </w:rPrChange>
                </w:rPr>
                <w:t>Erignathus</w:t>
              </w:r>
              <w:proofErr w:type="spellEnd"/>
              <w:r w:rsidRPr="006B3F6C">
                <w:rPr>
                  <w:i/>
                  <w:sz w:val="20"/>
                  <w:rPrChange w:id="707" w:author="localadmin" w:date="2015-01-15T15:09:00Z">
                    <w:rPr/>
                  </w:rPrChange>
                </w:rPr>
                <w:t xml:space="preserve"> </w:t>
              </w:r>
              <w:proofErr w:type="spellStart"/>
              <w:r w:rsidRPr="006B3F6C">
                <w:rPr>
                  <w:i/>
                  <w:sz w:val="20"/>
                  <w:rPrChange w:id="708" w:author="localadmin" w:date="2015-01-15T15:09:00Z">
                    <w:rPr/>
                  </w:rPrChange>
                </w:rPr>
                <w:t>barbatus</w:t>
              </w:r>
            </w:ins>
            <w:proofErr w:type="spellEnd"/>
          </w:p>
        </w:tc>
        <w:tc>
          <w:tcPr>
            <w:tcW w:w="0" w:type="auto"/>
            <w:tcBorders>
              <w:top w:val="nil"/>
              <w:left w:val="nil"/>
              <w:bottom w:val="nil"/>
              <w:right w:val="nil"/>
            </w:tcBorders>
          </w:tcPr>
          <w:p w:rsidR="00FD075B" w:rsidRPr="00FD075B" w:rsidRDefault="006B3F6C" w:rsidP="00C01DD8">
            <w:pPr>
              <w:spacing w:line="360" w:lineRule="auto"/>
              <w:rPr>
                <w:ins w:id="709" w:author="Joe Hoffman" w:date="2015-01-15T04:18:00Z"/>
                <w:color w:val="FF0000"/>
                <w:sz w:val="20"/>
                <w:rPrChange w:id="710" w:author="localadmin" w:date="2015-01-15T15:10:00Z">
                  <w:rPr>
                    <w:ins w:id="711" w:author="Joe Hoffman" w:date="2015-01-15T04:18:00Z"/>
                  </w:rPr>
                </w:rPrChange>
              </w:rPr>
            </w:pPr>
            <w:r w:rsidRPr="006B3F6C">
              <w:rPr>
                <w:color w:val="FF0000"/>
                <w:sz w:val="20"/>
                <w:rPrChange w:id="712" w:author="localadmin" w:date="2015-01-15T15:10:00Z">
                  <w:rPr/>
                </w:rPrChange>
              </w:rPr>
              <w:fldChar w:fldCharType="begin"/>
            </w:r>
            <w:r w:rsidRPr="006B3F6C">
              <w:rPr>
                <w:color w:val="FF0000"/>
                <w:sz w:val="20"/>
                <w:rPrChange w:id="713" w:author="localadmin" w:date="2015-01-15T15:10:00Z">
                  <w:rPr/>
                </w:rPrChange>
              </w:rPr>
              <w:instrText xml:space="preserve"> ADDIN EN.CITE &lt;EndNote&gt;&lt;Cite&gt;&lt;Author&gt;Davis&lt;/Author&gt;&lt;Year&gt;2008&lt;/Year&gt;&lt;RecNum&gt;2911&lt;/RecNum&gt;&lt;DisplayText&gt;[10]&lt;/DisplayText&gt;&lt;record&gt;&lt;rec-number&gt;2911&lt;/rec-number&gt;&lt;foreign-keys&gt;&lt;key app="EN" db-id="d5zr0exx1f5prwep2rapee0def9wa9t2peet"&gt;2911&lt;/key&gt;&lt;/foreign-keys&gt;&lt;ref-type name="Journal Article"&gt;17&lt;/ref-type&gt;&lt;contributors&gt;&lt;authors&gt;&lt;author&gt;Davis, C. S.&lt;/author&gt;&lt;author&gt;Stirling, I.&lt;/author&gt;&lt;author&gt;Strobeck, C.&lt;/author&gt;&lt;author&gt;Coltman, D. W.&lt;/author&gt;&lt;/authors&gt;&lt;/contributors&gt;&lt;titles&gt;&lt;title&gt;Population structure of ice-breeding seals&lt;/title&gt;&lt;secondary-title&gt;Molecular Ecology&lt;/secondary-title&gt;&lt;/titles&gt;&lt;periodical&gt;&lt;full-title&gt;Molecular Ecology&lt;/full-title&gt;&lt;/periodical&gt;&lt;dates&gt;&lt;year&gt;2008&lt;/year&gt;&lt;/dates&gt;&lt;urls&gt;&lt;/urls&gt;&lt;/record&gt;&lt;/Cite&gt;&lt;/EndNote&gt;</w:instrText>
            </w:r>
            <w:r w:rsidRPr="006B3F6C">
              <w:rPr>
                <w:color w:val="FF0000"/>
                <w:sz w:val="20"/>
                <w:rPrChange w:id="714" w:author="localadmin" w:date="2015-01-15T15:10:00Z">
                  <w:rPr/>
                </w:rPrChange>
              </w:rPr>
              <w:fldChar w:fldCharType="separate"/>
            </w:r>
            <w:r w:rsidRPr="006B3F6C">
              <w:rPr>
                <w:noProof/>
                <w:color w:val="FF0000"/>
                <w:sz w:val="20"/>
                <w:rPrChange w:id="715" w:author="localadmin" w:date="2015-01-15T15:10:00Z">
                  <w:rPr>
                    <w:noProof/>
                  </w:rPr>
                </w:rPrChange>
              </w:rPr>
              <w:t>[</w:t>
            </w:r>
            <w:r>
              <w:rPr>
                <w:noProof/>
                <w:color w:val="FF0000"/>
                <w:sz w:val="20"/>
              </w:rPr>
              <w:fldChar w:fldCharType="begin"/>
            </w:r>
            <w:r w:rsidR="00C01DD8">
              <w:rPr>
                <w:noProof/>
                <w:color w:val="FF0000"/>
                <w:sz w:val="20"/>
              </w:rPr>
              <w:instrText xml:space="preserve"> HYPERLINK  \l "_ENREF_10" \o "Davis, 2008 #2911" </w:instrText>
            </w:r>
            <w:r>
              <w:rPr>
                <w:noProof/>
                <w:color w:val="FF0000"/>
                <w:sz w:val="20"/>
              </w:rPr>
              <w:fldChar w:fldCharType="separate"/>
            </w:r>
            <w:r w:rsidRPr="006B3F6C">
              <w:rPr>
                <w:noProof/>
                <w:color w:val="FF0000"/>
                <w:sz w:val="20"/>
                <w:rPrChange w:id="716" w:author="localadmin" w:date="2015-01-15T15:10:00Z">
                  <w:rPr>
                    <w:noProof/>
                  </w:rPr>
                </w:rPrChange>
              </w:rPr>
              <w:t>10</w:t>
            </w:r>
            <w:r>
              <w:rPr>
                <w:noProof/>
                <w:color w:val="FF0000"/>
                <w:sz w:val="20"/>
              </w:rPr>
              <w:fldChar w:fldCharType="end"/>
            </w:r>
            <w:r w:rsidRPr="006B3F6C">
              <w:rPr>
                <w:noProof/>
                <w:color w:val="FF0000"/>
                <w:sz w:val="20"/>
                <w:rPrChange w:id="717" w:author="localadmin" w:date="2015-01-15T15:10:00Z">
                  <w:rPr>
                    <w:noProof/>
                  </w:rPr>
                </w:rPrChange>
              </w:rPr>
              <w:t>]</w:t>
            </w:r>
            <w:r w:rsidRPr="006B3F6C">
              <w:rPr>
                <w:color w:val="FF0000"/>
                <w:sz w:val="20"/>
                <w:rPrChange w:id="718" w:author="localadmin" w:date="2015-01-15T15:10:00Z">
                  <w:rPr/>
                </w:rPrChange>
              </w:rPr>
              <w:fldChar w:fldCharType="end"/>
            </w:r>
          </w:p>
        </w:tc>
        <w:tc>
          <w:tcPr>
            <w:tcW w:w="0" w:type="auto"/>
            <w:tcBorders>
              <w:top w:val="nil"/>
              <w:left w:val="nil"/>
              <w:bottom w:val="nil"/>
              <w:right w:val="nil"/>
            </w:tcBorders>
          </w:tcPr>
          <w:p w:rsidR="00FD075B" w:rsidRPr="00FD075B" w:rsidRDefault="006B3F6C" w:rsidP="00E824FC">
            <w:pPr>
              <w:spacing w:line="360" w:lineRule="auto"/>
              <w:rPr>
                <w:ins w:id="719" w:author="Joe Hoffman" w:date="2015-01-15T04:18:00Z"/>
                <w:sz w:val="20"/>
                <w:rPrChange w:id="720" w:author="localadmin" w:date="2015-01-15T15:09:00Z">
                  <w:rPr>
                    <w:ins w:id="721" w:author="Joe Hoffman" w:date="2015-01-15T04:18:00Z"/>
                  </w:rPr>
                </w:rPrChange>
              </w:rPr>
            </w:pPr>
            <w:ins w:id="722" w:author="Joe Hoffman" w:date="2015-01-15T05:27:00Z">
              <w:r w:rsidRPr="006B3F6C">
                <w:rPr>
                  <w:sz w:val="20"/>
                  <w:rPrChange w:id="723" w:author="localadmin" w:date="2015-01-15T15:09:00Z">
                    <w:rPr/>
                  </w:rPrChange>
                </w:rPr>
                <w:t>119</w:t>
              </w:r>
            </w:ins>
          </w:p>
        </w:tc>
        <w:tc>
          <w:tcPr>
            <w:tcW w:w="0" w:type="auto"/>
            <w:tcBorders>
              <w:top w:val="nil"/>
              <w:left w:val="nil"/>
              <w:bottom w:val="nil"/>
              <w:right w:val="nil"/>
            </w:tcBorders>
          </w:tcPr>
          <w:p w:rsidR="00FD075B" w:rsidRPr="00FD075B" w:rsidRDefault="006B3F6C" w:rsidP="00E824FC">
            <w:pPr>
              <w:spacing w:line="360" w:lineRule="auto"/>
              <w:rPr>
                <w:ins w:id="724" w:author="Joe Hoffman" w:date="2015-01-15T04:18:00Z"/>
                <w:sz w:val="20"/>
                <w:rPrChange w:id="725" w:author="localadmin" w:date="2015-01-15T15:09:00Z">
                  <w:rPr>
                    <w:ins w:id="726" w:author="Joe Hoffman" w:date="2015-01-15T04:18:00Z"/>
                  </w:rPr>
                </w:rPrChange>
              </w:rPr>
            </w:pPr>
            <w:ins w:id="727" w:author="Joe Hoffman" w:date="2015-01-15T05:27:00Z">
              <w:r w:rsidRPr="006B3F6C">
                <w:rPr>
                  <w:sz w:val="20"/>
                  <w:rPrChange w:id="728" w:author="localadmin" w:date="2015-01-15T15:09:00Z">
                    <w:rPr/>
                  </w:rPrChange>
                </w:rPr>
                <w:t>13</w:t>
              </w:r>
            </w:ins>
          </w:p>
        </w:tc>
        <w:tc>
          <w:tcPr>
            <w:tcW w:w="0" w:type="auto"/>
            <w:tcBorders>
              <w:top w:val="nil"/>
              <w:left w:val="nil"/>
              <w:bottom w:val="nil"/>
              <w:right w:val="nil"/>
            </w:tcBorders>
          </w:tcPr>
          <w:p w:rsidR="00FD075B" w:rsidRPr="00FD075B" w:rsidRDefault="006B3F6C" w:rsidP="00E824FC">
            <w:pPr>
              <w:spacing w:line="360" w:lineRule="auto"/>
              <w:rPr>
                <w:ins w:id="729" w:author="Joe Hoffman" w:date="2015-01-15T04:18:00Z"/>
                <w:sz w:val="20"/>
                <w:rPrChange w:id="730" w:author="localadmin" w:date="2015-01-15T15:09:00Z">
                  <w:rPr>
                    <w:ins w:id="731" w:author="Joe Hoffman" w:date="2015-01-15T04:18:00Z"/>
                  </w:rPr>
                </w:rPrChange>
              </w:rPr>
            </w:pPr>
            <w:ins w:id="732" w:author="Joe Hoffman" w:date="2015-01-15T05:29:00Z">
              <w:r w:rsidRPr="006B3F6C">
                <w:rPr>
                  <w:sz w:val="20"/>
                  <w:rPrChange w:id="733" w:author="localadmin" w:date="2015-01-15T15:09:00Z">
                    <w:rPr/>
                  </w:rPrChange>
                </w:rPr>
                <w:t>10</w:t>
              </w:r>
            </w:ins>
          </w:p>
        </w:tc>
      </w:tr>
      <w:tr w:rsidR="00FD075B" w:rsidTr="00FD075B">
        <w:trPr>
          <w:ins w:id="734" w:author="Joe Hoffman" w:date="2015-01-15T04:18:00Z"/>
        </w:trPr>
        <w:tc>
          <w:tcPr>
            <w:tcW w:w="0" w:type="auto"/>
            <w:tcBorders>
              <w:top w:val="nil"/>
              <w:left w:val="nil"/>
              <w:bottom w:val="nil"/>
              <w:right w:val="nil"/>
            </w:tcBorders>
          </w:tcPr>
          <w:p w:rsidR="00FD075B" w:rsidRPr="00FD075B" w:rsidRDefault="006B3F6C" w:rsidP="00E824FC">
            <w:pPr>
              <w:spacing w:line="360" w:lineRule="auto"/>
              <w:rPr>
                <w:ins w:id="735" w:author="Joe Hoffman" w:date="2015-01-15T04:18:00Z"/>
                <w:sz w:val="20"/>
                <w:rPrChange w:id="736" w:author="localadmin" w:date="2015-01-15T15:09:00Z">
                  <w:rPr>
                    <w:ins w:id="737" w:author="Joe Hoffman" w:date="2015-01-15T04:18:00Z"/>
                  </w:rPr>
                </w:rPrChange>
              </w:rPr>
            </w:pPr>
            <w:proofErr w:type="spellStart"/>
            <w:ins w:id="738" w:author="Joe Hoffman" w:date="2015-01-15T04:24:00Z">
              <w:r w:rsidRPr="006B3F6C">
                <w:rPr>
                  <w:sz w:val="20"/>
                  <w:rPrChange w:id="739" w:author="localadmin" w:date="2015-01-15T15:09:00Z">
                    <w:rPr/>
                  </w:rPrChange>
                </w:rPr>
                <w:t>Crabeater</w:t>
              </w:r>
              <w:proofErr w:type="spellEnd"/>
              <w:r w:rsidRPr="006B3F6C">
                <w:rPr>
                  <w:sz w:val="20"/>
                  <w:rPrChange w:id="740" w:author="localadmin" w:date="2015-01-15T15:09:00Z">
                    <w:rPr/>
                  </w:rPrChange>
                </w:rPr>
                <w:t xml:space="preserve"> seal</w:t>
              </w:r>
            </w:ins>
            <w:ins w:id="741" w:author="Joe Hoffman" w:date="2015-01-15T04:25:00Z">
              <w:r w:rsidRPr="006B3F6C">
                <w:rPr>
                  <w:sz w:val="20"/>
                  <w:rPrChange w:id="742" w:author="localadmin" w:date="2015-01-15T15:09:00Z">
                    <w:rPr/>
                  </w:rPrChange>
                </w:rPr>
                <w:t xml:space="preserve">, </w:t>
              </w:r>
              <w:proofErr w:type="spellStart"/>
              <w:r w:rsidRPr="006B3F6C">
                <w:rPr>
                  <w:i/>
                  <w:sz w:val="20"/>
                  <w:rPrChange w:id="743" w:author="localadmin" w:date="2015-01-15T15:09:00Z">
                    <w:rPr/>
                  </w:rPrChange>
                </w:rPr>
                <w:t>Lobodon</w:t>
              </w:r>
              <w:proofErr w:type="spellEnd"/>
              <w:r w:rsidRPr="006B3F6C">
                <w:rPr>
                  <w:i/>
                  <w:sz w:val="20"/>
                  <w:rPrChange w:id="744" w:author="localadmin" w:date="2015-01-15T15:09:00Z">
                    <w:rPr/>
                  </w:rPrChange>
                </w:rPr>
                <w:t xml:space="preserve"> </w:t>
              </w:r>
              <w:proofErr w:type="spellStart"/>
              <w:r w:rsidRPr="006B3F6C">
                <w:rPr>
                  <w:i/>
                  <w:sz w:val="20"/>
                  <w:rPrChange w:id="745" w:author="localadmin" w:date="2015-01-15T15:09:00Z">
                    <w:rPr/>
                  </w:rPrChange>
                </w:rPr>
                <w:t>carcinophagus</w:t>
              </w:r>
            </w:ins>
            <w:proofErr w:type="spellEnd"/>
          </w:p>
        </w:tc>
        <w:tc>
          <w:tcPr>
            <w:tcW w:w="0" w:type="auto"/>
            <w:tcBorders>
              <w:top w:val="nil"/>
              <w:left w:val="nil"/>
              <w:bottom w:val="nil"/>
              <w:right w:val="nil"/>
            </w:tcBorders>
          </w:tcPr>
          <w:p w:rsidR="00FD075B" w:rsidRPr="00FD075B" w:rsidRDefault="006B3F6C" w:rsidP="00C01DD8">
            <w:pPr>
              <w:spacing w:line="360" w:lineRule="auto"/>
              <w:rPr>
                <w:ins w:id="746" w:author="Joe Hoffman" w:date="2015-01-15T04:18:00Z"/>
                <w:color w:val="FF0000"/>
                <w:sz w:val="20"/>
                <w:rPrChange w:id="747" w:author="localadmin" w:date="2015-01-15T15:10:00Z">
                  <w:rPr>
                    <w:ins w:id="748" w:author="Joe Hoffman" w:date="2015-01-15T04:18:00Z"/>
                  </w:rPr>
                </w:rPrChange>
              </w:rPr>
            </w:pPr>
            <w:r w:rsidRPr="006B3F6C">
              <w:rPr>
                <w:color w:val="FF0000"/>
                <w:sz w:val="20"/>
                <w:rPrChange w:id="749" w:author="localadmin" w:date="2015-01-15T15:10:00Z">
                  <w:rPr/>
                </w:rPrChange>
              </w:rPr>
              <w:fldChar w:fldCharType="begin"/>
            </w:r>
            <w:r w:rsidRPr="006B3F6C">
              <w:rPr>
                <w:color w:val="FF0000"/>
                <w:sz w:val="20"/>
                <w:rPrChange w:id="750" w:author="localadmin" w:date="2015-01-15T15:10:00Z">
                  <w:rPr/>
                </w:rPrChange>
              </w:rPr>
              <w:instrText xml:space="preserve"> ADDIN EN.CITE &lt;EndNote&gt;&lt;Cite&gt;&lt;Author&gt;Davis&lt;/Author&gt;&lt;Year&gt;2008&lt;/Year&gt;&lt;RecNum&gt;2911&lt;/RecNum&gt;&lt;DisplayText&gt;[10]&lt;/DisplayText&gt;&lt;record&gt;&lt;rec-number&gt;2911&lt;/rec-number&gt;&lt;foreign-keys&gt;&lt;key app="EN" db-id="d5zr0exx1f5prwep2rapee0def9wa9t2peet"&gt;2911&lt;/key&gt;&lt;/foreign-keys&gt;&lt;ref-type name="Journal Article"&gt;17&lt;/ref-type&gt;&lt;contributors&gt;&lt;authors&gt;&lt;author&gt;Davis, C. S.&lt;/author&gt;&lt;author&gt;Stirling, I.&lt;/author&gt;&lt;author&gt;Strobeck, C.&lt;/author&gt;&lt;author&gt;Coltman, D. W.&lt;/author&gt;&lt;/authors&gt;&lt;/contributors&gt;&lt;titles&gt;&lt;title&gt;Population structure of ice-breeding seals&lt;/title&gt;&lt;secondary-title&gt;Molecular Ecology&lt;/secondary-title&gt;&lt;/titles&gt;&lt;periodical&gt;&lt;full-title&gt;Molecular Ecology&lt;/full-title&gt;&lt;/periodical&gt;&lt;dates&gt;&lt;year&gt;2008&lt;/year&gt;&lt;/dates&gt;&lt;urls&gt;&lt;/urls&gt;&lt;/record&gt;&lt;/Cite&gt;&lt;/EndNote&gt;</w:instrText>
            </w:r>
            <w:r w:rsidRPr="006B3F6C">
              <w:rPr>
                <w:color w:val="FF0000"/>
                <w:sz w:val="20"/>
                <w:rPrChange w:id="751" w:author="localadmin" w:date="2015-01-15T15:10:00Z">
                  <w:rPr/>
                </w:rPrChange>
              </w:rPr>
              <w:fldChar w:fldCharType="separate"/>
            </w:r>
            <w:r w:rsidRPr="006B3F6C">
              <w:rPr>
                <w:noProof/>
                <w:color w:val="FF0000"/>
                <w:sz w:val="20"/>
                <w:rPrChange w:id="752" w:author="localadmin" w:date="2015-01-15T15:10:00Z">
                  <w:rPr>
                    <w:noProof/>
                  </w:rPr>
                </w:rPrChange>
              </w:rPr>
              <w:t>[</w:t>
            </w:r>
            <w:r>
              <w:rPr>
                <w:noProof/>
                <w:color w:val="FF0000"/>
                <w:sz w:val="20"/>
              </w:rPr>
              <w:fldChar w:fldCharType="begin"/>
            </w:r>
            <w:r w:rsidR="00C01DD8">
              <w:rPr>
                <w:noProof/>
                <w:color w:val="FF0000"/>
                <w:sz w:val="20"/>
              </w:rPr>
              <w:instrText xml:space="preserve"> HYPERLINK  \l "_ENREF_10" \o "Davis, 2008 #2911" </w:instrText>
            </w:r>
            <w:r>
              <w:rPr>
                <w:noProof/>
                <w:color w:val="FF0000"/>
                <w:sz w:val="20"/>
              </w:rPr>
              <w:fldChar w:fldCharType="separate"/>
            </w:r>
            <w:r w:rsidRPr="006B3F6C">
              <w:rPr>
                <w:noProof/>
                <w:color w:val="FF0000"/>
                <w:sz w:val="20"/>
                <w:rPrChange w:id="753" w:author="localadmin" w:date="2015-01-15T15:10:00Z">
                  <w:rPr>
                    <w:noProof/>
                  </w:rPr>
                </w:rPrChange>
              </w:rPr>
              <w:t>10</w:t>
            </w:r>
            <w:r>
              <w:rPr>
                <w:noProof/>
                <w:color w:val="FF0000"/>
                <w:sz w:val="20"/>
              </w:rPr>
              <w:fldChar w:fldCharType="end"/>
            </w:r>
            <w:r w:rsidRPr="006B3F6C">
              <w:rPr>
                <w:noProof/>
                <w:color w:val="FF0000"/>
                <w:sz w:val="20"/>
                <w:rPrChange w:id="754" w:author="localadmin" w:date="2015-01-15T15:10:00Z">
                  <w:rPr>
                    <w:noProof/>
                  </w:rPr>
                </w:rPrChange>
              </w:rPr>
              <w:t>]</w:t>
            </w:r>
            <w:r w:rsidRPr="006B3F6C">
              <w:rPr>
                <w:color w:val="FF0000"/>
                <w:sz w:val="20"/>
                <w:rPrChange w:id="755" w:author="localadmin" w:date="2015-01-15T15:10:00Z">
                  <w:rPr/>
                </w:rPrChange>
              </w:rPr>
              <w:fldChar w:fldCharType="end"/>
            </w:r>
          </w:p>
        </w:tc>
        <w:tc>
          <w:tcPr>
            <w:tcW w:w="0" w:type="auto"/>
            <w:tcBorders>
              <w:top w:val="nil"/>
              <w:left w:val="nil"/>
              <w:bottom w:val="nil"/>
              <w:right w:val="nil"/>
            </w:tcBorders>
          </w:tcPr>
          <w:p w:rsidR="00FD075B" w:rsidRPr="00FD075B" w:rsidRDefault="006B3F6C" w:rsidP="00E824FC">
            <w:pPr>
              <w:spacing w:line="360" w:lineRule="auto"/>
              <w:rPr>
                <w:ins w:id="756" w:author="Joe Hoffman" w:date="2015-01-15T04:18:00Z"/>
                <w:sz w:val="20"/>
                <w:rPrChange w:id="757" w:author="localadmin" w:date="2015-01-15T15:09:00Z">
                  <w:rPr>
                    <w:ins w:id="758" w:author="Joe Hoffman" w:date="2015-01-15T04:18:00Z"/>
                  </w:rPr>
                </w:rPrChange>
              </w:rPr>
            </w:pPr>
            <w:ins w:id="759" w:author="Joe Hoffman" w:date="2015-01-15T05:27:00Z">
              <w:r w:rsidRPr="006B3F6C">
                <w:rPr>
                  <w:sz w:val="20"/>
                  <w:rPrChange w:id="760" w:author="localadmin" w:date="2015-01-15T15:09:00Z">
                    <w:rPr/>
                  </w:rPrChange>
                </w:rPr>
                <w:t>303</w:t>
              </w:r>
            </w:ins>
          </w:p>
        </w:tc>
        <w:tc>
          <w:tcPr>
            <w:tcW w:w="0" w:type="auto"/>
            <w:tcBorders>
              <w:top w:val="nil"/>
              <w:left w:val="nil"/>
              <w:bottom w:val="nil"/>
              <w:right w:val="nil"/>
            </w:tcBorders>
          </w:tcPr>
          <w:p w:rsidR="00FD075B" w:rsidRPr="00FD075B" w:rsidRDefault="006B3F6C" w:rsidP="00E824FC">
            <w:pPr>
              <w:spacing w:line="360" w:lineRule="auto"/>
              <w:rPr>
                <w:ins w:id="761" w:author="Joe Hoffman" w:date="2015-01-15T04:18:00Z"/>
                <w:sz w:val="20"/>
                <w:rPrChange w:id="762" w:author="localadmin" w:date="2015-01-15T15:09:00Z">
                  <w:rPr>
                    <w:ins w:id="763" w:author="Joe Hoffman" w:date="2015-01-15T04:18:00Z"/>
                  </w:rPr>
                </w:rPrChange>
              </w:rPr>
            </w:pPr>
            <w:ins w:id="764" w:author="Joe Hoffman" w:date="2015-01-15T05:27:00Z">
              <w:r w:rsidRPr="006B3F6C">
                <w:rPr>
                  <w:sz w:val="20"/>
                  <w:rPrChange w:id="765" w:author="localadmin" w:date="2015-01-15T15:09:00Z">
                    <w:rPr/>
                  </w:rPrChange>
                </w:rPr>
                <w:t>9</w:t>
              </w:r>
            </w:ins>
          </w:p>
        </w:tc>
        <w:tc>
          <w:tcPr>
            <w:tcW w:w="0" w:type="auto"/>
            <w:tcBorders>
              <w:top w:val="nil"/>
              <w:left w:val="nil"/>
              <w:bottom w:val="nil"/>
              <w:right w:val="nil"/>
            </w:tcBorders>
          </w:tcPr>
          <w:p w:rsidR="00FD075B" w:rsidRPr="00FD075B" w:rsidRDefault="006B3F6C" w:rsidP="00E824FC">
            <w:pPr>
              <w:spacing w:line="360" w:lineRule="auto"/>
              <w:rPr>
                <w:ins w:id="766" w:author="Joe Hoffman" w:date="2015-01-15T04:18:00Z"/>
                <w:sz w:val="20"/>
                <w:rPrChange w:id="767" w:author="localadmin" w:date="2015-01-15T15:09:00Z">
                  <w:rPr>
                    <w:ins w:id="768" w:author="Joe Hoffman" w:date="2015-01-15T04:18:00Z"/>
                  </w:rPr>
                </w:rPrChange>
              </w:rPr>
            </w:pPr>
            <w:ins w:id="769" w:author="Joe Hoffman" w:date="2015-01-15T05:29:00Z">
              <w:r w:rsidRPr="006B3F6C">
                <w:rPr>
                  <w:sz w:val="20"/>
                  <w:rPrChange w:id="770" w:author="localadmin" w:date="2015-01-15T15:09:00Z">
                    <w:rPr/>
                  </w:rPrChange>
                </w:rPr>
                <w:t>9</w:t>
              </w:r>
            </w:ins>
          </w:p>
        </w:tc>
      </w:tr>
      <w:tr w:rsidR="00FD075B" w:rsidTr="00FD075B">
        <w:trPr>
          <w:ins w:id="771" w:author="Joe Hoffman" w:date="2015-01-15T04:18:00Z"/>
        </w:trPr>
        <w:tc>
          <w:tcPr>
            <w:tcW w:w="0" w:type="auto"/>
            <w:tcBorders>
              <w:top w:val="nil"/>
              <w:left w:val="nil"/>
              <w:bottom w:val="nil"/>
              <w:right w:val="nil"/>
            </w:tcBorders>
          </w:tcPr>
          <w:p w:rsidR="00FD075B" w:rsidRPr="00FD075B" w:rsidRDefault="006B3F6C" w:rsidP="00E824FC">
            <w:pPr>
              <w:spacing w:line="360" w:lineRule="auto"/>
              <w:rPr>
                <w:ins w:id="772" w:author="Joe Hoffman" w:date="2015-01-15T04:18:00Z"/>
                <w:sz w:val="20"/>
                <w:rPrChange w:id="773" w:author="localadmin" w:date="2015-01-15T15:09:00Z">
                  <w:rPr>
                    <w:ins w:id="774" w:author="Joe Hoffman" w:date="2015-01-15T04:18:00Z"/>
                  </w:rPr>
                </w:rPrChange>
              </w:rPr>
            </w:pPr>
            <w:ins w:id="775" w:author="Joe Hoffman" w:date="2015-01-15T04:24:00Z">
              <w:r w:rsidRPr="006B3F6C">
                <w:rPr>
                  <w:sz w:val="20"/>
                  <w:rPrChange w:id="776" w:author="localadmin" w:date="2015-01-15T15:09:00Z">
                    <w:rPr/>
                  </w:rPrChange>
                </w:rPr>
                <w:t>Leopard seal</w:t>
              </w:r>
            </w:ins>
            <w:ins w:id="777" w:author="Joe Hoffman" w:date="2015-01-15T04:25:00Z">
              <w:r w:rsidRPr="006B3F6C">
                <w:rPr>
                  <w:sz w:val="20"/>
                  <w:rPrChange w:id="778" w:author="localadmin" w:date="2015-01-15T15:09:00Z">
                    <w:rPr/>
                  </w:rPrChange>
                </w:rPr>
                <w:t xml:space="preserve">, </w:t>
              </w:r>
              <w:proofErr w:type="spellStart"/>
              <w:r w:rsidRPr="006B3F6C">
                <w:rPr>
                  <w:i/>
                  <w:sz w:val="20"/>
                  <w:rPrChange w:id="779" w:author="localadmin" w:date="2015-01-15T15:09:00Z">
                    <w:rPr/>
                  </w:rPrChange>
                </w:rPr>
                <w:t>Hydrurga</w:t>
              </w:r>
              <w:proofErr w:type="spellEnd"/>
              <w:r w:rsidRPr="006B3F6C">
                <w:rPr>
                  <w:i/>
                  <w:sz w:val="20"/>
                  <w:rPrChange w:id="780" w:author="localadmin" w:date="2015-01-15T15:09:00Z">
                    <w:rPr/>
                  </w:rPrChange>
                </w:rPr>
                <w:t xml:space="preserve"> </w:t>
              </w:r>
              <w:proofErr w:type="spellStart"/>
              <w:r w:rsidRPr="006B3F6C">
                <w:rPr>
                  <w:i/>
                  <w:sz w:val="20"/>
                  <w:rPrChange w:id="781" w:author="localadmin" w:date="2015-01-15T15:09:00Z">
                    <w:rPr/>
                  </w:rPrChange>
                </w:rPr>
                <w:t>leptonyx</w:t>
              </w:r>
            </w:ins>
            <w:proofErr w:type="spellEnd"/>
          </w:p>
        </w:tc>
        <w:tc>
          <w:tcPr>
            <w:tcW w:w="0" w:type="auto"/>
            <w:tcBorders>
              <w:top w:val="nil"/>
              <w:left w:val="nil"/>
              <w:bottom w:val="nil"/>
              <w:right w:val="nil"/>
            </w:tcBorders>
          </w:tcPr>
          <w:p w:rsidR="00FD075B" w:rsidRPr="00FD075B" w:rsidRDefault="006B3F6C" w:rsidP="00C01DD8">
            <w:pPr>
              <w:spacing w:line="360" w:lineRule="auto"/>
              <w:rPr>
                <w:ins w:id="782" w:author="Joe Hoffman" w:date="2015-01-15T04:18:00Z"/>
                <w:color w:val="FF0000"/>
                <w:sz w:val="20"/>
                <w:rPrChange w:id="783" w:author="localadmin" w:date="2015-01-15T15:10:00Z">
                  <w:rPr>
                    <w:ins w:id="784" w:author="Joe Hoffman" w:date="2015-01-15T04:18:00Z"/>
                  </w:rPr>
                </w:rPrChange>
              </w:rPr>
            </w:pPr>
            <w:r w:rsidRPr="006B3F6C">
              <w:rPr>
                <w:color w:val="FF0000"/>
                <w:sz w:val="20"/>
                <w:rPrChange w:id="785" w:author="localadmin" w:date="2015-01-15T15:10:00Z">
                  <w:rPr/>
                </w:rPrChange>
              </w:rPr>
              <w:fldChar w:fldCharType="begin"/>
            </w:r>
            <w:r w:rsidRPr="006B3F6C">
              <w:rPr>
                <w:color w:val="FF0000"/>
                <w:sz w:val="20"/>
                <w:rPrChange w:id="786" w:author="localadmin" w:date="2015-01-15T15:10:00Z">
                  <w:rPr/>
                </w:rPrChange>
              </w:rPr>
              <w:instrText xml:space="preserve"> ADDIN EN.CITE &lt;EndNote&gt;&lt;Cite&gt;&lt;Author&gt;Davis&lt;/Author&gt;&lt;Year&gt;2008&lt;/Year&gt;&lt;RecNum&gt;2911&lt;/RecNum&gt;&lt;DisplayText&gt;[10]&lt;/DisplayText&gt;&lt;record&gt;&lt;rec-number&gt;2911&lt;/rec-number&gt;&lt;foreign-keys&gt;&lt;key app="EN" db-id="d5zr0exx1f5prwep2rapee0def9wa9t2peet"&gt;2911&lt;/key&gt;&lt;/foreign-keys&gt;&lt;ref-type name="Journal Article"&gt;17&lt;/ref-type&gt;&lt;contributors&gt;&lt;authors&gt;&lt;author&gt;Davis, C. S.&lt;/author&gt;&lt;author&gt;Stirling, I.&lt;/author&gt;&lt;author&gt;Strobeck, C.&lt;/author&gt;&lt;author&gt;Coltman, D. W.&lt;/author&gt;&lt;/authors&gt;&lt;/contributors&gt;&lt;titles&gt;&lt;title&gt;Population structure of ice-breeding seals&lt;/title&gt;&lt;secondary-title&gt;Molecular Ecology&lt;/secondary-title&gt;&lt;/titles&gt;&lt;periodical&gt;&lt;full-title&gt;Molecular Ecology&lt;/full-title&gt;&lt;/periodical&gt;&lt;dates&gt;&lt;year&gt;2008&lt;/year&gt;&lt;/dates&gt;&lt;urls&gt;&lt;/urls&gt;&lt;/record&gt;&lt;/Cite&gt;&lt;/EndNote&gt;</w:instrText>
            </w:r>
            <w:r w:rsidRPr="006B3F6C">
              <w:rPr>
                <w:color w:val="FF0000"/>
                <w:sz w:val="20"/>
                <w:rPrChange w:id="787" w:author="localadmin" w:date="2015-01-15T15:10:00Z">
                  <w:rPr/>
                </w:rPrChange>
              </w:rPr>
              <w:fldChar w:fldCharType="separate"/>
            </w:r>
            <w:r w:rsidRPr="006B3F6C">
              <w:rPr>
                <w:noProof/>
                <w:color w:val="FF0000"/>
                <w:sz w:val="20"/>
                <w:rPrChange w:id="788" w:author="localadmin" w:date="2015-01-15T15:10:00Z">
                  <w:rPr>
                    <w:noProof/>
                  </w:rPr>
                </w:rPrChange>
              </w:rPr>
              <w:t>[</w:t>
            </w:r>
            <w:r>
              <w:rPr>
                <w:noProof/>
                <w:color w:val="FF0000"/>
                <w:sz w:val="20"/>
              </w:rPr>
              <w:fldChar w:fldCharType="begin"/>
            </w:r>
            <w:r w:rsidR="00C01DD8">
              <w:rPr>
                <w:noProof/>
                <w:color w:val="FF0000"/>
                <w:sz w:val="20"/>
              </w:rPr>
              <w:instrText xml:space="preserve"> HYPERLINK  \l "_ENREF_10" \o "Davis, 2008 #2911" </w:instrText>
            </w:r>
            <w:r>
              <w:rPr>
                <w:noProof/>
                <w:color w:val="FF0000"/>
                <w:sz w:val="20"/>
              </w:rPr>
              <w:fldChar w:fldCharType="separate"/>
            </w:r>
            <w:r w:rsidRPr="006B3F6C">
              <w:rPr>
                <w:noProof/>
                <w:color w:val="FF0000"/>
                <w:sz w:val="20"/>
                <w:rPrChange w:id="789" w:author="localadmin" w:date="2015-01-15T15:10:00Z">
                  <w:rPr>
                    <w:noProof/>
                  </w:rPr>
                </w:rPrChange>
              </w:rPr>
              <w:t>10</w:t>
            </w:r>
            <w:r>
              <w:rPr>
                <w:noProof/>
                <w:color w:val="FF0000"/>
                <w:sz w:val="20"/>
              </w:rPr>
              <w:fldChar w:fldCharType="end"/>
            </w:r>
            <w:r w:rsidRPr="006B3F6C">
              <w:rPr>
                <w:noProof/>
                <w:color w:val="FF0000"/>
                <w:sz w:val="20"/>
                <w:rPrChange w:id="790" w:author="localadmin" w:date="2015-01-15T15:10:00Z">
                  <w:rPr>
                    <w:noProof/>
                  </w:rPr>
                </w:rPrChange>
              </w:rPr>
              <w:t>]</w:t>
            </w:r>
            <w:r w:rsidRPr="006B3F6C">
              <w:rPr>
                <w:color w:val="FF0000"/>
                <w:sz w:val="20"/>
                <w:rPrChange w:id="791" w:author="localadmin" w:date="2015-01-15T15:10:00Z">
                  <w:rPr/>
                </w:rPrChange>
              </w:rPr>
              <w:fldChar w:fldCharType="end"/>
            </w:r>
          </w:p>
        </w:tc>
        <w:tc>
          <w:tcPr>
            <w:tcW w:w="0" w:type="auto"/>
            <w:tcBorders>
              <w:top w:val="nil"/>
              <w:left w:val="nil"/>
              <w:bottom w:val="nil"/>
              <w:right w:val="nil"/>
            </w:tcBorders>
          </w:tcPr>
          <w:p w:rsidR="00FD075B" w:rsidRPr="00FD075B" w:rsidRDefault="006B3F6C" w:rsidP="00E824FC">
            <w:pPr>
              <w:spacing w:line="360" w:lineRule="auto"/>
              <w:rPr>
                <w:ins w:id="792" w:author="Joe Hoffman" w:date="2015-01-15T04:18:00Z"/>
                <w:sz w:val="20"/>
                <w:rPrChange w:id="793" w:author="localadmin" w:date="2015-01-15T15:09:00Z">
                  <w:rPr>
                    <w:ins w:id="794" w:author="Joe Hoffman" w:date="2015-01-15T04:18:00Z"/>
                  </w:rPr>
                </w:rPrChange>
              </w:rPr>
            </w:pPr>
            <w:ins w:id="795" w:author="Joe Hoffman" w:date="2015-01-15T05:27:00Z">
              <w:r w:rsidRPr="006B3F6C">
                <w:rPr>
                  <w:sz w:val="20"/>
                  <w:rPrChange w:id="796" w:author="localadmin" w:date="2015-01-15T15:09:00Z">
                    <w:rPr/>
                  </w:rPrChange>
                </w:rPr>
                <w:t>150</w:t>
              </w:r>
            </w:ins>
          </w:p>
        </w:tc>
        <w:tc>
          <w:tcPr>
            <w:tcW w:w="0" w:type="auto"/>
            <w:tcBorders>
              <w:top w:val="nil"/>
              <w:left w:val="nil"/>
              <w:bottom w:val="nil"/>
              <w:right w:val="nil"/>
            </w:tcBorders>
          </w:tcPr>
          <w:p w:rsidR="00FD075B" w:rsidRPr="00FD075B" w:rsidRDefault="006B3F6C" w:rsidP="00E824FC">
            <w:pPr>
              <w:spacing w:line="360" w:lineRule="auto"/>
              <w:rPr>
                <w:ins w:id="797" w:author="Joe Hoffman" w:date="2015-01-15T04:18:00Z"/>
                <w:sz w:val="20"/>
                <w:rPrChange w:id="798" w:author="localadmin" w:date="2015-01-15T15:09:00Z">
                  <w:rPr>
                    <w:ins w:id="799" w:author="Joe Hoffman" w:date="2015-01-15T04:18:00Z"/>
                  </w:rPr>
                </w:rPrChange>
              </w:rPr>
            </w:pPr>
            <w:ins w:id="800" w:author="Joe Hoffman" w:date="2015-01-15T05:27:00Z">
              <w:r w:rsidRPr="006B3F6C">
                <w:rPr>
                  <w:sz w:val="20"/>
                  <w:rPrChange w:id="801" w:author="localadmin" w:date="2015-01-15T15:09:00Z">
                    <w:rPr/>
                  </w:rPrChange>
                </w:rPr>
                <w:t>14</w:t>
              </w:r>
            </w:ins>
          </w:p>
        </w:tc>
        <w:tc>
          <w:tcPr>
            <w:tcW w:w="0" w:type="auto"/>
            <w:tcBorders>
              <w:top w:val="nil"/>
              <w:left w:val="nil"/>
              <w:bottom w:val="nil"/>
              <w:right w:val="nil"/>
            </w:tcBorders>
          </w:tcPr>
          <w:p w:rsidR="00FD075B" w:rsidRPr="00FD075B" w:rsidRDefault="006B3F6C" w:rsidP="00E824FC">
            <w:pPr>
              <w:spacing w:line="360" w:lineRule="auto"/>
              <w:rPr>
                <w:ins w:id="802" w:author="Joe Hoffman" w:date="2015-01-15T04:18:00Z"/>
                <w:sz w:val="20"/>
                <w:rPrChange w:id="803" w:author="localadmin" w:date="2015-01-15T15:09:00Z">
                  <w:rPr>
                    <w:ins w:id="804" w:author="Joe Hoffman" w:date="2015-01-15T04:18:00Z"/>
                  </w:rPr>
                </w:rPrChange>
              </w:rPr>
            </w:pPr>
            <w:ins w:id="805" w:author="Joe Hoffman" w:date="2015-01-15T05:29:00Z">
              <w:r w:rsidRPr="006B3F6C">
                <w:rPr>
                  <w:sz w:val="20"/>
                  <w:rPrChange w:id="806" w:author="localadmin" w:date="2015-01-15T15:09:00Z">
                    <w:rPr/>
                  </w:rPrChange>
                </w:rPr>
                <w:t>12</w:t>
              </w:r>
            </w:ins>
          </w:p>
        </w:tc>
      </w:tr>
      <w:tr w:rsidR="00FD075B" w:rsidTr="00FD075B">
        <w:trPr>
          <w:ins w:id="807" w:author="Joe Hoffman" w:date="2015-01-15T04:18:00Z"/>
        </w:trPr>
        <w:tc>
          <w:tcPr>
            <w:tcW w:w="0" w:type="auto"/>
            <w:tcBorders>
              <w:top w:val="nil"/>
              <w:left w:val="nil"/>
              <w:bottom w:val="nil"/>
              <w:right w:val="nil"/>
            </w:tcBorders>
          </w:tcPr>
          <w:p w:rsidR="00FD075B" w:rsidRPr="00FD075B" w:rsidRDefault="006B3F6C" w:rsidP="00E824FC">
            <w:pPr>
              <w:spacing w:line="360" w:lineRule="auto"/>
              <w:rPr>
                <w:ins w:id="808" w:author="Joe Hoffman" w:date="2015-01-15T04:18:00Z"/>
                <w:sz w:val="20"/>
                <w:rPrChange w:id="809" w:author="localadmin" w:date="2015-01-15T15:09:00Z">
                  <w:rPr>
                    <w:ins w:id="810" w:author="Joe Hoffman" w:date="2015-01-15T04:18:00Z"/>
                  </w:rPr>
                </w:rPrChange>
              </w:rPr>
            </w:pPr>
            <w:ins w:id="811" w:author="Joe Hoffman" w:date="2015-01-15T04:24:00Z">
              <w:r w:rsidRPr="006B3F6C">
                <w:rPr>
                  <w:sz w:val="20"/>
                  <w:rPrChange w:id="812" w:author="localadmin" w:date="2015-01-15T15:09:00Z">
                    <w:rPr/>
                  </w:rPrChange>
                </w:rPr>
                <w:t>Arctic ringed seal</w:t>
              </w:r>
            </w:ins>
            <w:ins w:id="813" w:author="Joe Hoffman" w:date="2015-01-15T04:25:00Z">
              <w:r w:rsidRPr="006B3F6C">
                <w:rPr>
                  <w:sz w:val="20"/>
                  <w:rPrChange w:id="814" w:author="localadmin" w:date="2015-01-15T15:09:00Z">
                    <w:rPr/>
                  </w:rPrChange>
                </w:rPr>
                <w:t xml:space="preserve">, </w:t>
              </w:r>
              <w:proofErr w:type="spellStart"/>
              <w:r w:rsidRPr="006B3F6C">
                <w:rPr>
                  <w:i/>
                  <w:sz w:val="20"/>
                  <w:rPrChange w:id="815" w:author="localadmin" w:date="2015-01-15T15:09:00Z">
                    <w:rPr/>
                  </w:rPrChange>
                </w:rPr>
                <w:t>Phoca</w:t>
              </w:r>
              <w:proofErr w:type="spellEnd"/>
              <w:r w:rsidRPr="006B3F6C">
                <w:rPr>
                  <w:i/>
                  <w:sz w:val="20"/>
                  <w:rPrChange w:id="816" w:author="localadmin" w:date="2015-01-15T15:09:00Z">
                    <w:rPr/>
                  </w:rPrChange>
                </w:rPr>
                <w:t xml:space="preserve"> </w:t>
              </w:r>
              <w:proofErr w:type="spellStart"/>
              <w:r w:rsidRPr="006B3F6C">
                <w:rPr>
                  <w:i/>
                  <w:sz w:val="20"/>
                  <w:rPrChange w:id="817" w:author="localadmin" w:date="2015-01-15T15:09:00Z">
                    <w:rPr/>
                  </w:rPrChange>
                </w:rPr>
                <w:t>hispida</w:t>
              </w:r>
            </w:ins>
            <w:proofErr w:type="spellEnd"/>
          </w:p>
        </w:tc>
        <w:tc>
          <w:tcPr>
            <w:tcW w:w="0" w:type="auto"/>
            <w:tcBorders>
              <w:top w:val="nil"/>
              <w:left w:val="nil"/>
              <w:bottom w:val="nil"/>
              <w:right w:val="nil"/>
            </w:tcBorders>
          </w:tcPr>
          <w:p w:rsidR="00FD075B" w:rsidRPr="00FD075B" w:rsidRDefault="006B3F6C" w:rsidP="00C01DD8">
            <w:pPr>
              <w:spacing w:line="360" w:lineRule="auto"/>
              <w:rPr>
                <w:ins w:id="818" w:author="Joe Hoffman" w:date="2015-01-15T04:18:00Z"/>
                <w:color w:val="FF0000"/>
                <w:sz w:val="20"/>
                <w:rPrChange w:id="819" w:author="localadmin" w:date="2015-01-15T15:10:00Z">
                  <w:rPr>
                    <w:ins w:id="820" w:author="Joe Hoffman" w:date="2015-01-15T04:18:00Z"/>
                  </w:rPr>
                </w:rPrChange>
              </w:rPr>
            </w:pPr>
            <w:r w:rsidRPr="006B3F6C">
              <w:rPr>
                <w:color w:val="FF0000"/>
                <w:sz w:val="20"/>
                <w:rPrChange w:id="821" w:author="localadmin" w:date="2015-01-15T15:10:00Z">
                  <w:rPr/>
                </w:rPrChange>
              </w:rPr>
              <w:fldChar w:fldCharType="begin"/>
            </w:r>
            <w:r w:rsidRPr="006B3F6C">
              <w:rPr>
                <w:color w:val="FF0000"/>
                <w:sz w:val="20"/>
                <w:rPrChange w:id="822" w:author="localadmin" w:date="2015-01-15T15:10:00Z">
                  <w:rPr/>
                </w:rPrChange>
              </w:rPr>
              <w:instrText xml:space="preserve"> ADDIN EN.CITE &lt;EndNote&gt;&lt;Cite&gt;&lt;Author&gt;Davis&lt;/Author&gt;&lt;Year&gt;2008&lt;/Year&gt;&lt;RecNum&gt;2911&lt;/RecNum&gt;&lt;DisplayText&gt;[10]&lt;/DisplayText&gt;&lt;record&gt;&lt;rec-number&gt;2911&lt;/rec-number&gt;&lt;foreign-keys&gt;&lt;key app="EN" db-id="d5zr0exx1f5prwep2rapee0def9wa9t2peet"&gt;2911&lt;/key&gt;&lt;/foreign-keys&gt;&lt;ref-type name="Journal Article"&gt;17&lt;/ref-type&gt;&lt;contributors&gt;&lt;authors&gt;&lt;author&gt;Davis, C. S.&lt;/author&gt;&lt;author&gt;Stirling, I.&lt;/author&gt;&lt;author&gt;Strobeck, C.&lt;/author&gt;&lt;author&gt;Coltman, D. W.&lt;/author&gt;&lt;/authors&gt;&lt;/contributors&gt;&lt;titles&gt;&lt;title&gt;Population structure of ice-breeding seals&lt;/title&gt;&lt;secondary-title&gt;Molecular Ecology&lt;/secondary-title&gt;&lt;/titles&gt;&lt;periodical&gt;&lt;full-title&gt;Molecular Ecology&lt;/full-title&gt;&lt;/periodical&gt;&lt;dates&gt;&lt;year&gt;2008&lt;/year&gt;&lt;/dates&gt;&lt;urls&gt;&lt;/urls&gt;&lt;/record&gt;&lt;/Cite&gt;&lt;/EndNote&gt;</w:instrText>
            </w:r>
            <w:r w:rsidRPr="006B3F6C">
              <w:rPr>
                <w:color w:val="FF0000"/>
                <w:sz w:val="20"/>
                <w:rPrChange w:id="823" w:author="localadmin" w:date="2015-01-15T15:10:00Z">
                  <w:rPr/>
                </w:rPrChange>
              </w:rPr>
              <w:fldChar w:fldCharType="separate"/>
            </w:r>
            <w:r w:rsidRPr="006B3F6C">
              <w:rPr>
                <w:noProof/>
                <w:color w:val="FF0000"/>
                <w:sz w:val="20"/>
                <w:rPrChange w:id="824" w:author="localadmin" w:date="2015-01-15T15:10:00Z">
                  <w:rPr>
                    <w:noProof/>
                  </w:rPr>
                </w:rPrChange>
              </w:rPr>
              <w:t>[</w:t>
            </w:r>
            <w:r>
              <w:rPr>
                <w:noProof/>
                <w:color w:val="FF0000"/>
                <w:sz w:val="20"/>
              </w:rPr>
              <w:fldChar w:fldCharType="begin"/>
            </w:r>
            <w:r w:rsidR="00C01DD8">
              <w:rPr>
                <w:noProof/>
                <w:color w:val="FF0000"/>
                <w:sz w:val="20"/>
              </w:rPr>
              <w:instrText xml:space="preserve"> HYPERLINK  \l "_ENREF_10" \o "Davis, 2008 #2911" </w:instrText>
            </w:r>
            <w:r>
              <w:rPr>
                <w:noProof/>
                <w:color w:val="FF0000"/>
                <w:sz w:val="20"/>
              </w:rPr>
              <w:fldChar w:fldCharType="separate"/>
            </w:r>
            <w:r w:rsidRPr="006B3F6C">
              <w:rPr>
                <w:noProof/>
                <w:color w:val="FF0000"/>
                <w:sz w:val="20"/>
                <w:rPrChange w:id="825" w:author="localadmin" w:date="2015-01-15T15:10:00Z">
                  <w:rPr>
                    <w:noProof/>
                  </w:rPr>
                </w:rPrChange>
              </w:rPr>
              <w:t>10</w:t>
            </w:r>
            <w:r>
              <w:rPr>
                <w:noProof/>
                <w:color w:val="FF0000"/>
                <w:sz w:val="20"/>
              </w:rPr>
              <w:fldChar w:fldCharType="end"/>
            </w:r>
            <w:r w:rsidRPr="006B3F6C">
              <w:rPr>
                <w:noProof/>
                <w:color w:val="FF0000"/>
                <w:sz w:val="20"/>
                <w:rPrChange w:id="826" w:author="localadmin" w:date="2015-01-15T15:10:00Z">
                  <w:rPr>
                    <w:noProof/>
                  </w:rPr>
                </w:rPrChange>
              </w:rPr>
              <w:t>]</w:t>
            </w:r>
            <w:r w:rsidRPr="006B3F6C">
              <w:rPr>
                <w:color w:val="FF0000"/>
                <w:sz w:val="20"/>
                <w:rPrChange w:id="827" w:author="localadmin" w:date="2015-01-15T15:10:00Z">
                  <w:rPr/>
                </w:rPrChange>
              </w:rPr>
              <w:fldChar w:fldCharType="end"/>
            </w:r>
          </w:p>
        </w:tc>
        <w:tc>
          <w:tcPr>
            <w:tcW w:w="0" w:type="auto"/>
            <w:tcBorders>
              <w:top w:val="nil"/>
              <w:left w:val="nil"/>
              <w:bottom w:val="nil"/>
              <w:right w:val="nil"/>
            </w:tcBorders>
          </w:tcPr>
          <w:p w:rsidR="00FD075B" w:rsidRPr="00FD075B" w:rsidRDefault="006B3F6C" w:rsidP="00E824FC">
            <w:pPr>
              <w:spacing w:line="360" w:lineRule="auto"/>
              <w:rPr>
                <w:ins w:id="828" w:author="Joe Hoffman" w:date="2015-01-15T04:18:00Z"/>
                <w:sz w:val="20"/>
                <w:rPrChange w:id="829" w:author="localadmin" w:date="2015-01-15T15:09:00Z">
                  <w:rPr>
                    <w:ins w:id="830" w:author="Joe Hoffman" w:date="2015-01-15T04:18:00Z"/>
                  </w:rPr>
                </w:rPrChange>
              </w:rPr>
            </w:pPr>
            <w:ins w:id="831" w:author="Joe Hoffman" w:date="2015-01-15T05:27:00Z">
              <w:r w:rsidRPr="006B3F6C">
                <w:rPr>
                  <w:sz w:val="20"/>
                  <w:rPrChange w:id="832" w:author="localadmin" w:date="2015-01-15T15:09:00Z">
                    <w:rPr/>
                  </w:rPrChange>
                </w:rPr>
                <w:t>303</w:t>
              </w:r>
            </w:ins>
          </w:p>
        </w:tc>
        <w:tc>
          <w:tcPr>
            <w:tcW w:w="0" w:type="auto"/>
            <w:tcBorders>
              <w:top w:val="nil"/>
              <w:left w:val="nil"/>
              <w:bottom w:val="nil"/>
              <w:right w:val="nil"/>
            </w:tcBorders>
          </w:tcPr>
          <w:p w:rsidR="00FD075B" w:rsidRPr="00FD075B" w:rsidRDefault="006B3F6C" w:rsidP="00E824FC">
            <w:pPr>
              <w:spacing w:line="360" w:lineRule="auto"/>
              <w:rPr>
                <w:ins w:id="833" w:author="Joe Hoffman" w:date="2015-01-15T04:18:00Z"/>
                <w:sz w:val="20"/>
                <w:rPrChange w:id="834" w:author="localadmin" w:date="2015-01-15T15:09:00Z">
                  <w:rPr>
                    <w:ins w:id="835" w:author="Joe Hoffman" w:date="2015-01-15T04:18:00Z"/>
                  </w:rPr>
                </w:rPrChange>
              </w:rPr>
            </w:pPr>
            <w:ins w:id="836" w:author="Joe Hoffman" w:date="2015-01-15T05:27:00Z">
              <w:r w:rsidRPr="006B3F6C">
                <w:rPr>
                  <w:sz w:val="20"/>
                  <w:rPrChange w:id="837" w:author="localadmin" w:date="2015-01-15T15:09:00Z">
                    <w:rPr/>
                  </w:rPrChange>
                </w:rPr>
                <w:t>10</w:t>
              </w:r>
            </w:ins>
          </w:p>
        </w:tc>
        <w:tc>
          <w:tcPr>
            <w:tcW w:w="0" w:type="auto"/>
            <w:tcBorders>
              <w:top w:val="nil"/>
              <w:left w:val="nil"/>
              <w:bottom w:val="nil"/>
              <w:right w:val="nil"/>
            </w:tcBorders>
          </w:tcPr>
          <w:p w:rsidR="00FD075B" w:rsidRPr="00FD075B" w:rsidRDefault="006B3F6C" w:rsidP="00E824FC">
            <w:pPr>
              <w:spacing w:line="360" w:lineRule="auto"/>
              <w:rPr>
                <w:ins w:id="838" w:author="Joe Hoffman" w:date="2015-01-15T04:18:00Z"/>
                <w:sz w:val="20"/>
                <w:rPrChange w:id="839" w:author="localadmin" w:date="2015-01-15T15:09:00Z">
                  <w:rPr>
                    <w:ins w:id="840" w:author="Joe Hoffman" w:date="2015-01-15T04:18:00Z"/>
                  </w:rPr>
                </w:rPrChange>
              </w:rPr>
            </w:pPr>
            <w:ins w:id="841" w:author="Joe Hoffman" w:date="2015-01-15T05:29:00Z">
              <w:r w:rsidRPr="006B3F6C">
                <w:rPr>
                  <w:sz w:val="20"/>
                  <w:rPrChange w:id="842" w:author="localadmin" w:date="2015-01-15T15:09:00Z">
                    <w:rPr/>
                  </w:rPrChange>
                </w:rPr>
                <w:t>10</w:t>
              </w:r>
            </w:ins>
          </w:p>
        </w:tc>
      </w:tr>
      <w:tr w:rsidR="00FD075B" w:rsidTr="00FD075B">
        <w:trPr>
          <w:ins w:id="843" w:author="Joe Hoffman" w:date="2015-01-15T04:18:00Z"/>
        </w:trPr>
        <w:tc>
          <w:tcPr>
            <w:tcW w:w="0" w:type="auto"/>
            <w:tcBorders>
              <w:top w:val="nil"/>
              <w:left w:val="nil"/>
              <w:bottom w:val="nil"/>
              <w:right w:val="nil"/>
            </w:tcBorders>
          </w:tcPr>
          <w:p w:rsidR="00FD075B" w:rsidRPr="00FD075B" w:rsidRDefault="006B3F6C" w:rsidP="00E824FC">
            <w:pPr>
              <w:spacing w:line="360" w:lineRule="auto"/>
              <w:rPr>
                <w:ins w:id="844" w:author="Joe Hoffman" w:date="2015-01-15T04:18:00Z"/>
                <w:sz w:val="20"/>
                <w:rPrChange w:id="845" w:author="localadmin" w:date="2015-01-15T15:09:00Z">
                  <w:rPr>
                    <w:ins w:id="846" w:author="Joe Hoffman" w:date="2015-01-15T04:18:00Z"/>
                  </w:rPr>
                </w:rPrChange>
              </w:rPr>
            </w:pPr>
            <w:ins w:id="847" w:author="Joe Hoffman" w:date="2015-01-15T04:24:00Z">
              <w:r w:rsidRPr="006B3F6C">
                <w:rPr>
                  <w:sz w:val="20"/>
                  <w:rPrChange w:id="848" w:author="localadmin" w:date="2015-01-15T15:09:00Z">
                    <w:rPr/>
                  </w:rPrChange>
                </w:rPr>
                <w:t>Ross Seal</w:t>
              </w:r>
            </w:ins>
            <w:ins w:id="849" w:author="Joe Hoffman" w:date="2015-01-15T04:26:00Z">
              <w:r w:rsidRPr="006B3F6C">
                <w:rPr>
                  <w:sz w:val="20"/>
                  <w:rPrChange w:id="850" w:author="localadmin" w:date="2015-01-15T15:09:00Z">
                    <w:rPr/>
                  </w:rPrChange>
                </w:rPr>
                <w:t xml:space="preserve">, </w:t>
              </w:r>
              <w:proofErr w:type="spellStart"/>
              <w:r w:rsidRPr="006B3F6C">
                <w:rPr>
                  <w:i/>
                  <w:sz w:val="20"/>
                  <w:rPrChange w:id="851" w:author="localadmin" w:date="2015-01-15T15:09:00Z">
                    <w:rPr/>
                  </w:rPrChange>
                </w:rPr>
                <w:t>Ommatophoca</w:t>
              </w:r>
              <w:proofErr w:type="spellEnd"/>
              <w:r w:rsidRPr="006B3F6C">
                <w:rPr>
                  <w:i/>
                  <w:sz w:val="20"/>
                  <w:rPrChange w:id="852" w:author="localadmin" w:date="2015-01-15T15:09:00Z">
                    <w:rPr/>
                  </w:rPrChange>
                </w:rPr>
                <w:t xml:space="preserve"> </w:t>
              </w:r>
              <w:proofErr w:type="spellStart"/>
              <w:r w:rsidRPr="006B3F6C">
                <w:rPr>
                  <w:i/>
                  <w:sz w:val="20"/>
                  <w:rPrChange w:id="853" w:author="localadmin" w:date="2015-01-15T15:09:00Z">
                    <w:rPr/>
                  </w:rPrChange>
                </w:rPr>
                <w:t>rossi</w:t>
              </w:r>
            </w:ins>
            <w:proofErr w:type="spellEnd"/>
          </w:p>
        </w:tc>
        <w:tc>
          <w:tcPr>
            <w:tcW w:w="0" w:type="auto"/>
            <w:tcBorders>
              <w:top w:val="nil"/>
              <w:left w:val="nil"/>
              <w:bottom w:val="nil"/>
              <w:right w:val="nil"/>
            </w:tcBorders>
          </w:tcPr>
          <w:p w:rsidR="00FD075B" w:rsidRPr="00FD075B" w:rsidRDefault="006B3F6C" w:rsidP="00C01DD8">
            <w:pPr>
              <w:spacing w:line="360" w:lineRule="auto"/>
              <w:rPr>
                <w:ins w:id="854" w:author="Joe Hoffman" w:date="2015-01-15T04:18:00Z"/>
                <w:color w:val="FF0000"/>
                <w:sz w:val="20"/>
                <w:rPrChange w:id="855" w:author="localadmin" w:date="2015-01-15T15:10:00Z">
                  <w:rPr>
                    <w:ins w:id="856" w:author="Joe Hoffman" w:date="2015-01-15T04:18:00Z"/>
                  </w:rPr>
                </w:rPrChange>
              </w:rPr>
            </w:pPr>
            <w:r w:rsidRPr="006B3F6C">
              <w:rPr>
                <w:color w:val="FF0000"/>
                <w:sz w:val="20"/>
                <w:rPrChange w:id="857" w:author="localadmin" w:date="2015-01-15T15:10:00Z">
                  <w:rPr/>
                </w:rPrChange>
              </w:rPr>
              <w:fldChar w:fldCharType="begin"/>
            </w:r>
            <w:r w:rsidRPr="006B3F6C">
              <w:rPr>
                <w:color w:val="FF0000"/>
                <w:sz w:val="20"/>
                <w:rPrChange w:id="858" w:author="localadmin" w:date="2015-01-15T15:10:00Z">
                  <w:rPr/>
                </w:rPrChange>
              </w:rPr>
              <w:instrText xml:space="preserve"> ADDIN EN.CITE &lt;EndNote&gt;&lt;Cite&gt;&lt;Author&gt;Davis&lt;/Author&gt;&lt;Year&gt;2008&lt;/Year&gt;&lt;RecNum&gt;2911&lt;/RecNum&gt;&lt;DisplayText&gt;[10]&lt;/DisplayText&gt;&lt;record&gt;&lt;rec-number&gt;2911&lt;/rec-number&gt;&lt;foreign-keys&gt;&lt;key app="EN" db-id="d5zr0exx1f5prwep2rapee0def9wa9t2peet"&gt;2911&lt;/key&gt;&lt;/foreign-keys&gt;&lt;ref-type name="Journal Article"&gt;17&lt;/ref-type&gt;&lt;contributors&gt;&lt;authors&gt;&lt;author&gt;Davis, C. S.&lt;/author&gt;&lt;author&gt;Stirling, I.&lt;/author&gt;&lt;author&gt;Strobeck, C.&lt;/author&gt;&lt;author&gt;Coltman, D. W.&lt;/author&gt;&lt;/authors&gt;&lt;/contributors&gt;&lt;titles&gt;&lt;title&gt;Population structure of ice-breeding seals&lt;/title&gt;&lt;secondary-title&gt;Molecular Ecology&lt;/secondary-title&gt;&lt;/titles&gt;&lt;periodical&gt;&lt;full-title&gt;Molecular Ecology&lt;/full-title&gt;&lt;/periodical&gt;&lt;dates&gt;&lt;year&gt;2008&lt;/year&gt;&lt;/dates&gt;&lt;urls&gt;&lt;/urls&gt;&lt;/record&gt;&lt;/Cite&gt;&lt;/EndNote&gt;</w:instrText>
            </w:r>
            <w:r w:rsidRPr="006B3F6C">
              <w:rPr>
                <w:color w:val="FF0000"/>
                <w:sz w:val="20"/>
                <w:rPrChange w:id="859" w:author="localadmin" w:date="2015-01-15T15:10:00Z">
                  <w:rPr/>
                </w:rPrChange>
              </w:rPr>
              <w:fldChar w:fldCharType="separate"/>
            </w:r>
            <w:r w:rsidRPr="006B3F6C">
              <w:rPr>
                <w:noProof/>
                <w:color w:val="FF0000"/>
                <w:sz w:val="20"/>
                <w:rPrChange w:id="860" w:author="localadmin" w:date="2015-01-15T15:10:00Z">
                  <w:rPr>
                    <w:noProof/>
                  </w:rPr>
                </w:rPrChange>
              </w:rPr>
              <w:t>[</w:t>
            </w:r>
            <w:r>
              <w:rPr>
                <w:noProof/>
                <w:color w:val="FF0000"/>
                <w:sz w:val="20"/>
              </w:rPr>
              <w:fldChar w:fldCharType="begin"/>
            </w:r>
            <w:r w:rsidR="00C01DD8">
              <w:rPr>
                <w:noProof/>
                <w:color w:val="FF0000"/>
                <w:sz w:val="20"/>
              </w:rPr>
              <w:instrText xml:space="preserve"> HYPERLINK  \l "_ENREF_10" \o "Davis, 2008 #2911" </w:instrText>
            </w:r>
            <w:r>
              <w:rPr>
                <w:noProof/>
                <w:color w:val="FF0000"/>
                <w:sz w:val="20"/>
              </w:rPr>
              <w:fldChar w:fldCharType="separate"/>
            </w:r>
            <w:r w:rsidRPr="006B3F6C">
              <w:rPr>
                <w:noProof/>
                <w:color w:val="FF0000"/>
                <w:sz w:val="20"/>
                <w:rPrChange w:id="861" w:author="localadmin" w:date="2015-01-15T15:10:00Z">
                  <w:rPr>
                    <w:noProof/>
                  </w:rPr>
                </w:rPrChange>
              </w:rPr>
              <w:t>10</w:t>
            </w:r>
            <w:r>
              <w:rPr>
                <w:noProof/>
                <w:color w:val="FF0000"/>
                <w:sz w:val="20"/>
              </w:rPr>
              <w:fldChar w:fldCharType="end"/>
            </w:r>
            <w:r w:rsidRPr="006B3F6C">
              <w:rPr>
                <w:noProof/>
                <w:color w:val="FF0000"/>
                <w:sz w:val="20"/>
                <w:rPrChange w:id="862" w:author="localadmin" w:date="2015-01-15T15:10:00Z">
                  <w:rPr>
                    <w:noProof/>
                  </w:rPr>
                </w:rPrChange>
              </w:rPr>
              <w:t>]</w:t>
            </w:r>
            <w:r w:rsidRPr="006B3F6C">
              <w:rPr>
                <w:color w:val="FF0000"/>
                <w:sz w:val="20"/>
                <w:rPrChange w:id="863" w:author="localadmin" w:date="2015-01-15T15:10:00Z">
                  <w:rPr/>
                </w:rPrChange>
              </w:rPr>
              <w:fldChar w:fldCharType="end"/>
            </w:r>
          </w:p>
        </w:tc>
        <w:tc>
          <w:tcPr>
            <w:tcW w:w="0" w:type="auto"/>
            <w:tcBorders>
              <w:top w:val="nil"/>
              <w:left w:val="nil"/>
              <w:bottom w:val="nil"/>
              <w:right w:val="nil"/>
            </w:tcBorders>
          </w:tcPr>
          <w:p w:rsidR="00FD075B" w:rsidRPr="00FD075B" w:rsidRDefault="006B3F6C" w:rsidP="00E824FC">
            <w:pPr>
              <w:spacing w:line="360" w:lineRule="auto"/>
              <w:rPr>
                <w:ins w:id="864" w:author="Joe Hoffman" w:date="2015-01-15T04:18:00Z"/>
                <w:sz w:val="20"/>
                <w:rPrChange w:id="865" w:author="localadmin" w:date="2015-01-15T15:09:00Z">
                  <w:rPr>
                    <w:ins w:id="866" w:author="Joe Hoffman" w:date="2015-01-15T04:18:00Z"/>
                  </w:rPr>
                </w:rPrChange>
              </w:rPr>
            </w:pPr>
            <w:ins w:id="867" w:author="Joe Hoffman" w:date="2015-01-15T05:27:00Z">
              <w:r w:rsidRPr="006B3F6C">
                <w:rPr>
                  <w:sz w:val="20"/>
                  <w:rPrChange w:id="868" w:author="localadmin" w:date="2015-01-15T15:09:00Z">
                    <w:rPr/>
                  </w:rPrChange>
                </w:rPr>
                <w:t>90</w:t>
              </w:r>
            </w:ins>
          </w:p>
        </w:tc>
        <w:tc>
          <w:tcPr>
            <w:tcW w:w="0" w:type="auto"/>
            <w:tcBorders>
              <w:top w:val="nil"/>
              <w:left w:val="nil"/>
              <w:bottom w:val="nil"/>
              <w:right w:val="nil"/>
            </w:tcBorders>
          </w:tcPr>
          <w:p w:rsidR="00FD075B" w:rsidRPr="00FD075B" w:rsidRDefault="006B3F6C" w:rsidP="00E824FC">
            <w:pPr>
              <w:spacing w:line="360" w:lineRule="auto"/>
              <w:rPr>
                <w:ins w:id="869" w:author="Joe Hoffman" w:date="2015-01-15T04:18:00Z"/>
                <w:sz w:val="20"/>
                <w:rPrChange w:id="870" w:author="localadmin" w:date="2015-01-15T15:09:00Z">
                  <w:rPr>
                    <w:ins w:id="871" w:author="Joe Hoffman" w:date="2015-01-15T04:18:00Z"/>
                  </w:rPr>
                </w:rPrChange>
              </w:rPr>
            </w:pPr>
            <w:ins w:id="872" w:author="Joe Hoffman" w:date="2015-01-15T05:27:00Z">
              <w:r w:rsidRPr="006B3F6C">
                <w:rPr>
                  <w:sz w:val="20"/>
                  <w:rPrChange w:id="873" w:author="localadmin" w:date="2015-01-15T15:09:00Z">
                    <w:rPr/>
                  </w:rPrChange>
                </w:rPr>
                <w:t>9</w:t>
              </w:r>
            </w:ins>
          </w:p>
        </w:tc>
        <w:tc>
          <w:tcPr>
            <w:tcW w:w="0" w:type="auto"/>
            <w:tcBorders>
              <w:top w:val="nil"/>
              <w:left w:val="nil"/>
              <w:bottom w:val="nil"/>
              <w:right w:val="nil"/>
            </w:tcBorders>
          </w:tcPr>
          <w:p w:rsidR="00FD075B" w:rsidRPr="00FD075B" w:rsidRDefault="006B3F6C" w:rsidP="00E824FC">
            <w:pPr>
              <w:spacing w:line="360" w:lineRule="auto"/>
              <w:rPr>
                <w:ins w:id="874" w:author="Joe Hoffman" w:date="2015-01-15T04:18:00Z"/>
                <w:sz w:val="20"/>
                <w:rPrChange w:id="875" w:author="localadmin" w:date="2015-01-15T15:09:00Z">
                  <w:rPr>
                    <w:ins w:id="876" w:author="Joe Hoffman" w:date="2015-01-15T04:18:00Z"/>
                  </w:rPr>
                </w:rPrChange>
              </w:rPr>
            </w:pPr>
            <w:ins w:id="877" w:author="Joe Hoffman" w:date="2015-01-15T05:29:00Z">
              <w:r w:rsidRPr="006B3F6C">
                <w:rPr>
                  <w:sz w:val="20"/>
                  <w:rPrChange w:id="878" w:author="localadmin" w:date="2015-01-15T15:09:00Z">
                    <w:rPr/>
                  </w:rPrChange>
                </w:rPr>
                <w:t>9</w:t>
              </w:r>
            </w:ins>
          </w:p>
        </w:tc>
      </w:tr>
      <w:tr w:rsidR="00FD075B" w:rsidTr="00FD075B">
        <w:trPr>
          <w:ins w:id="879" w:author="Joe Hoffman" w:date="2015-01-15T04:18:00Z"/>
        </w:trPr>
        <w:tc>
          <w:tcPr>
            <w:tcW w:w="0" w:type="auto"/>
            <w:tcBorders>
              <w:top w:val="nil"/>
              <w:left w:val="nil"/>
              <w:bottom w:val="nil"/>
              <w:right w:val="nil"/>
            </w:tcBorders>
          </w:tcPr>
          <w:p w:rsidR="00FD075B" w:rsidRPr="00FD075B" w:rsidRDefault="006B3F6C" w:rsidP="00E824FC">
            <w:pPr>
              <w:spacing w:line="360" w:lineRule="auto"/>
              <w:rPr>
                <w:ins w:id="880" w:author="Joe Hoffman" w:date="2015-01-15T04:18:00Z"/>
                <w:sz w:val="20"/>
                <w:rPrChange w:id="881" w:author="localadmin" w:date="2015-01-15T15:09:00Z">
                  <w:rPr>
                    <w:ins w:id="882" w:author="Joe Hoffman" w:date="2015-01-15T04:18:00Z"/>
                  </w:rPr>
                </w:rPrChange>
              </w:rPr>
            </w:pPr>
            <w:ins w:id="883" w:author="Joe Hoffman" w:date="2015-01-15T04:24:00Z">
              <w:r w:rsidRPr="006B3F6C">
                <w:rPr>
                  <w:sz w:val="20"/>
                  <w:rPrChange w:id="884" w:author="localadmin" w:date="2015-01-15T15:09:00Z">
                    <w:rPr/>
                  </w:rPrChange>
                </w:rPr>
                <w:t xml:space="preserve">Weddell </w:t>
              </w:r>
              <w:proofErr w:type="spellStart"/>
              <w:r w:rsidRPr="006B3F6C">
                <w:rPr>
                  <w:sz w:val="20"/>
                  <w:rPrChange w:id="885" w:author="localadmin" w:date="2015-01-15T15:09:00Z">
                    <w:rPr/>
                  </w:rPrChange>
                </w:rPr>
                <w:t>seal</w:t>
              </w:r>
            </w:ins>
            <w:proofErr w:type="spellEnd"/>
            <w:ins w:id="886" w:author="Joe Hoffman" w:date="2015-01-15T04:26:00Z">
              <w:r w:rsidRPr="006B3F6C">
                <w:rPr>
                  <w:sz w:val="20"/>
                  <w:rPrChange w:id="887" w:author="localadmin" w:date="2015-01-15T15:09:00Z">
                    <w:rPr/>
                  </w:rPrChange>
                </w:rPr>
                <w:t xml:space="preserve">, </w:t>
              </w:r>
              <w:proofErr w:type="spellStart"/>
              <w:r w:rsidRPr="006B3F6C">
                <w:rPr>
                  <w:i/>
                  <w:sz w:val="20"/>
                  <w:rPrChange w:id="888" w:author="localadmin" w:date="2015-01-15T15:09:00Z">
                    <w:rPr/>
                  </w:rPrChange>
                </w:rPr>
                <w:t>Leptonychotes</w:t>
              </w:r>
              <w:proofErr w:type="spellEnd"/>
              <w:r w:rsidRPr="006B3F6C">
                <w:rPr>
                  <w:i/>
                  <w:sz w:val="20"/>
                  <w:rPrChange w:id="889" w:author="localadmin" w:date="2015-01-15T15:09:00Z">
                    <w:rPr/>
                  </w:rPrChange>
                </w:rPr>
                <w:t xml:space="preserve"> </w:t>
              </w:r>
              <w:proofErr w:type="spellStart"/>
              <w:r w:rsidRPr="006B3F6C">
                <w:rPr>
                  <w:i/>
                  <w:sz w:val="20"/>
                  <w:rPrChange w:id="890" w:author="localadmin" w:date="2015-01-15T15:09:00Z">
                    <w:rPr/>
                  </w:rPrChange>
                </w:rPr>
                <w:t>weddelli</w:t>
              </w:r>
            </w:ins>
            <w:proofErr w:type="spellEnd"/>
          </w:p>
        </w:tc>
        <w:tc>
          <w:tcPr>
            <w:tcW w:w="0" w:type="auto"/>
            <w:tcBorders>
              <w:top w:val="nil"/>
              <w:left w:val="nil"/>
              <w:bottom w:val="nil"/>
              <w:right w:val="nil"/>
            </w:tcBorders>
          </w:tcPr>
          <w:p w:rsidR="00FD075B" w:rsidRPr="00FD075B" w:rsidRDefault="006B3F6C" w:rsidP="00C01DD8">
            <w:pPr>
              <w:spacing w:line="360" w:lineRule="auto"/>
              <w:rPr>
                <w:ins w:id="891" w:author="Joe Hoffman" w:date="2015-01-15T04:18:00Z"/>
                <w:color w:val="FF0000"/>
                <w:sz w:val="20"/>
                <w:rPrChange w:id="892" w:author="localadmin" w:date="2015-01-15T15:10:00Z">
                  <w:rPr>
                    <w:ins w:id="893" w:author="Joe Hoffman" w:date="2015-01-15T04:18:00Z"/>
                  </w:rPr>
                </w:rPrChange>
              </w:rPr>
            </w:pPr>
            <w:r w:rsidRPr="006B3F6C">
              <w:rPr>
                <w:color w:val="FF0000"/>
                <w:sz w:val="20"/>
                <w:rPrChange w:id="894" w:author="localadmin" w:date="2015-01-15T15:10:00Z">
                  <w:rPr/>
                </w:rPrChange>
              </w:rPr>
              <w:fldChar w:fldCharType="begin"/>
            </w:r>
            <w:r w:rsidRPr="006B3F6C">
              <w:rPr>
                <w:color w:val="FF0000"/>
                <w:sz w:val="20"/>
                <w:rPrChange w:id="895" w:author="localadmin" w:date="2015-01-15T15:10:00Z">
                  <w:rPr/>
                </w:rPrChange>
              </w:rPr>
              <w:instrText xml:space="preserve"> ADDIN EN.CITE &lt;EndNote&gt;&lt;Cite&gt;&lt;Author&gt;Davis&lt;/Author&gt;&lt;Year&gt;2008&lt;/Year&gt;&lt;RecNum&gt;2911&lt;/RecNum&gt;&lt;DisplayText&gt;[10]&lt;/DisplayText&gt;&lt;record&gt;&lt;rec-number&gt;2911&lt;/rec-number&gt;&lt;foreign-keys&gt;&lt;key app="EN" db-id="d5zr0exx1f5prwep2rapee0def9wa9t2peet"&gt;2911&lt;/key&gt;&lt;/foreign-keys&gt;&lt;ref-type name="Journal Article"&gt;17&lt;/ref-type&gt;&lt;contributors&gt;&lt;authors&gt;&lt;author&gt;Davis, C. S.&lt;/author&gt;&lt;author&gt;Stirling, I.&lt;/author&gt;&lt;author&gt;Strobeck, C.&lt;/author&gt;&lt;author&gt;Coltman, D. W.&lt;/author&gt;&lt;/authors&gt;&lt;/contributors&gt;&lt;titles&gt;&lt;title&gt;Population structure of ice-breeding seals&lt;/title&gt;&lt;secondary-title&gt;Molecular Ecology&lt;/secondary-title&gt;&lt;/titles&gt;&lt;periodical&gt;&lt;full-title&gt;Molecular Ecology&lt;/full-title&gt;&lt;/periodical&gt;&lt;dates&gt;&lt;year&gt;2008&lt;/year&gt;&lt;/dates&gt;&lt;urls&gt;&lt;/urls&gt;&lt;/record&gt;&lt;/Cite&gt;&lt;/EndNote&gt;</w:instrText>
            </w:r>
            <w:r w:rsidRPr="006B3F6C">
              <w:rPr>
                <w:color w:val="FF0000"/>
                <w:sz w:val="20"/>
                <w:rPrChange w:id="896" w:author="localadmin" w:date="2015-01-15T15:10:00Z">
                  <w:rPr/>
                </w:rPrChange>
              </w:rPr>
              <w:fldChar w:fldCharType="separate"/>
            </w:r>
            <w:r w:rsidRPr="006B3F6C">
              <w:rPr>
                <w:noProof/>
                <w:color w:val="FF0000"/>
                <w:sz w:val="20"/>
                <w:rPrChange w:id="897" w:author="localadmin" w:date="2015-01-15T15:10:00Z">
                  <w:rPr>
                    <w:noProof/>
                  </w:rPr>
                </w:rPrChange>
              </w:rPr>
              <w:t>[</w:t>
            </w:r>
            <w:r>
              <w:rPr>
                <w:noProof/>
                <w:color w:val="FF0000"/>
                <w:sz w:val="20"/>
              </w:rPr>
              <w:fldChar w:fldCharType="begin"/>
            </w:r>
            <w:r w:rsidR="00C01DD8">
              <w:rPr>
                <w:noProof/>
                <w:color w:val="FF0000"/>
                <w:sz w:val="20"/>
              </w:rPr>
              <w:instrText xml:space="preserve"> HYPERLINK  \l "_ENREF_10" \o "Davis, 2008 #2911" </w:instrText>
            </w:r>
            <w:r>
              <w:rPr>
                <w:noProof/>
                <w:color w:val="FF0000"/>
                <w:sz w:val="20"/>
              </w:rPr>
              <w:fldChar w:fldCharType="separate"/>
            </w:r>
            <w:r w:rsidRPr="006B3F6C">
              <w:rPr>
                <w:noProof/>
                <w:color w:val="FF0000"/>
                <w:sz w:val="20"/>
                <w:rPrChange w:id="898" w:author="localadmin" w:date="2015-01-15T15:10:00Z">
                  <w:rPr>
                    <w:noProof/>
                  </w:rPr>
                </w:rPrChange>
              </w:rPr>
              <w:t>10</w:t>
            </w:r>
            <w:r>
              <w:rPr>
                <w:noProof/>
                <w:color w:val="FF0000"/>
                <w:sz w:val="20"/>
              </w:rPr>
              <w:fldChar w:fldCharType="end"/>
            </w:r>
            <w:r w:rsidRPr="006B3F6C">
              <w:rPr>
                <w:noProof/>
                <w:color w:val="FF0000"/>
                <w:sz w:val="20"/>
                <w:rPrChange w:id="899" w:author="localadmin" w:date="2015-01-15T15:10:00Z">
                  <w:rPr>
                    <w:noProof/>
                  </w:rPr>
                </w:rPrChange>
              </w:rPr>
              <w:t>]</w:t>
            </w:r>
            <w:r w:rsidRPr="006B3F6C">
              <w:rPr>
                <w:color w:val="FF0000"/>
                <w:sz w:val="20"/>
                <w:rPrChange w:id="900" w:author="localadmin" w:date="2015-01-15T15:10:00Z">
                  <w:rPr/>
                </w:rPrChange>
              </w:rPr>
              <w:fldChar w:fldCharType="end"/>
            </w:r>
          </w:p>
        </w:tc>
        <w:tc>
          <w:tcPr>
            <w:tcW w:w="0" w:type="auto"/>
            <w:tcBorders>
              <w:top w:val="nil"/>
              <w:left w:val="nil"/>
              <w:bottom w:val="nil"/>
              <w:right w:val="nil"/>
            </w:tcBorders>
          </w:tcPr>
          <w:p w:rsidR="00FD075B" w:rsidRPr="00FD075B" w:rsidRDefault="006B3F6C" w:rsidP="00E824FC">
            <w:pPr>
              <w:spacing w:line="360" w:lineRule="auto"/>
              <w:rPr>
                <w:ins w:id="901" w:author="Joe Hoffman" w:date="2015-01-15T04:18:00Z"/>
                <w:sz w:val="20"/>
                <w:rPrChange w:id="902" w:author="localadmin" w:date="2015-01-15T15:09:00Z">
                  <w:rPr>
                    <w:ins w:id="903" w:author="Joe Hoffman" w:date="2015-01-15T04:18:00Z"/>
                  </w:rPr>
                </w:rPrChange>
              </w:rPr>
            </w:pPr>
            <w:ins w:id="904" w:author="Joe Hoffman" w:date="2015-01-15T05:27:00Z">
              <w:r w:rsidRPr="006B3F6C">
                <w:rPr>
                  <w:sz w:val="20"/>
                  <w:rPrChange w:id="905" w:author="localadmin" w:date="2015-01-15T15:09:00Z">
                    <w:rPr/>
                  </w:rPrChange>
                </w:rPr>
                <w:t>893</w:t>
              </w:r>
            </w:ins>
          </w:p>
        </w:tc>
        <w:tc>
          <w:tcPr>
            <w:tcW w:w="0" w:type="auto"/>
            <w:tcBorders>
              <w:top w:val="nil"/>
              <w:left w:val="nil"/>
              <w:bottom w:val="nil"/>
              <w:right w:val="nil"/>
            </w:tcBorders>
          </w:tcPr>
          <w:p w:rsidR="00FD075B" w:rsidRPr="00FD075B" w:rsidRDefault="006B3F6C" w:rsidP="00E824FC">
            <w:pPr>
              <w:spacing w:line="360" w:lineRule="auto"/>
              <w:rPr>
                <w:ins w:id="906" w:author="Joe Hoffman" w:date="2015-01-15T04:18:00Z"/>
                <w:sz w:val="20"/>
                <w:rPrChange w:id="907" w:author="localadmin" w:date="2015-01-15T15:09:00Z">
                  <w:rPr>
                    <w:ins w:id="908" w:author="Joe Hoffman" w:date="2015-01-15T04:18:00Z"/>
                  </w:rPr>
                </w:rPrChange>
              </w:rPr>
            </w:pPr>
            <w:ins w:id="909" w:author="Joe Hoffman" w:date="2015-01-15T05:27:00Z">
              <w:r w:rsidRPr="006B3F6C">
                <w:rPr>
                  <w:sz w:val="20"/>
                  <w:rPrChange w:id="910" w:author="localadmin" w:date="2015-01-15T15:09:00Z">
                    <w:rPr/>
                  </w:rPrChange>
                </w:rPr>
                <w:t>15</w:t>
              </w:r>
            </w:ins>
          </w:p>
        </w:tc>
        <w:tc>
          <w:tcPr>
            <w:tcW w:w="0" w:type="auto"/>
            <w:tcBorders>
              <w:top w:val="nil"/>
              <w:left w:val="nil"/>
              <w:bottom w:val="nil"/>
              <w:right w:val="nil"/>
            </w:tcBorders>
          </w:tcPr>
          <w:p w:rsidR="00FD075B" w:rsidRPr="00FD075B" w:rsidRDefault="006B3F6C" w:rsidP="00E824FC">
            <w:pPr>
              <w:spacing w:line="360" w:lineRule="auto"/>
              <w:rPr>
                <w:ins w:id="911" w:author="Joe Hoffman" w:date="2015-01-15T04:18:00Z"/>
                <w:sz w:val="20"/>
                <w:rPrChange w:id="912" w:author="localadmin" w:date="2015-01-15T15:09:00Z">
                  <w:rPr>
                    <w:ins w:id="913" w:author="Joe Hoffman" w:date="2015-01-15T04:18:00Z"/>
                  </w:rPr>
                </w:rPrChange>
              </w:rPr>
            </w:pPr>
            <w:ins w:id="914" w:author="Joe Hoffman" w:date="2015-01-15T05:29:00Z">
              <w:r w:rsidRPr="006B3F6C">
                <w:rPr>
                  <w:sz w:val="20"/>
                  <w:rPrChange w:id="915" w:author="localadmin" w:date="2015-01-15T15:09:00Z">
                    <w:rPr/>
                  </w:rPrChange>
                </w:rPr>
                <w:t>12</w:t>
              </w:r>
            </w:ins>
          </w:p>
        </w:tc>
      </w:tr>
      <w:tr w:rsidR="00FD075B" w:rsidTr="00FD075B">
        <w:trPr>
          <w:ins w:id="916" w:author="Joe Hoffman" w:date="2015-01-15T04:18:00Z"/>
        </w:trPr>
        <w:tc>
          <w:tcPr>
            <w:tcW w:w="0" w:type="auto"/>
            <w:tcBorders>
              <w:top w:val="nil"/>
              <w:left w:val="nil"/>
              <w:bottom w:val="nil"/>
              <w:right w:val="nil"/>
            </w:tcBorders>
          </w:tcPr>
          <w:p w:rsidR="00FD075B" w:rsidRPr="00FD075B" w:rsidRDefault="006B3F6C" w:rsidP="00E824FC">
            <w:pPr>
              <w:spacing w:line="360" w:lineRule="auto"/>
              <w:rPr>
                <w:ins w:id="917" w:author="Joe Hoffman" w:date="2015-01-15T04:18:00Z"/>
                <w:sz w:val="20"/>
                <w:rPrChange w:id="918" w:author="localadmin" w:date="2015-01-15T15:09:00Z">
                  <w:rPr>
                    <w:ins w:id="919" w:author="Joe Hoffman" w:date="2015-01-15T04:18:00Z"/>
                  </w:rPr>
                </w:rPrChange>
              </w:rPr>
            </w:pPr>
            <w:ins w:id="920" w:author="Joe Hoffman" w:date="2015-01-15T04:24:00Z">
              <w:r w:rsidRPr="006B3F6C">
                <w:rPr>
                  <w:sz w:val="20"/>
                  <w:rPrChange w:id="921" w:author="localadmin" w:date="2015-01-15T15:09:00Z">
                    <w:rPr/>
                  </w:rPrChange>
                </w:rPr>
                <w:t>Northern fur seal</w:t>
              </w:r>
            </w:ins>
            <w:ins w:id="922" w:author="Joe Hoffman" w:date="2015-01-15T04:26:00Z">
              <w:r w:rsidRPr="006B3F6C">
                <w:rPr>
                  <w:sz w:val="20"/>
                  <w:rPrChange w:id="923" w:author="localadmin" w:date="2015-01-15T15:09:00Z">
                    <w:rPr/>
                  </w:rPrChange>
                </w:rPr>
                <w:t xml:space="preserve">, </w:t>
              </w:r>
              <w:proofErr w:type="spellStart"/>
              <w:r w:rsidRPr="006B3F6C">
                <w:rPr>
                  <w:i/>
                  <w:sz w:val="20"/>
                  <w:rPrChange w:id="924" w:author="localadmin" w:date="2015-01-15T15:09:00Z">
                    <w:rPr/>
                  </w:rPrChange>
                </w:rPr>
                <w:t>Callorhinus</w:t>
              </w:r>
              <w:proofErr w:type="spellEnd"/>
              <w:r w:rsidRPr="006B3F6C">
                <w:rPr>
                  <w:i/>
                  <w:sz w:val="20"/>
                  <w:rPrChange w:id="925" w:author="localadmin" w:date="2015-01-15T15:09:00Z">
                    <w:rPr/>
                  </w:rPrChange>
                </w:rPr>
                <w:t xml:space="preserve"> </w:t>
              </w:r>
              <w:proofErr w:type="spellStart"/>
              <w:r w:rsidRPr="006B3F6C">
                <w:rPr>
                  <w:i/>
                  <w:sz w:val="20"/>
                  <w:rPrChange w:id="926" w:author="localadmin" w:date="2015-01-15T15:09:00Z">
                    <w:rPr/>
                  </w:rPrChange>
                </w:rPr>
                <w:t>ursinus</w:t>
              </w:r>
            </w:ins>
            <w:proofErr w:type="spellEnd"/>
          </w:p>
        </w:tc>
        <w:tc>
          <w:tcPr>
            <w:tcW w:w="0" w:type="auto"/>
            <w:tcBorders>
              <w:top w:val="nil"/>
              <w:left w:val="nil"/>
              <w:bottom w:val="nil"/>
              <w:right w:val="nil"/>
            </w:tcBorders>
          </w:tcPr>
          <w:p w:rsidR="00FD075B" w:rsidRPr="00FD075B" w:rsidRDefault="006B3F6C" w:rsidP="00C01DD8">
            <w:pPr>
              <w:spacing w:line="360" w:lineRule="auto"/>
              <w:rPr>
                <w:ins w:id="927" w:author="Joe Hoffman" w:date="2015-01-15T04:18:00Z"/>
                <w:color w:val="FF0000"/>
                <w:sz w:val="20"/>
                <w:rPrChange w:id="928" w:author="localadmin" w:date="2015-01-15T15:10:00Z">
                  <w:rPr>
                    <w:ins w:id="929" w:author="Joe Hoffman" w:date="2015-01-15T04:18:00Z"/>
                  </w:rPr>
                </w:rPrChange>
              </w:rPr>
            </w:pPr>
            <w:r w:rsidRPr="006B3F6C">
              <w:rPr>
                <w:color w:val="FF0000"/>
                <w:sz w:val="20"/>
                <w:rPrChange w:id="930" w:author="localadmin" w:date="2015-01-15T15:10:00Z">
                  <w:rPr/>
                </w:rPrChange>
              </w:rPr>
              <w:fldChar w:fldCharType="begin"/>
            </w:r>
            <w:r w:rsidRPr="006B3F6C">
              <w:rPr>
                <w:color w:val="FF0000"/>
                <w:sz w:val="20"/>
                <w:rPrChange w:id="931" w:author="localadmin" w:date="2015-01-15T15:10:00Z">
                  <w:rPr/>
                </w:rPrChange>
              </w:rPr>
              <w:instrText xml:space="preserve"> ADDIN EN.CITE &lt;EndNote&gt;&lt;Cite&gt;&lt;Author&gt;Dickerson&lt;/Author&gt;&lt;Year&gt;2010&lt;/Year&gt;&lt;RecNum&gt;3089&lt;/RecNum&gt;&lt;DisplayText&gt;[11]&lt;/DisplayText&gt;&lt;record&gt;&lt;rec-number&gt;3089&lt;/rec-number&gt;&lt;foreign-keys&gt;&lt;key app="EN" db-id="d5zr0exx1f5prwep2rapee0def9wa9t2peet"&gt;3089&lt;/key&gt;&lt;/foreign-keys&gt;&lt;ref-type name="Journal Article"&gt;17&lt;/ref-type&gt;&lt;contributors&gt;&lt;authors&gt;&lt;author&gt;Dickerson, B.R.&lt;/author&gt;&lt;author&gt;Ream, R.R.&lt;/author&gt;&lt;author&gt;Vignieri, S.N.&lt;/author&gt;&lt;author&gt;Bentzen, P.&lt;/author&gt;&lt;/authors&gt;&lt;/contributors&gt;&lt;titles&gt;&lt;title&gt;&lt;style face="normal" font="default" size="100%"&gt;Population structure as revealed by mtDNA and microsatellites in Northern fur seals, &lt;/style&gt;&lt;style face="italic" font="default" size="100%"&gt;Callorhinus ursinus&lt;/style&gt;&lt;style face="normal" font="default" size="100%"&gt;, throughout their range&lt;/style&gt;&lt;/title&gt;&lt;secondary-title&gt;PLoS One&lt;/secondary-title&gt;&lt;/titles&gt;&lt;periodical&gt;&lt;full-title&gt;PLoS One&lt;/full-title&gt;&lt;/periodical&gt;&lt;pages&gt;e10671&lt;/pages&gt;&lt;volume&gt;5&lt;/volume&gt;&lt;dates&gt;&lt;year&gt;2010&lt;/year&gt;&lt;/dates&gt;&lt;urls&gt;&lt;/urls&gt;&lt;/record&gt;&lt;/Cite&gt;&lt;/EndNote&gt;</w:instrText>
            </w:r>
            <w:r w:rsidRPr="006B3F6C">
              <w:rPr>
                <w:color w:val="FF0000"/>
                <w:sz w:val="20"/>
                <w:rPrChange w:id="932" w:author="localadmin" w:date="2015-01-15T15:10:00Z">
                  <w:rPr/>
                </w:rPrChange>
              </w:rPr>
              <w:fldChar w:fldCharType="separate"/>
            </w:r>
            <w:r w:rsidRPr="006B3F6C">
              <w:rPr>
                <w:noProof/>
                <w:color w:val="FF0000"/>
                <w:sz w:val="20"/>
                <w:rPrChange w:id="933" w:author="localadmin" w:date="2015-01-15T15:10:00Z">
                  <w:rPr>
                    <w:noProof/>
                  </w:rPr>
                </w:rPrChange>
              </w:rPr>
              <w:t>[</w:t>
            </w:r>
            <w:r>
              <w:rPr>
                <w:noProof/>
                <w:color w:val="FF0000"/>
                <w:sz w:val="20"/>
              </w:rPr>
              <w:fldChar w:fldCharType="begin"/>
            </w:r>
            <w:r w:rsidR="00C01DD8">
              <w:rPr>
                <w:noProof/>
                <w:color w:val="FF0000"/>
                <w:sz w:val="20"/>
              </w:rPr>
              <w:instrText xml:space="preserve"> HYPERLINK  \l "_ENREF_11" \o "Dickerson, 2010 #3089" </w:instrText>
            </w:r>
            <w:r>
              <w:rPr>
                <w:noProof/>
                <w:color w:val="FF0000"/>
                <w:sz w:val="20"/>
              </w:rPr>
              <w:fldChar w:fldCharType="separate"/>
            </w:r>
            <w:r w:rsidRPr="006B3F6C">
              <w:rPr>
                <w:noProof/>
                <w:color w:val="FF0000"/>
                <w:sz w:val="20"/>
                <w:rPrChange w:id="934" w:author="localadmin" w:date="2015-01-15T15:10:00Z">
                  <w:rPr>
                    <w:noProof/>
                  </w:rPr>
                </w:rPrChange>
              </w:rPr>
              <w:t>11</w:t>
            </w:r>
            <w:r>
              <w:rPr>
                <w:noProof/>
                <w:color w:val="FF0000"/>
                <w:sz w:val="20"/>
              </w:rPr>
              <w:fldChar w:fldCharType="end"/>
            </w:r>
            <w:r w:rsidRPr="006B3F6C">
              <w:rPr>
                <w:noProof/>
                <w:color w:val="FF0000"/>
                <w:sz w:val="20"/>
                <w:rPrChange w:id="935" w:author="localadmin" w:date="2015-01-15T15:10:00Z">
                  <w:rPr>
                    <w:noProof/>
                  </w:rPr>
                </w:rPrChange>
              </w:rPr>
              <w:t>]</w:t>
            </w:r>
            <w:r w:rsidRPr="006B3F6C">
              <w:rPr>
                <w:color w:val="FF0000"/>
                <w:sz w:val="20"/>
                <w:rPrChange w:id="936" w:author="localadmin" w:date="2015-01-15T15:10:00Z">
                  <w:rPr/>
                </w:rPrChange>
              </w:rPr>
              <w:fldChar w:fldCharType="end"/>
            </w:r>
          </w:p>
        </w:tc>
        <w:tc>
          <w:tcPr>
            <w:tcW w:w="0" w:type="auto"/>
            <w:tcBorders>
              <w:top w:val="nil"/>
              <w:left w:val="nil"/>
              <w:bottom w:val="nil"/>
              <w:right w:val="nil"/>
            </w:tcBorders>
          </w:tcPr>
          <w:p w:rsidR="00FD075B" w:rsidRPr="00FD075B" w:rsidRDefault="006B3F6C" w:rsidP="00E824FC">
            <w:pPr>
              <w:spacing w:line="360" w:lineRule="auto"/>
              <w:rPr>
                <w:ins w:id="937" w:author="Joe Hoffman" w:date="2015-01-15T04:18:00Z"/>
                <w:sz w:val="20"/>
                <w:rPrChange w:id="938" w:author="localadmin" w:date="2015-01-15T15:09:00Z">
                  <w:rPr>
                    <w:ins w:id="939" w:author="Joe Hoffman" w:date="2015-01-15T04:18:00Z"/>
                  </w:rPr>
                </w:rPrChange>
              </w:rPr>
            </w:pPr>
            <w:ins w:id="940" w:author="Joe Hoffman" w:date="2015-01-15T05:27:00Z">
              <w:r w:rsidRPr="006B3F6C">
                <w:rPr>
                  <w:sz w:val="20"/>
                  <w:rPrChange w:id="941" w:author="localadmin" w:date="2015-01-15T15:09:00Z">
                    <w:rPr/>
                  </w:rPrChange>
                </w:rPr>
                <w:t>492</w:t>
              </w:r>
            </w:ins>
          </w:p>
        </w:tc>
        <w:tc>
          <w:tcPr>
            <w:tcW w:w="0" w:type="auto"/>
            <w:tcBorders>
              <w:top w:val="nil"/>
              <w:left w:val="nil"/>
              <w:bottom w:val="nil"/>
              <w:right w:val="nil"/>
            </w:tcBorders>
          </w:tcPr>
          <w:p w:rsidR="00FD075B" w:rsidRPr="00FD075B" w:rsidRDefault="006B3F6C" w:rsidP="00E824FC">
            <w:pPr>
              <w:spacing w:line="360" w:lineRule="auto"/>
              <w:rPr>
                <w:ins w:id="942" w:author="Joe Hoffman" w:date="2015-01-15T04:18:00Z"/>
                <w:sz w:val="20"/>
                <w:rPrChange w:id="943" w:author="localadmin" w:date="2015-01-15T15:09:00Z">
                  <w:rPr>
                    <w:ins w:id="944" w:author="Joe Hoffman" w:date="2015-01-15T04:18:00Z"/>
                  </w:rPr>
                </w:rPrChange>
              </w:rPr>
            </w:pPr>
            <w:ins w:id="945" w:author="Joe Hoffman" w:date="2015-01-15T05:27:00Z">
              <w:r w:rsidRPr="006B3F6C">
                <w:rPr>
                  <w:sz w:val="20"/>
                  <w:rPrChange w:id="946" w:author="localadmin" w:date="2015-01-15T15:09:00Z">
                    <w:rPr/>
                  </w:rPrChange>
                </w:rPr>
                <w:t>8</w:t>
              </w:r>
            </w:ins>
          </w:p>
        </w:tc>
        <w:tc>
          <w:tcPr>
            <w:tcW w:w="0" w:type="auto"/>
            <w:tcBorders>
              <w:top w:val="nil"/>
              <w:left w:val="nil"/>
              <w:bottom w:val="nil"/>
              <w:right w:val="nil"/>
            </w:tcBorders>
          </w:tcPr>
          <w:p w:rsidR="00FD075B" w:rsidRPr="00FD075B" w:rsidRDefault="006B3F6C" w:rsidP="00E824FC">
            <w:pPr>
              <w:spacing w:line="360" w:lineRule="auto"/>
              <w:rPr>
                <w:ins w:id="947" w:author="Joe Hoffman" w:date="2015-01-15T04:18:00Z"/>
                <w:sz w:val="20"/>
                <w:rPrChange w:id="948" w:author="localadmin" w:date="2015-01-15T15:09:00Z">
                  <w:rPr>
                    <w:ins w:id="949" w:author="Joe Hoffman" w:date="2015-01-15T04:18:00Z"/>
                  </w:rPr>
                </w:rPrChange>
              </w:rPr>
            </w:pPr>
            <w:ins w:id="950" w:author="Joe Hoffman" w:date="2015-01-15T05:29:00Z">
              <w:r w:rsidRPr="006B3F6C">
                <w:rPr>
                  <w:sz w:val="20"/>
                  <w:rPrChange w:id="951" w:author="localadmin" w:date="2015-01-15T15:09:00Z">
                    <w:rPr/>
                  </w:rPrChange>
                </w:rPr>
                <w:t>7</w:t>
              </w:r>
            </w:ins>
          </w:p>
        </w:tc>
      </w:tr>
      <w:tr w:rsidR="00FD075B" w:rsidTr="00FD075B">
        <w:trPr>
          <w:ins w:id="952" w:author="Joe Hoffman" w:date="2015-01-15T04:18:00Z"/>
        </w:trPr>
        <w:tc>
          <w:tcPr>
            <w:tcW w:w="0" w:type="auto"/>
            <w:tcBorders>
              <w:top w:val="nil"/>
              <w:left w:val="nil"/>
              <w:bottom w:val="nil"/>
              <w:right w:val="nil"/>
            </w:tcBorders>
          </w:tcPr>
          <w:p w:rsidR="00C01DD8" w:rsidRDefault="006B3F6C">
            <w:pPr>
              <w:spacing w:line="360" w:lineRule="auto"/>
              <w:rPr>
                <w:ins w:id="953" w:author="Joe Hoffman" w:date="2015-01-15T04:18:00Z"/>
                <w:sz w:val="20"/>
                <w:rPrChange w:id="954" w:author="localadmin" w:date="2015-01-15T15:09:00Z">
                  <w:rPr>
                    <w:ins w:id="955" w:author="Joe Hoffman" w:date="2015-01-15T04:18:00Z"/>
                  </w:rPr>
                </w:rPrChange>
              </w:rPr>
            </w:pPr>
            <w:ins w:id="956" w:author="Joe Hoffman" w:date="2015-01-15T04:24:00Z">
              <w:r w:rsidRPr="006B3F6C">
                <w:rPr>
                  <w:sz w:val="20"/>
                  <w:rPrChange w:id="957" w:author="localadmin" w:date="2015-01-15T15:09:00Z">
                    <w:rPr/>
                  </w:rPrChange>
                </w:rPr>
                <w:t>Atlantic walrus</w:t>
              </w:r>
            </w:ins>
            <w:ins w:id="958" w:author="Joe Hoffman" w:date="2015-01-15T04:26:00Z">
              <w:r w:rsidRPr="006B3F6C">
                <w:rPr>
                  <w:sz w:val="20"/>
                  <w:rPrChange w:id="959" w:author="localadmin" w:date="2015-01-15T15:09:00Z">
                    <w:rPr/>
                  </w:rPrChange>
                </w:rPr>
                <w:t xml:space="preserve">, </w:t>
              </w:r>
              <w:proofErr w:type="spellStart"/>
              <w:r w:rsidRPr="006B3F6C">
                <w:rPr>
                  <w:i/>
                  <w:sz w:val="20"/>
                  <w:rPrChange w:id="960" w:author="localadmin" w:date="2015-01-15T15:09:00Z">
                    <w:rPr/>
                  </w:rPrChange>
                </w:rPr>
                <w:t>Odobenus</w:t>
              </w:r>
              <w:proofErr w:type="spellEnd"/>
              <w:r w:rsidRPr="006B3F6C">
                <w:rPr>
                  <w:i/>
                  <w:sz w:val="20"/>
                  <w:rPrChange w:id="961" w:author="localadmin" w:date="2015-01-15T15:09:00Z">
                    <w:rPr/>
                  </w:rPrChange>
                </w:rPr>
                <w:t xml:space="preserve"> </w:t>
              </w:r>
              <w:proofErr w:type="spellStart"/>
              <w:r w:rsidRPr="006B3F6C">
                <w:rPr>
                  <w:i/>
                  <w:sz w:val="20"/>
                  <w:rPrChange w:id="962" w:author="localadmin" w:date="2015-01-15T15:09:00Z">
                    <w:rPr/>
                  </w:rPrChange>
                </w:rPr>
                <w:t>rosmarus</w:t>
              </w:r>
              <w:proofErr w:type="spellEnd"/>
              <w:r w:rsidRPr="006B3F6C">
                <w:rPr>
                  <w:i/>
                  <w:sz w:val="20"/>
                  <w:rPrChange w:id="963" w:author="localadmin" w:date="2015-01-15T15:09:00Z">
                    <w:rPr/>
                  </w:rPrChange>
                </w:rPr>
                <w:t xml:space="preserve"> </w:t>
              </w:r>
              <w:proofErr w:type="spellStart"/>
              <w:r w:rsidRPr="006B3F6C">
                <w:rPr>
                  <w:i/>
                  <w:sz w:val="20"/>
                  <w:rPrChange w:id="964" w:author="localadmin" w:date="2015-01-15T15:09:00Z">
                    <w:rPr/>
                  </w:rPrChange>
                </w:rPr>
                <w:t>rosmarus</w:t>
              </w:r>
            </w:ins>
            <w:proofErr w:type="spellEnd"/>
            <w:ins w:id="965" w:author="Joe Hoffman" w:date="2015-01-15T04:24:00Z">
              <w:del w:id="966" w:author="localadmin" w:date="2015-01-15T15:13:00Z">
                <w:r w:rsidRPr="006B3F6C">
                  <w:rPr>
                    <w:sz w:val="20"/>
                    <w:rPrChange w:id="967" w:author="localadmin" w:date="2015-01-15T15:09:00Z">
                      <w:rPr/>
                    </w:rPrChange>
                  </w:rPr>
                  <w:delText xml:space="preserve"> (Schafer dataset)</w:delText>
                </w:r>
              </w:del>
            </w:ins>
          </w:p>
        </w:tc>
        <w:tc>
          <w:tcPr>
            <w:tcW w:w="0" w:type="auto"/>
            <w:tcBorders>
              <w:top w:val="nil"/>
              <w:left w:val="nil"/>
              <w:bottom w:val="nil"/>
              <w:right w:val="nil"/>
            </w:tcBorders>
          </w:tcPr>
          <w:p w:rsidR="00FD075B" w:rsidRPr="00FD075B" w:rsidRDefault="006B3F6C" w:rsidP="00E824FC">
            <w:pPr>
              <w:spacing w:line="360" w:lineRule="auto"/>
              <w:rPr>
                <w:ins w:id="968" w:author="Joe Hoffman" w:date="2015-01-15T04:18:00Z"/>
                <w:color w:val="FF0000"/>
                <w:sz w:val="20"/>
                <w:rPrChange w:id="969" w:author="localadmin" w:date="2015-01-15T15:10:00Z">
                  <w:rPr>
                    <w:ins w:id="970" w:author="Joe Hoffman" w:date="2015-01-15T04:18:00Z"/>
                  </w:rPr>
                </w:rPrChange>
              </w:rPr>
            </w:pPr>
            <w:ins w:id="971" w:author="Joe Hoffman" w:date="2015-01-15T04:54:00Z">
              <w:r w:rsidRPr="006B3F6C">
                <w:rPr>
                  <w:color w:val="FF0000"/>
                  <w:sz w:val="20"/>
                  <w:rPrChange w:id="972" w:author="localadmin" w:date="2015-01-15T15:10:00Z">
                    <w:rPr/>
                  </w:rPrChange>
                </w:rPr>
                <w:t>Schafer, A. (unpublished data)</w:t>
              </w:r>
            </w:ins>
          </w:p>
        </w:tc>
        <w:tc>
          <w:tcPr>
            <w:tcW w:w="0" w:type="auto"/>
            <w:tcBorders>
              <w:top w:val="nil"/>
              <w:left w:val="nil"/>
              <w:bottom w:val="nil"/>
              <w:right w:val="nil"/>
            </w:tcBorders>
          </w:tcPr>
          <w:p w:rsidR="00FD075B" w:rsidRPr="00FD075B" w:rsidRDefault="006B3F6C" w:rsidP="00E824FC">
            <w:pPr>
              <w:spacing w:line="360" w:lineRule="auto"/>
              <w:rPr>
                <w:ins w:id="973" w:author="Joe Hoffman" w:date="2015-01-15T04:18:00Z"/>
                <w:sz w:val="20"/>
                <w:rPrChange w:id="974" w:author="localadmin" w:date="2015-01-15T15:09:00Z">
                  <w:rPr>
                    <w:ins w:id="975" w:author="Joe Hoffman" w:date="2015-01-15T04:18:00Z"/>
                  </w:rPr>
                </w:rPrChange>
              </w:rPr>
            </w:pPr>
            <w:ins w:id="976" w:author="Joe Hoffman" w:date="2015-01-15T05:27:00Z">
              <w:r w:rsidRPr="006B3F6C">
                <w:rPr>
                  <w:sz w:val="20"/>
                  <w:rPrChange w:id="977" w:author="localadmin" w:date="2015-01-15T15:09:00Z">
                    <w:rPr/>
                  </w:rPrChange>
                </w:rPr>
                <w:t>623</w:t>
              </w:r>
            </w:ins>
          </w:p>
        </w:tc>
        <w:tc>
          <w:tcPr>
            <w:tcW w:w="0" w:type="auto"/>
            <w:tcBorders>
              <w:top w:val="nil"/>
              <w:left w:val="nil"/>
              <w:bottom w:val="nil"/>
              <w:right w:val="nil"/>
            </w:tcBorders>
          </w:tcPr>
          <w:p w:rsidR="00FD075B" w:rsidRPr="00FD075B" w:rsidRDefault="006B3F6C" w:rsidP="00E824FC">
            <w:pPr>
              <w:spacing w:line="360" w:lineRule="auto"/>
              <w:rPr>
                <w:ins w:id="978" w:author="Joe Hoffman" w:date="2015-01-15T04:18:00Z"/>
                <w:sz w:val="20"/>
                <w:rPrChange w:id="979" w:author="localadmin" w:date="2015-01-15T15:09:00Z">
                  <w:rPr>
                    <w:ins w:id="980" w:author="Joe Hoffman" w:date="2015-01-15T04:18:00Z"/>
                  </w:rPr>
                </w:rPrChange>
              </w:rPr>
            </w:pPr>
            <w:ins w:id="981" w:author="Joe Hoffman" w:date="2015-01-15T05:27:00Z">
              <w:r w:rsidRPr="006B3F6C">
                <w:rPr>
                  <w:sz w:val="20"/>
                  <w:rPrChange w:id="982" w:author="localadmin" w:date="2015-01-15T15:09:00Z">
                    <w:rPr/>
                  </w:rPrChange>
                </w:rPr>
                <w:t>10</w:t>
              </w:r>
            </w:ins>
          </w:p>
        </w:tc>
        <w:tc>
          <w:tcPr>
            <w:tcW w:w="0" w:type="auto"/>
            <w:tcBorders>
              <w:top w:val="nil"/>
              <w:left w:val="nil"/>
              <w:bottom w:val="nil"/>
              <w:right w:val="nil"/>
            </w:tcBorders>
          </w:tcPr>
          <w:p w:rsidR="00FD075B" w:rsidRPr="00FD075B" w:rsidRDefault="006B3F6C" w:rsidP="00E824FC">
            <w:pPr>
              <w:spacing w:line="360" w:lineRule="auto"/>
              <w:rPr>
                <w:ins w:id="983" w:author="Joe Hoffman" w:date="2015-01-15T04:18:00Z"/>
                <w:sz w:val="20"/>
                <w:rPrChange w:id="984" w:author="localadmin" w:date="2015-01-15T15:09:00Z">
                  <w:rPr>
                    <w:ins w:id="985" w:author="Joe Hoffman" w:date="2015-01-15T04:18:00Z"/>
                  </w:rPr>
                </w:rPrChange>
              </w:rPr>
            </w:pPr>
            <w:ins w:id="986" w:author="Joe Hoffman" w:date="2015-01-15T05:29:00Z">
              <w:r w:rsidRPr="006B3F6C">
                <w:rPr>
                  <w:sz w:val="20"/>
                  <w:rPrChange w:id="987" w:author="localadmin" w:date="2015-01-15T15:09:00Z">
                    <w:rPr/>
                  </w:rPrChange>
                </w:rPr>
                <w:t>10</w:t>
              </w:r>
            </w:ins>
          </w:p>
        </w:tc>
      </w:tr>
      <w:tr w:rsidR="00FD075B" w:rsidTr="00FD075B">
        <w:trPr>
          <w:ins w:id="988" w:author="Joe Hoffman" w:date="2015-01-15T04:18:00Z"/>
        </w:trPr>
        <w:tc>
          <w:tcPr>
            <w:tcW w:w="0" w:type="auto"/>
            <w:tcBorders>
              <w:top w:val="nil"/>
              <w:left w:val="nil"/>
              <w:bottom w:val="nil"/>
              <w:right w:val="nil"/>
            </w:tcBorders>
          </w:tcPr>
          <w:p w:rsidR="00C01DD8" w:rsidRDefault="006B3F6C">
            <w:pPr>
              <w:spacing w:line="360" w:lineRule="auto"/>
              <w:rPr>
                <w:ins w:id="989" w:author="Joe Hoffman" w:date="2015-01-15T04:18:00Z"/>
                <w:sz w:val="20"/>
                <w:rPrChange w:id="990" w:author="localadmin" w:date="2015-01-15T15:09:00Z">
                  <w:rPr>
                    <w:ins w:id="991" w:author="Joe Hoffman" w:date="2015-01-15T04:18:00Z"/>
                  </w:rPr>
                </w:rPrChange>
              </w:rPr>
            </w:pPr>
            <w:ins w:id="992" w:author="Joe Hoffman" w:date="2015-01-15T04:26:00Z">
              <w:r w:rsidRPr="006B3F6C">
                <w:rPr>
                  <w:sz w:val="20"/>
                  <w:rPrChange w:id="993" w:author="localadmin" w:date="2015-01-15T15:09:00Z">
                    <w:rPr/>
                  </w:rPrChange>
                </w:rPr>
                <w:t xml:space="preserve">Atlantic walrus, </w:t>
              </w:r>
              <w:proofErr w:type="spellStart"/>
              <w:r w:rsidRPr="006B3F6C">
                <w:rPr>
                  <w:i/>
                  <w:sz w:val="20"/>
                  <w:rPrChange w:id="994" w:author="localadmin" w:date="2015-01-15T15:09:00Z">
                    <w:rPr>
                      <w:i/>
                    </w:rPr>
                  </w:rPrChange>
                </w:rPr>
                <w:t>Odobenus</w:t>
              </w:r>
              <w:proofErr w:type="spellEnd"/>
              <w:r w:rsidRPr="006B3F6C">
                <w:rPr>
                  <w:i/>
                  <w:sz w:val="20"/>
                  <w:rPrChange w:id="995" w:author="localadmin" w:date="2015-01-15T15:09:00Z">
                    <w:rPr>
                      <w:i/>
                    </w:rPr>
                  </w:rPrChange>
                </w:rPr>
                <w:t xml:space="preserve"> </w:t>
              </w:r>
              <w:proofErr w:type="spellStart"/>
              <w:r w:rsidRPr="006B3F6C">
                <w:rPr>
                  <w:i/>
                  <w:sz w:val="20"/>
                  <w:rPrChange w:id="996" w:author="localadmin" w:date="2015-01-15T15:09:00Z">
                    <w:rPr>
                      <w:i/>
                    </w:rPr>
                  </w:rPrChange>
                </w:rPr>
                <w:t>rosmarus</w:t>
              </w:r>
              <w:proofErr w:type="spellEnd"/>
              <w:r w:rsidRPr="006B3F6C">
                <w:rPr>
                  <w:i/>
                  <w:sz w:val="20"/>
                  <w:rPrChange w:id="997" w:author="localadmin" w:date="2015-01-15T15:09:00Z">
                    <w:rPr>
                      <w:i/>
                    </w:rPr>
                  </w:rPrChange>
                </w:rPr>
                <w:t xml:space="preserve"> </w:t>
              </w:r>
              <w:proofErr w:type="spellStart"/>
              <w:r w:rsidRPr="006B3F6C">
                <w:rPr>
                  <w:i/>
                  <w:sz w:val="20"/>
                  <w:rPrChange w:id="998" w:author="localadmin" w:date="2015-01-15T15:09:00Z">
                    <w:rPr>
                      <w:i/>
                    </w:rPr>
                  </w:rPrChange>
                </w:rPr>
                <w:t>rosmarus</w:t>
              </w:r>
              <w:proofErr w:type="spellEnd"/>
              <w:del w:id="999" w:author="localadmin" w:date="2015-01-15T15:13:00Z">
                <w:r w:rsidRPr="006B3F6C">
                  <w:rPr>
                    <w:i/>
                    <w:sz w:val="20"/>
                    <w:rPrChange w:id="1000" w:author="localadmin" w:date="2015-01-15T15:09:00Z">
                      <w:rPr>
                        <w:i/>
                      </w:rPr>
                    </w:rPrChange>
                  </w:rPr>
                  <w:delText xml:space="preserve"> </w:delText>
                </w:r>
                <w:r w:rsidRPr="006B3F6C">
                  <w:rPr>
                    <w:sz w:val="20"/>
                    <w:rPrChange w:id="1001" w:author="localadmin" w:date="2015-01-15T15:09:00Z">
                      <w:rPr>
                        <w:i/>
                      </w:rPr>
                    </w:rPrChange>
                  </w:rPr>
                  <w:delText>(Andersen dataset)</w:delText>
                </w:r>
              </w:del>
            </w:ins>
          </w:p>
        </w:tc>
        <w:tc>
          <w:tcPr>
            <w:tcW w:w="0" w:type="auto"/>
            <w:tcBorders>
              <w:top w:val="nil"/>
              <w:left w:val="nil"/>
              <w:bottom w:val="nil"/>
              <w:right w:val="nil"/>
            </w:tcBorders>
          </w:tcPr>
          <w:p w:rsidR="00FD075B" w:rsidRPr="00FD075B" w:rsidRDefault="006B3F6C" w:rsidP="00E824FC">
            <w:pPr>
              <w:spacing w:line="360" w:lineRule="auto"/>
              <w:rPr>
                <w:ins w:id="1002" w:author="Joe Hoffman" w:date="2015-01-15T04:18:00Z"/>
                <w:color w:val="FF0000"/>
                <w:sz w:val="20"/>
                <w:rPrChange w:id="1003" w:author="localadmin" w:date="2015-01-15T15:13:00Z">
                  <w:rPr>
                    <w:ins w:id="1004" w:author="Joe Hoffman" w:date="2015-01-15T04:18:00Z"/>
                  </w:rPr>
                </w:rPrChange>
              </w:rPr>
            </w:pPr>
            <w:ins w:id="1005" w:author="localadmin" w:date="2015-01-15T15:13:00Z">
              <w:r w:rsidRPr="006B3F6C">
                <w:rPr>
                  <w:color w:val="FF0000"/>
                  <w:sz w:val="20"/>
                  <w:rPrChange w:id="1006" w:author="localadmin" w:date="2015-01-15T15:13:00Z">
                    <w:rPr>
                      <w:sz w:val="20"/>
                    </w:rPr>
                  </w:rPrChange>
                </w:rPr>
                <w:t>Andersen dataset</w:t>
              </w:r>
            </w:ins>
          </w:p>
        </w:tc>
        <w:tc>
          <w:tcPr>
            <w:tcW w:w="0" w:type="auto"/>
            <w:tcBorders>
              <w:top w:val="nil"/>
              <w:left w:val="nil"/>
              <w:bottom w:val="nil"/>
              <w:right w:val="nil"/>
            </w:tcBorders>
          </w:tcPr>
          <w:p w:rsidR="00FD075B" w:rsidRPr="00FD075B" w:rsidRDefault="006B3F6C" w:rsidP="00E824FC">
            <w:pPr>
              <w:spacing w:line="360" w:lineRule="auto"/>
              <w:rPr>
                <w:ins w:id="1007" w:author="Joe Hoffman" w:date="2015-01-15T04:18:00Z"/>
                <w:sz w:val="20"/>
                <w:rPrChange w:id="1008" w:author="localadmin" w:date="2015-01-15T15:09:00Z">
                  <w:rPr>
                    <w:ins w:id="1009" w:author="Joe Hoffman" w:date="2015-01-15T04:18:00Z"/>
                  </w:rPr>
                </w:rPrChange>
              </w:rPr>
            </w:pPr>
            <w:ins w:id="1010" w:author="Joe Hoffman" w:date="2015-01-15T05:27:00Z">
              <w:r w:rsidRPr="006B3F6C">
                <w:rPr>
                  <w:sz w:val="20"/>
                  <w:rPrChange w:id="1011" w:author="localadmin" w:date="2015-01-15T15:09:00Z">
                    <w:rPr/>
                  </w:rPrChange>
                </w:rPr>
                <w:t>555</w:t>
              </w:r>
            </w:ins>
          </w:p>
        </w:tc>
        <w:tc>
          <w:tcPr>
            <w:tcW w:w="0" w:type="auto"/>
            <w:tcBorders>
              <w:top w:val="nil"/>
              <w:left w:val="nil"/>
              <w:bottom w:val="nil"/>
              <w:right w:val="nil"/>
            </w:tcBorders>
          </w:tcPr>
          <w:p w:rsidR="00FD075B" w:rsidRPr="00FD075B" w:rsidRDefault="006B3F6C" w:rsidP="00E824FC">
            <w:pPr>
              <w:spacing w:line="360" w:lineRule="auto"/>
              <w:rPr>
                <w:ins w:id="1012" w:author="Joe Hoffman" w:date="2015-01-15T04:18:00Z"/>
                <w:sz w:val="20"/>
                <w:rPrChange w:id="1013" w:author="localadmin" w:date="2015-01-15T15:09:00Z">
                  <w:rPr>
                    <w:ins w:id="1014" w:author="Joe Hoffman" w:date="2015-01-15T04:18:00Z"/>
                  </w:rPr>
                </w:rPrChange>
              </w:rPr>
            </w:pPr>
            <w:ins w:id="1015" w:author="Joe Hoffman" w:date="2015-01-15T05:27:00Z">
              <w:r w:rsidRPr="006B3F6C">
                <w:rPr>
                  <w:sz w:val="20"/>
                  <w:rPrChange w:id="1016" w:author="localadmin" w:date="2015-01-15T15:09:00Z">
                    <w:rPr/>
                  </w:rPrChange>
                </w:rPr>
                <w:t>15</w:t>
              </w:r>
            </w:ins>
          </w:p>
        </w:tc>
        <w:tc>
          <w:tcPr>
            <w:tcW w:w="0" w:type="auto"/>
            <w:tcBorders>
              <w:top w:val="nil"/>
              <w:left w:val="nil"/>
              <w:bottom w:val="nil"/>
              <w:right w:val="nil"/>
            </w:tcBorders>
          </w:tcPr>
          <w:p w:rsidR="00FD075B" w:rsidRPr="00FD075B" w:rsidRDefault="006B3F6C" w:rsidP="00E824FC">
            <w:pPr>
              <w:spacing w:line="360" w:lineRule="auto"/>
              <w:rPr>
                <w:ins w:id="1017" w:author="Joe Hoffman" w:date="2015-01-15T04:18:00Z"/>
                <w:sz w:val="20"/>
                <w:rPrChange w:id="1018" w:author="localadmin" w:date="2015-01-15T15:09:00Z">
                  <w:rPr>
                    <w:ins w:id="1019" w:author="Joe Hoffman" w:date="2015-01-15T04:18:00Z"/>
                  </w:rPr>
                </w:rPrChange>
              </w:rPr>
            </w:pPr>
            <w:ins w:id="1020" w:author="Joe Hoffman" w:date="2015-01-15T05:29:00Z">
              <w:r w:rsidRPr="006B3F6C">
                <w:rPr>
                  <w:sz w:val="20"/>
                  <w:rPrChange w:id="1021" w:author="localadmin" w:date="2015-01-15T15:09:00Z">
                    <w:rPr/>
                  </w:rPrChange>
                </w:rPr>
                <w:t>15</w:t>
              </w:r>
            </w:ins>
          </w:p>
        </w:tc>
      </w:tr>
      <w:tr w:rsidR="00FD075B" w:rsidTr="00FD075B">
        <w:trPr>
          <w:ins w:id="1022" w:author="Joe Hoffman" w:date="2015-01-15T04:18:00Z"/>
        </w:trPr>
        <w:tc>
          <w:tcPr>
            <w:tcW w:w="0" w:type="auto"/>
            <w:tcBorders>
              <w:top w:val="nil"/>
              <w:left w:val="nil"/>
              <w:bottom w:val="nil"/>
              <w:right w:val="nil"/>
            </w:tcBorders>
          </w:tcPr>
          <w:p w:rsidR="00FD075B" w:rsidRPr="00FD075B" w:rsidRDefault="006B3F6C" w:rsidP="00E824FC">
            <w:pPr>
              <w:spacing w:line="360" w:lineRule="auto"/>
              <w:rPr>
                <w:ins w:id="1023" w:author="Joe Hoffman" w:date="2015-01-15T04:18:00Z"/>
                <w:sz w:val="20"/>
                <w:rPrChange w:id="1024" w:author="localadmin" w:date="2015-01-15T15:09:00Z">
                  <w:rPr>
                    <w:ins w:id="1025" w:author="Joe Hoffman" w:date="2015-01-15T04:18:00Z"/>
                  </w:rPr>
                </w:rPrChange>
              </w:rPr>
            </w:pPr>
            <w:ins w:id="1026" w:author="Joe Hoffman" w:date="2015-01-15T04:27:00Z">
              <w:r w:rsidRPr="006B3F6C">
                <w:rPr>
                  <w:sz w:val="20"/>
                  <w:rPrChange w:id="1027" w:author="localadmin" w:date="2015-01-15T15:09:00Z">
                    <w:rPr/>
                  </w:rPrChange>
                </w:rPr>
                <w:lastRenderedPageBreak/>
                <w:t xml:space="preserve">Northern elephant seal, </w:t>
              </w:r>
              <w:proofErr w:type="spellStart"/>
              <w:r w:rsidRPr="006B3F6C">
                <w:rPr>
                  <w:i/>
                  <w:sz w:val="20"/>
                  <w:rPrChange w:id="1028" w:author="localadmin" w:date="2015-01-15T15:09:00Z">
                    <w:rPr/>
                  </w:rPrChange>
                </w:rPr>
                <w:t>Mirounga</w:t>
              </w:r>
              <w:proofErr w:type="spellEnd"/>
              <w:r w:rsidRPr="006B3F6C">
                <w:rPr>
                  <w:i/>
                  <w:sz w:val="20"/>
                  <w:rPrChange w:id="1029" w:author="localadmin" w:date="2015-01-15T15:09:00Z">
                    <w:rPr/>
                  </w:rPrChange>
                </w:rPr>
                <w:t xml:space="preserve"> </w:t>
              </w:r>
              <w:proofErr w:type="spellStart"/>
              <w:r w:rsidRPr="006B3F6C">
                <w:rPr>
                  <w:i/>
                  <w:sz w:val="20"/>
                  <w:rPrChange w:id="1030" w:author="localadmin" w:date="2015-01-15T15:09:00Z">
                    <w:rPr/>
                  </w:rPrChange>
                </w:rPr>
                <w:t>angustrostrus</w:t>
              </w:r>
            </w:ins>
            <w:proofErr w:type="spellEnd"/>
          </w:p>
        </w:tc>
        <w:tc>
          <w:tcPr>
            <w:tcW w:w="0" w:type="auto"/>
            <w:tcBorders>
              <w:top w:val="nil"/>
              <w:left w:val="nil"/>
              <w:bottom w:val="nil"/>
              <w:right w:val="nil"/>
            </w:tcBorders>
          </w:tcPr>
          <w:p w:rsidR="00FD075B" w:rsidRPr="00FD075B" w:rsidRDefault="006B3F6C">
            <w:pPr>
              <w:spacing w:line="360" w:lineRule="auto"/>
              <w:rPr>
                <w:ins w:id="1031" w:author="Joe Hoffman" w:date="2015-01-15T04:18:00Z"/>
                <w:sz w:val="20"/>
                <w:rPrChange w:id="1032" w:author="localadmin" w:date="2015-01-15T15:09:00Z">
                  <w:rPr>
                    <w:ins w:id="1033" w:author="Joe Hoffman" w:date="2015-01-15T04:18:00Z"/>
                  </w:rPr>
                </w:rPrChange>
              </w:rPr>
            </w:pPr>
            <w:proofErr w:type="spellStart"/>
            <w:ins w:id="1034" w:author="Joe Hoffman" w:date="2015-01-15T05:07:00Z">
              <w:r w:rsidRPr="006B3F6C">
                <w:rPr>
                  <w:sz w:val="20"/>
                  <w:rPrChange w:id="1035" w:author="localadmin" w:date="2015-01-15T15:09:00Z">
                    <w:rPr/>
                  </w:rPrChange>
                </w:rPr>
                <w:t>Sanvito</w:t>
              </w:r>
              <w:proofErr w:type="spellEnd"/>
              <w:r w:rsidRPr="006B3F6C">
                <w:rPr>
                  <w:sz w:val="20"/>
                  <w:rPrChange w:id="1036" w:author="localadmin" w:date="2015-01-15T15:09:00Z">
                    <w:rPr/>
                  </w:rPrChange>
                </w:rPr>
                <w:t xml:space="preserve">, S. and </w:t>
              </w:r>
              <w:proofErr w:type="spellStart"/>
              <w:r w:rsidRPr="006B3F6C">
                <w:rPr>
                  <w:sz w:val="20"/>
                  <w:rPrChange w:id="1037" w:author="localadmin" w:date="2015-01-15T15:09:00Z">
                    <w:rPr/>
                  </w:rPrChange>
                </w:rPr>
                <w:t>Galimberti</w:t>
              </w:r>
              <w:proofErr w:type="spellEnd"/>
              <w:r w:rsidRPr="006B3F6C">
                <w:rPr>
                  <w:sz w:val="20"/>
                  <w:rPrChange w:id="1038" w:author="localadmin" w:date="2015-01-15T15:09:00Z">
                    <w:rPr/>
                  </w:rPrChange>
                </w:rPr>
                <w:t xml:space="preserve">, </w:t>
              </w:r>
            </w:ins>
            <w:ins w:id="1039" w:author="Joe Hoffman" w:date="2015-01-15T05:08:00Z">
              <w:r w:rsidRPr="006B3F6C">
                <w:rPr>
                  <w:sz w:val="20"/>
                  <w:rPrChange w:id="1040" w:author="localadmin" w:date="2015-01-15T15:09:00Z">
                    <w:rPr/>
                  </w:rPrChange>
                </w:rPr>
                <w:t>F</w:t>
              </w:r>
            </w:ins>
            <w:ins w:id="1041" w:author="Joe Hoffman" w:date="2015-01-15T05:07:00Z">
              <w:r w:rsidRPr="006B3F6C">
                <w:rPr>
                  <w:sz w:val="20"/>
                  <w:rPrChange w:id="1042" w:author="localadmin" w:date="2015-01-15T15:09:00Z">
                    <w:rPr/>
                  </w:rPrChange>
                </w:rPr>
                <w:t xml:space="preserve"> (unpublished data)</w:t>
              </w:r>
            </w:ins>
          </w:p>
        </w:tc>
        <w:tc>
          <w:tcPr>
            <w:tcW w:w="0" w:type="auto"/>
            <w:tcBorders>
              <w:top w:val="nil"/>
              <w:left w:val="nil"/>
              <w:bottom w:val="nil"/>
              <w:right w:val="nil"/>
            </w:tcBorders>
          </w:tcPr>
          <w:p w:rsidR="00FD075B" w:rsidRPr="00FD075B" w:rsidRDefault="006B3F6C" w:rsidP="00E824FC">
            <w:pPr>
              <w:spacing w:line="360" w:lineRule="auto"/>
              <w:rPr>
                <w:ins w:id="1043" w:author="Joe Hoffman" w:date="2015-01-15T04:18:00Z"/>
                <w:sz w:val="20"/>
                <w:rPrChange w:id="1044" w:author="localadmin" w:date="2015-01-15T15:09:00Z">
                  <w:rPr>
                    <w:ins w:id="1045" w:author="Joe Hoffman" w:date="2015-01-15T04:18:00Z"/>
                  </w:rPr>
                </w:rPrChange>
              </w:rPr>
            </w:pPr>
            <w:ins w:id="1046" w:author="Joe Hoffman" w:date="2015-01-15T05:27:00Z">
              <w:r w:rsidRPr="006B3F6C">
                <w:rPr>
                  <w:sz w:val="20"/>
                  <w:rPrChange w:id="1047" w:author="localadmin" w:date="2015-01-15T15:09:00Z">
                    <w:rPr/>
                  </w:rPrChange>
                </w:rPr>
                <w:t>260</w:t>
              </w:r>
            </w:ins>
          </w:p>
        </w:tc>
        <w:tc>
          <w:tcPr>
            <w:tcW w:w="0" w:type="auto"/>
            <w:tcBorders>
              <w:top w:val="nil"/>
              <w:left w:val="nil"/>
              <w:bottom w:val="nil"/>
              <w:right w:val="nil"/>
            </w:tcBorders>
          </w:tcPr>
          <w:p w:rsidR="00FD075B" w:rsidRPr="00FD075B" w:rsidRDefault="006B3F6C" w:rsidP="00E824FC">
            <w:pPr>
              <w:spacing w:line="360" w:lineRule="auto"/>
              <w:rPr>
                <w:ins w:id="1048" w:author="Joe Hoffman" w:date="2015-01-15T04:18:00Z"/>
                <w:sz w:val="20"/>
                <w:rPrChange w:id="1049" w:author="localadmin" w:date="2015-01-15T15:09:00Z">
                  <w:rPr>
                    <w:ins w:id="1050" w:author="Joe Hoffman" w:date="2015-01-15T04:18:00Z"/>
                  </w:rPr>
                </w:rPrChange>
              </w:rPr>
            </w:pPr>
            <w:ins w:id="1051" w:author="Joe Hoffman" w:date="2015-01-15T05:27:00Z">
              <w:r w:rsidRPr="006B3F6C">
                <w:rPr>
                  <w:sz w:val="20"/>
                  <w:rPrChange w:id="1052" w:author="localadmin" w:date="2015-01-15T15:09:00Z">
                    <w:rPr/>
                  </w:rPrChange>
                </w:rPr>
                <w:t>35</w:t>
              </w:r>
            </w:ins>
          </w:p>
        </w:tc>
        <w:tc>
          <w:tcPr>
            <w:tcW w:w="0" w:type="auto"/>
            <w:tcBorders>
              <w:top w:val="nil"/>
              <w:left w:val="nil"/>
              <w:bottom w:val="nil"/>
              <w:right w:val="nil"/>
            </w:tcBorders>
          </w:tcPr>
          <w:p w:rsidR="00FD075B" w:rsidRPr="00FD075B" w:rsidRDefault="006B3F6C" w:rsidP="00E824FC">
            <w:pPr>
              <w:spacing w:line="360" w:lineRule="auto"/>
              <w:rPr>
                <w:ins w:id="1053" w:author="Joe Hoffman" w:date="2015-01-15T04:18:00Z"/>
                <w:sz w:val="20"/>
                <w:rPrChange w:id="1054" w:author="localadmin" w:date="2015-01-15T15:09:00Z">
                  <w:rPr>
                    <w:ins w:id="1055" w:author="Joe Hoffman" w:date="2015-01-15T04:18:00Z"/>
                  </w:rPr>
                </w:rPrChange>
              </w:rPr>
            </w:pPr>
            <w:ins w:id="1056" w:author="Joe Hoffman" w:date="2015-01-15T05:29:00Z">
              <w:r w:rsidRPr="006B3F6C">
                <w:rPr>
                  <w:sz w:val="20"/>
                  <w:rPrChange w:id="1057" w:author="localadmin" w:date="2015-01-15T15:09:00Z">
                    <w:rPr/>
                  </w:rPrChange>
                </w:rPr>
                <w:t>32</w:t>
              </w:r>
            </w:ins>
          </w:p>
        </w:tc>
      </w:tr>
      <w:tr w:rsidR="00FD075B" w:rsidTr="00FD075B">
        <w:trPr>
          <w:ins w:id="1058" w:author="Joe Hoffman" w:date="2015-01-15T04:18:00Z"/>
        </w:trPr>
        <w:tc>
          <w:tcPr>
            <w:tcW w:w="0" w:type="auto"/>
            <w:tcBorders>
              <w:top w:val="nil"/>
              <w:left w:val="nil"/>
              <w:bottom w:val="nil"/>
              <w:right w:val="nil"/>
            </w:tcBorders>
          </w:tcPr>
          <w:p w:rsidR="00FD075B" w:rsidRPr="00FD075B" w:rsidRDefault="006B3F6C" w:rsidP="00E824FC">
            <w:pPr>
              <w:spacing w:line="360" w:lineRule="auto"/>
              <w:rPr>
                <w:ins w:id="1059" w:author="Joe Hoffman" w:date="2015-01-15T04:18:00Z"/>
                <w:sz w:val="20"/>
                <w:rPrChange w:id="1060" w:author="localadmin" w:date="2015-01-15T15:09:00Z">
                  <w:rPr>
                    <w:ins w:id="1061" w:author="Joe Hoffman" w:date="2015-01-15T04:18:00Z"/>
                  </w:rPr>
                </w:rPrChange>
              </w:rPr>
            </w:pPr>
            <w:ins w:id="1062" w:author="Joe Hoffman" w:date="2015-01-15T04:27:00Z">
              <w:r w:rsidRPr="006B3F6C">
                <w:rPr>
                  <w:sz w:val="20"/>
                  <w:rPrChange w:id="1063" w:author="localadmin" w:date="2015-01-15T15:09:00Z">
                    <w:rPr/>
                  </w:rPrChange>
                </w:rPr>
                <w:t xml:space="preserve">Southern elephant seal, </w:t>
              </w:r>
              <w:proofErr w:type="spellStart"/>
              <w:r w:rsidRPr="006B3F6C">
                <w:rPr>
                  <w:i/>
                  <w:sz w:val="20"/>
                  <w:rPrChange w:id="1064" w:author="localadmin" w:date="2015-01-15T15:09:00Z">
                    <w:rPr/>
                  </w:rPrChange>
                </w:rPr>
                <w:t>Mirounga</w:t>
              </w:r>
              <w:proofErr w:type="spellEnd"/>
              <w:r w:rsidRPr="006B3F6C">
                <w:rPr>
                  <w:i/>
                  <w:sz w:val="20"/>
                  <w:rPrChange w:id="1065" w:author="localadmin" w:date="2015-01-15T15:09:00Z">
                    <w:rPr/>
                  </w:rPrChange>
                </w:rPr>
                <w:t xml:space="preserve"> </w:t>
              </w:r>
              <w:proofErr w:type="spellStart"/>
              <w:r w:rsidRPr="006B3F6C">
                <w:rPr>
                  <w:i/>
                  <w:sz w:val="20"/>
                  <w:rPrChange w:id="1066" w:author="localadmin" w:date="2015-01-15T15:09:00Z">
                    <w:rPr/>
                  </w:rPrChange>
                </w:rPr>
                <w:t>leonina</w:t>
              </w:r>
            </w:ins>
            <w:proofErr w:type="spellEnd"/>
          </w:p>
        </w:tc>
        <w:tc>
          <w:tcPr>
            <w:tcW w:w="0" w:type="auto"/>
            <w:tcBorders>
              <w:top w:val="nil"/>
              <w:left w:val="nil"/>
              <w:bottom w:val="nil"/>
              <w:right w:val="nil"/>
            </w:tcBorders>
          </w:tcPr>
          <w:p w:rsidR="00FD075B" w:rsidRPr="00FD075B" w:rsidRDefault="006B3F6C" w:rsidP="00E824FC">
            <w:pPr>
              <w:spacing w:line="360" w:lineRule="auto"/>
              <w:rPr>
                <w:ins w:id="1067" w:author="Joe Hoffman" w:date="2015-01-15T04:18:00Z"/>
                <w:sz w:val="20"/>
                <w:rPrChange w:id="1068" w:author="localadmin" w:date="2015-01-15T15:09:00Z">
                  <w:rPr>
                    <w:ins w:id="1069" w:author="Joe Hoffman" w:date="2015-01-15T04:18:00Z"/>
                  </w:rPr>
                </w:rPrChange>
              </w:rPr>
            </w:pPr>
            <w:proofErr w:type="spellStart"/>
            <w:ins w:id="1070" w:author="Joe Hoffman" w:date="2015-01-15T05:11:00Z">
              <w:r w:rsidRPr="006B3F6C">
                <w:rPr>
                  <w:sz w:val="20"/>
                  <w:rPrChange w:id="1071" w:author="localadmin" w:date="2015-01-15T15:09:00Z">
                    <w:rPr/>
                  </w:rPrChange>
                </w:rPr>
                <w:t>Sanvito</w:t>
              </w:r>
              <w:proofErr w:type="spellEnd"/>
              <w:r w:rsidRPr="006B3F6C">
                <w:rPr>
                  <w:sz w:val="20"/>
                  <w:rPrChange w:id="1072" w:author="localadmin" w:date="2015-01-15T15:09:00Z">
                    <w:rPr/>
                  </w:rPrChange>
                </w:rPr>
                <w:t xml:space="preserve">, S. and </w:t>
              </w:r>
              <w:proofErr w:type="spellStart"/>
              <w:r w:rsidRPr="006B3F6C">
                <w:rPr>
                  <w:sz w:val="20"/>
                  <w:rPrChange w:id="1073" w:author="localadmin" w:date="2015-01-15T15:09:00Z">
                    <w:rPr/>
                  </w:rPrChange>
                </w:rPr>
                <w:t>Galimberti</w:t>
              </w:r>
              <w:proofErr w:type="spellEnd"/>
              <w:r w:rsidRPr="006B3F6C">
                <w:rPr>
                  <w:sz w:val="20"/>
                  <w:rPrChange w:id="1074" w:author="localadmin" w:date="2015-01-15T15:09:00Z">
                    <w:rPr/>
                  </w:rPrChange>
                </w:rPr>
                <w:t>, F (unpublished data)</w:t>
              </w:r>
            </w:ins>
          </w:p>
        </w:tc>
        <w:tc>
          <w:tcPr>
            <w:tcW w:w="0" w:type="auto"/>
            <w:tcBorders>
              <w:top w:val="nil"/>
              <w:left w:val="nil"/>
              <w:bottom w:val="nil"/>
              <w:right w:val="nil"/>
            </w:tcBorders>
          </w:tcPr>
          <w:p w:rsidR="00FD075B" w:rsidRPr="00FD075B" w:rsidRDefault="006B3F6C" w:rsidP="00E824FC">
            <w:pPr>
              <w:spacing w:line="360" w:lineRule="auto"/>
              <w:rPr>
                <w:ins w:id="1075" w:author="Joe Hoffman" w:date="2015-01-15T04:18:00Z"/>
                <w:sz w:val="20"/>
                <w:rPrChange w:id="1076" w:author="localadmin" w:date="2015-01-15T15:09:00Z">
                  <w:rPr>
                    <w:ins w:id="1077" w:author="Joe Hoffman" w:date="2015-01-15T04:18:00Z"/>
                  </w:rPr>
                </w:rPrChange>
              </w:rPr>
            </w:pPr>
            <w:ins w:id="1078" w:author="Joe Hoffman" w:date="2015-01-15T05:27:00Z">
              <w:r w:rsidRPr="006B3F6C">
                <w:rPr>
                  <w:sz w:val="20"/>
                  <w:rPrChange w:id="1079" w:author="localadmin" w:date="2015-01-15T15:09:00Z">
                    <w:rPr/>
                  </w:rPrChange>
                </w:rPr>
                <w:t>260</w:t>
              </w:r>
            </w:ins>
          </w:p>
        </w:tc>
        <w:tc>
          <w:tcPr>
            <w:tcW w:w="0" w:type="auto"/>
            <w:tcBorders>
              <w:top w:val="nil"/>
              <w:left w:val="nil"/>
              <w:bottom w:val="nil"/>
              <w:right w:val="nil"/>
            </w:tcBorders>
          </w:tcPr>
          <w:p w:rsidR="00FD075B" w:rsidRPr="00FD075B" w:rsidRDefault="006B3F6C" w:rsidP="00E824FC">
            <w:pPr>
              <w:spacing w:line="360" w:lineRule="auto"/>
              <w:rPr>
                <w:ins w:id="1080" w:author="Joe Hoffman" w:date="2015-01-15T04:18:00Z"/>
                <w:sz w:val="20"/>
                <w:rPrChange w:id="1081" w:author="localadmin" w:date="2015-01-15T15:09:00Z">
                  <w:rPr>
                    <w:ins w:id="1082" w:author="Joe Hoffman" w:date="2015-01-15T04:18:00Z"/>
                  </w:rPr>
                </w:rPrChange>
              </w:rPr>
            </w:pPr>
            <w:ins w:id="1083" w:author="Joe Hoffman" w:date="2015-01-15T05:27:00Z">
              <w:r w:rsidRPr="006B3F6C">
                <w:rPr>
                  <w:sz w:val="20"/>
                  <w:rPrChange w:id="1084" w:author="localadmin" w:date="2015-01-15T15:09:00Z">
                    <w:rPr/>
                  </w:rPrChange>
                </w:rPr>
                <w:t>13</w:t>
              </w:r>
            </w:ins>
          </w:p>
        </w:tc>
        <w:tc>
          <w:tcPr>
            <w:tcW w:w="0" w:type="auto"/>
            <w:tcBorders>
              <w:top w:val="nil"/>
              <w:left w:val="nil"/>
              <w:bottom w:val="nil"/>
              <w:right w:val="nil"/>
            </w:tcBorders>
          </w:tcPr>
          <w:p w:rsidR="00FD075B" w:rsidRPr="00FD075B" w:rsidRDefault="006B3F6C" w:rsidP="00E824FC">
            <w:pPr>
              <w:spacing w:line="360" w:lineRule="auto"/>
              <w:rPr>
                <w:ins w:id="1085" w:author="Joe Hoffman" w:date="2015-01-15T04:18:00Z"/>
                <w:sz w:val="20"/>
                <w:rPrChange w:id="1086" w:author="localadmin" w:date="2015-01-15T15:09:00Z">
                  <w:rPr>
                    <w:ins w:id="1087" w:author="Joe Hoffman" w:date="2015-01-15T04:18:00Z"/>
                  </w:rPr>
                </w:rPrChange>
              </w:rPr>
            </w:pPr>
            <w:ins w:id="1088" w:author="Joe Hoffman" w:date="2015-01-15T05:29:00Z">
              <w:r w:rsidRPr="006B3F6C">
                <w:rPr>
                  <w:sz w:val="20"/>
                  <w:rPrChange w:id="1089" w:author="localadmin" w:date="2015-01-15T15:09:00Z">
                    <w:rPr/>
                  </w:rPrChange>
                </w:rPr>
                <w:t>13</w:t>
              </w:r>
            </w:ins>
          </w:p>
        </w:tc>
      </w:tr>
      <w:tr w:rsidR="00FD075B" w:rsidTr="00FD075B">
        <w:trPr>
          <w:ins w:id="1090" w:author="Joe Hoffman" w:date="2015-01-15T04:18:00Z"/>
        </w:trPr>
        <w:tc>
          <w:tcPr>
            <w:tcW w:w="0" w:type="auto"/>
            <w:tcBorders>
              <w:top w:val="nil"/>
              <w:left w:val="nil"/>
              <w:bottom w:val="nil"/>
              <w:right w:val="nil"/>
            </w:tcBorders>
          </w:tcPr>
          <w:p w:rsidR="00FD075B" w:rsidRPr="00FD075B" w:rsidRDefault="006B3F6C" w:rsidP="00E824FC">
            <w:pPr>
              <w:spacing w:line="360" w:lineRule="auto"/>
              <w:rPr>
                <w:ins w:id="1091" w:author="Joe Hoffman" w:date="2015-01-15T04:18:00Z"/>
                <w:sz w:val="20"/>
                <w:rPrChange w:id="1092" w:author="localadmin" w:date="2015-01-15T15:09:00Z">
                  <w:rPr>
                    <w:ins w:id="1093" w:author="Joe Hoffman" w:date="2015-01-15T04:18:00Z"/>
                  </w:rPr>
                </w:rPrChange>
              </w:rPr>
            </w:pPr>
            <w:ins w:id="1094" w:author="Joe Hoffman" w:date="2015-01-15T04:27:00Z">
              <w:r w:rsidRPr="006B3F6C">
                <w:rPr>
                  <w:sz w:val="20"/>
                  <w:rPrChange w:id="1095" w:author="localadmin" w:date="2015-01-15T15:09:00Z">
                    <w:rPr/>
                  </w:rPrChange>
                </w:rPr>
                <w:t xml:space="preserve">California sea lion, </w:t>
              </w:r>
              <w:proofErr w:type="spellStart"/>
              <w:r w:rsidRPr="006B3F6C">
                <w:rPr>
                  <w:i/>
                  <w:sz w:val="20"/>
                  <w:rPrChange w:id="1096" w:author="localadmin" w:date="2015-01-15T15:09:00Z">
                    <w:rPr/>
                  </w:rPrChange>
                </w:rPr>
                <w:t>Zalophus</w:t>
              </w:r>
              <w:proofErr w:type="spellEnd"/>
              <w:r w:rsidRPr="006B3F6C">
                <w:rPr>
                  <w:i/>
                  <w:sz w:val="20"/>
                  <w:rPrChange w:id="1097" w:author="localadmin" w:date="2015-01-15T15:09:00Z">
                    <w:rPr/>
                  </w:rPrChange>
                </w:rPr>
                <w:t xml:space="preserve"> </w:t>
              </w:r>
              <w:proofErr w:type="spellStart"/>
              <w:r w:rsidRPr="006B3F6C">
                <w:rPr>
                  <w:i/>
                  <w:sz w:val="20"/>
                  <w:rPrChange w:id="1098" w:author="localadmin" w:date="2015-01-15T15:09:00Z">
                    <w:rPr/>
                  </w:rPrChange>
                </w:rPr>
                <w:t>californianus</w:t>
              </w:r>
            </w:ins>
            <w:proofErr w:type="spellEnd"/>
          </w:p>
        </w:tc>
        <w:tc>
          <w:tcPr>
            <w:tcW w:w="0" w:type="auto"/>
            <w:tcBorders>
              <w:top w:val="nil"/>
              <w:left w:val="nil"/>
              <w:bottom w:val="nil"/>
              <w:right w:val="nil"/>
            </w:tcBorders>
          </w:tcPr>
          <w:p w:rsidR="00FD075B" w:rsidRPr="00FD075B" w:rsidRDefault="006B3F6C" w:rsidP="00E824FC">
            <w:pPr>
              <w:spacing w:line="360" w:lineRule="auto"/>
              <w:rPr>
                <w:ins w:id="1099" w:author="Joe Hoffman" w:date="2015-01-15T04:18:00Z"/>
                <w:sz w:val="20"/>
                <w:rPrChange w:id="1100" w:author="localadmin" w:date="2015-01-15T15:09:00Z">
                  <w:rPr>
                    <w:ins w:id="1101" w:author="Joe Hoffman" w:date="2015-01-15T04:18:00Z"/>
                  </w:rPr>
                </w:rPrChange>
              </w:rPr>
            </w:pPr>
            <w:ins w:id="1102" w:author="Joe Hoffman" w:date="2015-01-15T05:11:00Z">
              <w:r w:rsidRPr="006B3F6C">
                <w:rPr>
                  <w:sz w:val="20"/>
                  <w:rPrChange w:id="1103" w:author="localadmin" w:date="2015-01-15T15:09:00Z">
                    <w:rPr/>
                  </w:rPrChange>
                </w:rPr>
                <w:t>Acevedo-Whitehouse, K.</w:t>
              </w:r>
            </w:ins>
            <w:ins w:id="1104" w:author="Joe Hoffman" w:date="2015-01-15T05:21:00Z">
              <w:r w:rsidRPr="006B3F6C">
                <w:rPr>
                  <w:sz w:val="20"/>
                  <w:rPrChange w:id="1105" w:author="localadmin" w:date="2015-01-15T15:09:00Z">
                    <w:rPr/>
                  </w:rPrChange>
                </w:rPr>
                <w:t xml:space="preserve"> (unpublished data)</w:t>
              </w:r>
            </w:ins>
          </w:p>
        </w:tc>
        <w:tc>
          <w:tcPr>
            <w:tcW w:w="0" w:type="auto"/>
            <w:tcBorders>
              <w:top w:val="nil"/>
              <w:left w:val="nil"/>
              <w:bottom w:val="nil"/>
              <w:right w:val="nil"/>
            </w:tcBorders>
          </w:tcPr>
          <w:p w:rsidR="00FD075B" w:rsidRPr="00FD075B" w:rsidRDefault="006B3F6C" w:rsidP="00E824FC">
            <w:pPr>
              <w:spacing w:line="360" w:lineRule="auto"/>
              <w:rPr>
                <w:ins w:id="1106" w:author="Joe Hoffman" w:date="2015-01-15T04:18:00Z"/>
                <w:sz w:val="20"/>
                <w:rPrChange w:id="1107" w:author="localadmin" w:date="2015-01-15T15:09:00Z">
                  <w:rPr>
                    <w:ins w:id="1108" w:author="Joe Hoffman" w:date="2015-01-15T04:18:00Z"/>
                  </w:rPr>
                </w:rPrChange>
              </w:rPr>
            </w:pPr>
            <w:ins w:id="1109" w:author="Joe Hoffman" w:date="2015-01-15T05:27:00Z">
              <w:r w:rsidRPr="006B3F6C">
                <w:rPr>
                  <w:sz w:val="20"/>
                  <w:rPrChange w:id="1110" w:author="localadmin" w:date="2015-01-15T15:09:00Z">
                    <w:rPr/>
                  </w:rPrChange>
                </w:rPr>
                <w:t>347</w:t>
              </w:r>
            </w:ins>
          </w:p>
        </w:tc>
        <w:tc>
          <w:tcPr>
            <w:tcW w:w="0" w:type="auto"/>
            <w:tcBorders>
              <w:top w:val="nil"/>
              <w:left w:val="nil"/>
              <w:bottom w:val="nil"/>
              <w:right w:val="nil"/>
            </w:tcBorders>
          </w:tcPr>
          <w:p w:rsidR="00FD075B" w:rsidRPr="00FD075B" w:rsidRDefault="006B3F6C" w:rsidP="00E824FC">
            <w:pPr>
              <w:spacing w:line="360" w:lineRule="auto"/>
              <w:rPr>
                <w:ins w:id="1111" w:author="Joe Hoffman" w:date="2015-01-15T04:18:00Z"/>
                <w:sz w:val="20"/>
                <w:rPrChange w:id="1112" w:author="localadmin" w:date="2015-01-15T15:09:00Z">
                  <w:rPr>
                    <w:ins w:id="1113" w:author="Joe Hoffman" w:date="2015-01-15T04:18:00Z"/>
                  </w:rPr>
                </w:rPrChange>
              </w:rPr>
            </w:pPr>
            <w:ins w:id="1114" w:author="Joe Hoffman" w:date="2015-01-15T05:27:00Z">
              <w:r w:rsidRPr="006B3F6C">
                <w:rPr>
                  <w:sz w:val="20"/>
                  <w:rPrChange w:id="1115" w:author="localadmin" w:date="2015-01-15T15:09:00Z">
                    <w:rPr/>
                  </w:rPrChange>
                </w:rPr>
                <w:t>13</w:t>
              </w:r>
            </w:ins>
          </w:p>
        </w:tc>
        <w:tc>
          <w:tcPr>
            <w:tcW w:w="0" w:type="auto"/>
            <w:tcBorders>
              <w:top w:val="nil"/>
              <w:left w:val="nil"/>
              <w:bottom w:val="nil"/>
              <w:right w:val="nil"/>
            </w:tcBorders>
          </w:tcPr>
          <w:p w:rsidR="00FD075B" w:rsidRPr="00FD075B" w:rsidRDefault="006B3F6C" w:rsidP="00E824FC">
            <w:pPr>
              <w:spacing w:line="360" w:lineRule="auto"/>
              <w:rPr>
                <w:ins w:id="1116" w:author="Joe Hoffman" w:date="2015-01-15T04:18:00Z"/>
                <w:sz w:val="20"/>
                <w:rPrChange w:id="1117" w:author="localadmin" w:date="2015-01-15T15:09:00Z">
                  <w:rPr>
                    <w:ins w:id="1118" w:author="Joe Hoffman" w:date="2015-01-15T04:18:00Z"/>
                  </w:rPr>
                </w:rPrChange>
              </w:rPr>
            </w:pPr>
            <w:ins w:id="1119" w:author="Joe Hoffman" w:date="2015-01-15T05:29:00Z">
              <w:r w:rsidRPr="006B3F6C">
                <w:rPr>
                  <w:sz w:val="20"/>
                  <w:rPrChange w:id="1120" w:author="localadmin" w:date="2015-01-15T15:09:00Z">
                    <w:rPr/>
                  </w:rPrChange>
                </w:rPr>
                <w:t>11</w:t>
              </w:r>
            </w:ins>
          </w:p>
        </w:tc>
      </w:tr>
      <w:tr w:rsidR="00FD075B" w:rsidTr="00FD075B">
        <w:trPr>
          <w:ins w:id="1121" w:author="Joe Hoffman" w:date="2015-01-15T04:18:00Z"/>
        </w:trPr>
        <w:tc>
          <w:tcPr>
            <w:tcW w:w="0" w:type="auto"/>
            <w:tcBorders>
              <w:top w:val="nil"/>
              <w:left w:val="nil"/>
              <w:right w:val="nil"/>
            </w:tcBorders>
          </w:tcPr>
          <w:p w:rsidR="00FD075B" w:rsidRPr="00FD075B" w:rsidRDefault="006B3F6C" w:rsidP="00E824FC">
            <w:pPr>
              <w:spacing w:line="360" w:lineRule="auto"/>
              <w:rPr>
                <w:ins w:id="1122" w:author="Joe Hoffman" w:date="2015-01-15T04:18:00Z"/>
                <w:sz w:val="20"/>
                <w:rPrChange w:id="1123" w:author="localadmin" w:date="2015-01-15T15:09:00Z">
                  <w:rPr>
                    <w:ins w:id="1124" w:author="Joe Hoffman" w:date="2015-01-15T04:18:00Z"/>
                  </w:rPr>
                </w:rPrChange>
              </w:rPr>
            </w:pPr>
            <w:ins w:id="1125" w:author="Joe Hoffman" w:date="2015-01-15T04:29:00Z">
              <w:r w:rsidRPr="006B3F6C">
                <w:rPr>
                  <w:sz w:val="20"/>
                  <w:rPrChange w:id="1126" w:author="localadmin" w:date="2015-01-15T15:09:00Z">
                    <w:rPr/>
                  </w:rPrChange>
                </w:rPr>
                <w:t xml:space="preserve">South American sea lion, </w:t>
              </w:r>
            </w:ins>
            <w:proofErr w:type="spellStart"/>
            <w:ins w:id="1127" w:author="Joe Hoffman" w:date="2015-01-15T04:28:00Z">
              <w:r w:rsidRPr="006B3F6C">
                <w:rPr>
                  <w:i/>
                  <w:sz w:val="20"/>
                  <w:rPrChange w:id="1128" w:author="localadmin" w:date="2015-01-15T15:09:00Z">
                    <w:rPr/>
                  </w:rPrChange>
                </w:rPr>
                <w:t>Otaria</w:t>
              </w:r>
              <w:proofErr w:type="spellEnd"/>
              <w:r w:rsidRPr="006B3F6C">
                <w:rPr>
                  <w:i/>
                  <w:sz w:val="20"/>
                  <w:rPrChange w:id="1129" w:author="localadmin" w:date="2015-01-15T15:09:00Z">
                    <w:rPr/>
                  </w:rPrChange>
                </w:rPr>
                <w:t xml:space="preserve"> </w:t>
              </w:r>
              <w:proofErr w:type="spellStart"/>
              <w:r w:rsidRPr="006B3F6C">
                <w:rPr>
                  <w:i/>
                  <w:sz w:val="20"/>
                  <w:rPrChange w:id="1130" w:author="localadmin" w:date="2015-01-15T15:09:00Z">
                    <w:rPr/>
                  </w:rPrChange>
                </w:rPr>
                <w:t>flavescens</w:t>
              </w:r>
            </w:ins>
            <w:proofErr w:type="spellEnd"/>
          </w:p>
        </w:tc>
        <w:tc>
          <w:tcPr>
            <w:tcW w:w="0" w:type="auto"/>
            <w:tcBorders>
              <w:top w:val="nil"/>
              <w:left w:val="nil"/>
              <w:right w:val="nil"/>
            </w:tcBorders>
          </w:tcPr>
          <w:p w:rsidR="00FD075B" w:rsidRPr="00FD075B" w:rsidRDefault="006B3F6C" w:rsidP="00E824FC">
            <w:pPr>
              <w:spacing w:line="360" w:lineRule="auto"/>
              <w:rPr>
                <w:ins w:id="1131" w:author="Joe Hoffman" w:date="2015-01-15T04:18:00Z"/>
                <w:sz w:val="20"/>
                <w:rPrChange w:id="1132" w:author="localadmin" w:date="2015-01-15T15:09:00Z">
                  <w:rPr>
                    <w:ins w:id="1133" w:author="Joe Hoffman" w:date="2015-01-15T04:18:00Z"/>
                  </w:rPr>
                </w:rPrChange>
              </w:rPr>
            </w:pPr>
            <w:ins w:id="1134" w:author="Joe Hoffman" w:date="2015-01-15T05:20:00Z">
              <w:r w:rsidRPr="006B3F6C">
                <w:rPr>
                  <w:sz w:val="20"/>
                  <w:rPrChange w:id="1135" w:author="localadmin" w:date="2015-01-15T15:09:00Z">
                    <w:rPr/>
                  </w:rPrChange>
                </w:rPr>
                <w:t>Hoffman J.I. (unpublished data)</w:t>
              </w:r>
            </w:ins>
          </w:p>
        </w:tc>
        <w:tc>
          <w:tcPr>
            <w:tcW w:w="0" w:type="auto"/>
            <w:tcBorders>
              <w:top w:val="nil"/>
              <w:left w:val="nil"/>
              <w:right w:val="nil"/>
            </w:tcBorders>
          </w:tcPr>
          <w:p w:rsidR="00FD075B" w:rsidRPr="00FD075B" w:rsidRDefault="00FD075B" w:rsidP="00E824FC">
            <w:pPr>
              <w:spacing w:line="360" w:lineRule="auto"/>
              <w:rPr>
                <w:ins w:id="1136" w:author="Joe Hoffman" w:date="2015-01-15T04:18:00Z"/>
                <w:sz w:val="20"/>
                <w:rPrChange w:id="1137" w:author="localadmin" w:date="2015-01-15T15:09:00Z">
                  <w:rPr>
                    <w:ins w:id="1138" w:author="Joe Hoffman" w:date="2015-01-15T04:18:00Z"/>
                  </w:rPr>
                </w:rPrChange>
              </w:rPr>
            </w:pPr>
          </w:p>
        </w:tc>
        <w:tc>
          <w:tcPr>
            <w:tcW w:w="0" w:type="auto"/>
            <w:tcBorders>
              <w:top w:val="nil"/>
              <w:left w:val="nil"/>
              <w:right w:val="nil"/>
            </w:tcBorders>
          </w:tcPr>
          <w:p w:rsidR="00FD075B" w:rsidRPr="00FD075B" w:rsidRDefault="00FD075B" w:rsidP="00E824FC">
            <w:pPr>
              <w:spacing w:line="360" w:lineRule="auto"/>
              <w:rPr>
                <w:ins w:id="1139" w:author="Joe Hoffman" w:date="2015-01-15T04:18:00Z"/>
                <w:sz w:val="20"/>
                <w:rPrChange w:id="1140" w:author="localadmin" w:date="2015-01-15T15:09:00Z">
                  <w:rPr>
                    <w:ins w:id="1141" w:author="Joe Hoffman" w:date="2015-01-15T04:18:00Z"/>
                  </w:rPr>
                </w:rPrChange>
              </w:rPr>
            </w:pPr>
          </w:p>
        </w:tc>
        <w:tc>
          <w:tcPr>
            <w:tcW w:w="0" w:type="auto"/>
            <w:tcBorders>
              <w:top w:val="nil"/>
              <w:left w:val="nil"/>
              <w:right w:val="nil"/>
            </w:tcBorders>
          </w:tcPr>
          <w:p w:rsidR="00FD075B" w:rsidRPr="00FD075B" w:rsidRDefault="00FD075B" w:rsidP="00E824FC">
            <w:pPr>
              <w:spacing w:line="360" w:lineRule="auto"/>
              <w:rPr>
                <w:ins w:id="1142" w:author="Joe Hoffman" w:date="2015-01-15T04:18:00Z"/>
                <w:sz w:val="20"/>
                <w:rPrChange w:id="1143" w:author="localadmin" w:date="2015-01-15T15:09:00Z">
                  <w:rPr>
                    <w:ins w:id="1144" w:author="Joe Hoffman" w:date="2015-01-15T04:18:00Z"/>
                  </w:rPr>
                </w:rPrChange>
              </w:rPr>
            </w:pPr>
          </w:p>
        </w:tc>
      </w:tr>
    </w:tbl>
    <w:p w:rsidR="000C71D3" w:rsidRDefault="000C71D3" w:rsidP="00E824FC">
      <w:pPr>
        <w:spacing w:line="360" w:lineRule="auto"/>
        <w:rPr>
          <w:ins w:id="1145" w:author="localadmin" w:date="2015-01-15T10:31:00Z"/>
        </w:rPr>
      </w:pPr>
    </w:p>
    <w:p w:rsidR="009A17A3" w:rsidRDefault="00395B2C" w:rsidP="00E824FC">
      <w:pPr>
        <w:spacing w:line="360" w:lineRule="auto"/>
        <w:rPr>
          <w:ins w:id="1146" w:author="Joe Hoffman" w:date="2015-01-15T04:18:00Z"/>
        </w:rPr>
      </w:pPr>
      <w:ins w:id="1147" w:author="localadmin" w:date="2015-01-15T10:31:00Z">
        <w:r>
          <w:rPr>
            <w:noProof/>
          </w:rPr>
          <w:lastRenderedPageBreak/>
          <w:drawing>
            <wp:inline distT="0" distB="0" distL="0" distR="0">
              <wp:extent cx="7526703" cy="43148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19213" t="31801" r="8912"/>
                      <a:stretch>
                        <a:fillRect/>
                      </a:stretch>
                    </pic:blipFill>
                    <pic:spPr bwMode="auto">
                      <a:xfrm>
                        <a:off x="0" y="0"/>
                        <a:ext cx="7526703" cy="4314825"/>
                      </a:xfrm>
                      <a:prstGeom prst="rect">
                        <a:avLst/>
                      </a:prstGeom>
                      <a:noFill/>
                      <a:ln w="9525">
                        <a:noFill/>
                        <a:miter lim="800000"/>
                        <a:headEnd/>
                        <a:tailEnd/>
                      </a:ln>
                    </pic:spPr>
                  </pic:pic>
                </a:graphicData>
              </a:graphic>
            </wp:inline>
          </w:drawing>
        </w:r>
      </w:ins>
    </w:p>
    <w:p w:rsidR="000C71D3" w:rsidRDefault="000C71D3" w:rsidP="00E824FC">
      <w:pPr>
        <w:spacing w:line="360" w:lineRule="auto"/>
        <w:rPr>
          <w:ins w:id="1148" w:author="Joe Hoffman" w:date="2015-01-15T04:18:00Z"/>
        </w:rPr>
      </w:pPr>
    </w:p>
    <w:p w:rsidR="000C71D3" w:rsidRDefault="000C71D3" w:rsidP="00E824FC">
      <w:pPr>
        <w:spacing w:line="360" w:lineRule="auto"/>
        <w:rPr>
          <w:ins w:id="1149" w:author="Joe Hoffman" w:date="2015-01-15T04:18:00Z"/>
        </w:rPr>
      </w:pPr>
    </w:p>
    <w:p w:rsidR="000C71D3" w:rsidRDefault="000C71D3" w:rsidP="00E824FC">
      <w:pPr>
        <w:spacing w:line="360" w:lineRule="auto"/>
        <w:rPr>
          <w:ins w:id="1150" w:author="Joe Hoffman" w:date="2015-01-15T04:17:00Z"/>
        </w:rPr>
        <w:sectPr w:rsidR="000C71D3" w:rsidSect="000C71D3">
          <w:pgSz w:w="15840" w:h="12240" w:orient="landscape" w:code="1"/>
          <w:pgMar w:top="1797" w:right="1440" w:bottom="1797" w:left="1440" w:header="720" w:footer="720" w:gutter="0"/>
          <w:cols w:space="720"/>
          <w:docGrid w:linePitch="360"/>
          <w:sectPrChange w:id="1151" w:author="Joe Hoffman" w:date="2015-01-15T04:18:00Z">
            <w:sectPr w:rsidR="000C71D3" w:rsidSect="000C71D3">
              <w:pgSz w:w="12240" w:h="15840" w:orient="portrait"/>
              <w:pgMar w:top="1440" w:right="1797" w:bottom="1440" w:left="1797"/>
            </w:sectPr>
          </w:sectPrChange>
        </w:sectPr>
      </w:pPr>
    </w:p>
    <w:p w:rsidR="00E824FC" w:rsidRPr="00551CF7" w:rsidRDefault="002D12A3" w:rsidP="00E824FC">
      <w:pPr>
        <w:spacing w:line="360" w:lineRule="auto"/>
        <w:rPr>
          <w:rFonts w:ascii="Verdana" w:hAnsi="Verdana"/>
          <w:b/>
          <w:sz w:val="25"/>
          <w:szCs w:val="25"/>
        </w:rPr>
      </w:pPr>
      <w:del w:id="1152" w:author="Joe Hoffman" w:date="2015-01-15T04:17:00Z">
        <w:r w:rsidDel="000C71D3">
          <w:lastRenderedPageBreak/>
          <w:br w:type="page"/>
        </w:r>
      </w:del>
      <w:r w:rsidRPr="00551CF7">
        <w:rPr>
          <w:rFonts w:ascii="Verdana" w:hAnsi="Verdana"/>
          <w:b/>
          <w:sz w:val="25"/>
          <w:szCs w:val="25"/>
        </w:rPr>
        <w:t>Abstract</w:t>
      </w:r>
    </w:p>
    <w:p w:rsidR="00E824FC" w:rsidRDefault="00E824FC" w:rsidP="00E824FC">
      <w:pPr>
        <w:spacing w:line="360" w:lineRule="auto"/>
        <w:rPr>
          <w:szCs w:val="24"/>
        </w:rPr>
      </w:pPr>
    </w:p>
    <w:p w:rsidR="00E824FC" w:rsidRDefault="00FA376F" w:rsidP="00E824FC">
      <w:pPr>
        <w:spacing w:line="360" w:lineRule="auto"/>
      </w:pPr>
      <w:r>
        <w:t>Emerging</w:t>
      </w:r>
      <w:r w:rsidRPr="00C54639">
        <w:t xml:space="preserve"> Bayesian </w:t>
      </w:r>
      <w:r>
        <w:t xml:space="preserve">analytical </w:t>
      </w:r>
      <w:r w:rsidRPr="00C54639">
        <w:t xml:space="preserve">approaches offer </w:t>
      </w:r>
      <w:r>
        <w:t>increasingly</w:t>
      </w:r>
      <w:r w:rsidRPr="00C54639">
        <w:t xml:space="preserve"> sophisticated </w:t>
      </w:r>
      <w:r>
        <w:t>means</w:t>
      </w:r>
      <w:r w:rsidRPr="00C54639">
        <w:t xml:space="preserve"> of reconstructing historical population dynamics</w:t>
      </w:r>
      <w:r>
        <w:t xml:space="preserve"> from genetic data, but have been little applied to scenarios involving demographic bottlenecks.  </w:t>
      </w:r>
      <w:r w:rsidRPr="00675294">
        <w:t>Consequently,</w:t>
      </w:r>
      <w:r>
        <w:t xml:space="preserve"> we </w:t>
      </w:r>
      <w:proofErr w:type="spellStart"/>
      <w:r>
        <w:t>analysed</w:t>
      </w:r>
      <w:proofErr w:type="spellEnd"/>
      <w:r>
        <w:t xml:space="preserve"> a large mitochondrial and microsatellite dataset from the </w:t>
      </w:r>
      <w:r w:rsidRPr="00982A07">
        <w:rPr>
          <w:rFonts w:cs="KOJICH+TimesNewRoman"/>
          <w:color w:val="000000"/>
          <w:szCs w:val="24"/>
        </w:rPr>
        <w:t xml:space="preserve">Antarctic fur seal </w:t>
      </w:r>
      <w:proofErr w:type="spellStart"/>
      <w:r w:rsidRPr="00982A07">
        <w:rPr>
          <w:rFonts w:cs="KOJICH+TimesNewRoman"/>
          <w:i/>
          <w:color w:val="000000"/>
          <w:szCs w:val="24"/>
        </w:rPr>
        <w:t>Arctocephalus</w:t>
      </w:r>
      <w:proofErr w:type="spellEnd"/>
      <w:r w:rsidRPr="00982A07">
        <w:rPr>
          <w:rFonts w:cs="KOJICH+TimesNewRoman"/>
          <w:i/>
          <w:color w:val="000000"/>
          <w:szCs w:val="24"/>
        </w:rPr>
        <w:t xml:space="preserve"> </w:t>
      </w:r>
      <w:proofErr w:type="spellStart"/>
      <w:r w:rsidRPr="00982A07">
        <w:rPr>
          <w:rFonts w:cs="KOJICH+TimesNewRoman"/>
          <w:i/>
          <w:color w:val="000000"/>
          <w:szCs w:val="24"/>
        </w:rPr>
        <w:t>gazella</w:t>
      </w:r>
      <w:proofErr w:type="spellEnd"/>
      <w:r>
        <w:rPr>
          <w:rFonts w:cs="KOJICH+TimesNewRoman"/>
          <w:color w:val="000000"/>
          <w:szCs w:val="24"/>
        </w:rPr>
        <w:t xml:space="preserve">, a species </w:t>
      </w:r>
      <w:r w:rsidRPr="00982A07">
        <w:rPr>
          <w:rFonts w:cs="KOJICH+TimesNewRoman"/>
          <w:color w:val="000000"/>
          <w:szCs w:val="24"/>
        </w:rPr>
        <w:t>subject</w:t>
      </w:r>
      <w:r>
        <w:rPr>
          <w:rFonts w:cs="KOJICH+TimesNewRoman"/>
          <w:color w:val="000000"/>
          <w:szCs w:val="24"/>
        </w:rPr>
        <w:t>ed</w:t>
      </w:r>
      <w:r w:rsidRPr="00982A07">
        <w:rPr>
          <w:rFonts w:cs="KOJICH+TimesNewRoman"/>
          <w:color w:val="000000"/>
          <w:szCs w:val="24"/>
        </w:rPr>
        <w:t xml:space="preserve"> to one of the most extreme examples of uncontrolled exploitation in history when it was reduced to </w:t>
      </w:r>
      <w:r>
        <w:rPr>
          <w:rFonts w:cs="KOJICH+TimesNewRoman"/>
          <w:color w:val="000000"/>
          <w:szCs w:val="24"/>
        </w:rPr>
        <w:t xml:space="preserve">the brink of </w:t>
      </w:r>
      <w:r w:rsidRPr="00982A07">
        <w:rPr>
          <w:rFonts w:cs="KOJICH+TimesNewRoman"/>
          <w:color w:val="000000"/>
          <w:szCs w:val="24"/>
        </w:rPr>
        <w:t>extinction</w:t>
      </w:r>
      <w:r>
        <w:rPr>
          <w:rFonts w:cs="KOJICH+TimesNewRoman"/>
          <w:color w:val="000000"/>
          <w:szCs w:val="24"/>
        </w:rPr>
        <w:t xml:space="preserve"> </w:t>
      </w:r>
      <w:r w:rsidRPr="00982A07">
        <w:rPr>
          <w:rFonts w:cs="KOJICH+TimesNewRoman"/>
          <w:color w:val="000000"/>
          <w:szCs w:val="24"/>
        </w:rPr>
        <w:t xml:space="preserve">by the sealing industry during the late eighteenth and nineteenth centuries.  </w:t>
      </w:r>
      <w:r>
        <w:t>Classical bottleneck tests, which exploit the fact that rare alleles are rapidly lost during demographic reduction, failed to provide convincing evidence for a bottleneck</w:t>
      </w:r>
      <w:r w:rsidR="00F26B33">
        <w:t>.</w:t>
      </w:r>
      <w:r>
        <w:t xml:space="preserve">  In contrast, a strong signal of recent demographic decline was detected using both Bayesian skyline plots and approximate Bayesian computing, the latter also allowing derivation of posterior parameter estimates that were remarkably consistent with historical </w:t>
      </w:r>
      <w:r w:rsidR="00F94027">
        <w:t>observations</w:t>
      </w:r>
      <w:r>
        <w:t xml:space="preserve">.  </w:t>
      </w:r>
      <w:r w:rsidRPr="00CC5A39">
        <w:t xml:space="preserve">This was achieved using only contemporary samples, </w:t>
      </w:r>
      <w:r w:rsidR="00FF7E6D">
        <w:t xml:space="preserve">further </w:t>
      </w:r>
      <w:r w:rsidRPr="00CC5A39">
        <w:t xml:space="preserve">emphasizing the </w:t>
      </w:r>
      <w:r w:rsidR="00FF7E6D">
        <w:t>potential</w:t>
      </w:r>
      <w:r w:rsidR="00BB00B7">
        <w:t xml:space="preserve"> </w:t>
      </w:r>
      <w:r w:rsidR="00FF7E6D">
        <w:t xml:space="preserve">of </w:t>
      </w:r>
      <w:r w:rsidR="00BB00B7">
        <w:t>these approaches</w:t>
      </w:r>
      <w:r w:rsidR="00FF7E6D">
        <w:t xml:space="preserve"> to address </w:t>
      </w:r>
      <w:r w:rsidR="00551CF7">
        <w:t xml:space="preserve">important </w:t>
      </w:r>
      <w:r w:rsidR="00C00D2C">
        <w:t>outstanding</w:t>
      </w:r>
      <w:r w:rsidR="00FF7E6D">
        <w:t xml:space="preserve"> </w:t>
      </w:r>
      <w:r w:rsidR="00FF7E6D" w:rsidRPr="00CC5A39">
        <w:t xml:space="preserve">problems in conservation </w:t>
      </w:r>
      <w:r w:rsidR="00FF7E6D">
        <w:t xml:space="preserve">and evolutionary </w:t>
      </w:r>
      <w:r w:rsidR="00FF7E6D" w:rsidRPr="00CC5A39">
        <w:t>biology.</w:t>
      </w:r>
    </w:p>
    <w:p w:rsidR="00E824FC" w:rsidRDefault="003E333A" w:rsidP="00E824FC">
      <w:pPr>
        <w:spacing w:line="360" w:lineRule="auto"/>
      </w:pPr>
      <w:r>
        <w:br w:type="page"/>
      </w:r>
    </w:p>
    <w:p w:rsidR="00E824FC" w:rsidRPr="00551CF7" w:rsidRDefault="003E333A" w:rsidP="00E824FC">
      <w:pPr>
        <w:spacing w:line="360" w:lineRule="auto"/>
        <w:rPr>
          <w:rFonts w:ascii="Verdana" w:hAnsi="Verdana"/>
          <w:b/>
          <w:sz w:val="25"/>
          <w:szCs w:val="25"/>
        </w:rPr>
      </w:pPr>
      <w:r w:rsidRPr="00551CF7">
        <w:rPr>
          <w:rFonts w:ascii="Verdana" w:hAnsi="Verdana"/>
          <w:b/>
          <w:sz w:val="25"/>
          <w:szCs w:val="25"/>
        </w:rPr>
        <w:lastRenderedPageBreak/>
        <w:t>Author summary</w:t>
      </w:r>
    </w:p>
    <w:p w:rsidR="00E824FC" w:rsidRDefault="00E824FC" w:rsidP="00E824FC">
      <w:pPr>
        <w:spacing w:line="360" w:lineRule="auto"/>
      </w:pPr>
    </w:p>
    <w:p w:rsidR="00E824FC" w:rsidRDefault="003E333A" w:rsidP="00E824FC">
      <w:pPr>
        <w:spacing w:line="360" w:lineRule="auto"/>
        <w:rPr>
          <w:rFonts w:cs="KOJICH+TimesNewRoman"/>
          <w:color w:val="000000"/>
          <w:szCs w:val="24"/>
        </w:rPr>
      </w:pPr>
      <w:r>
        <w:t>Severe reductions in population size, termed bottlenecks, can deplete genetic variation and increase extinction</w:t>
      </w:r>
      <w:r w:rsidR="00197603">
        <w:t xml:space="preserve"> risk</w:t>
      </w:r>
      <w:r w:rsidR="00992F8A">
        <w:t>.  This has motivated</w:t>
      </w:r>
      <w:r w:rsidR="00FF7E6D">
        <w:t xml:space="preserve"> the development of </w:t>
      </w:r>
      <w:r w:rsidR="00197603">
        <w:t>several</w:t>
      </w:r>
      <w:r w:rsidR="00FF7E6D">
        <w:t xml:space="preserve"> genetic approaches for </w:t>
      </w:r>
      <w:r w:rsidR="00992F8A">
        <w:t xml:space="preserve">detecting bottlenecks </w:t>
      </w:r>
      <w:r w:rsidR="00B85137">
        <w:t>with</w:t>
      </w:r>
      <w:r w:rsidR="00992F8A">
        <w:t>in nat</w:t>
      </w:r>
      <w:r w:rsidR="003E7026">
        <w:t>ural populations.  Here</w:t>
      </w:r>
      <w:r w:rsidR="00992F8A">
        <w:t xml:space="preserve">, we applied state of the art Bayesian techniques to a well-documented case study, the Antarctic fur seal, which was hunted to the brink of extinction at South Georgia in the </w:t>
      </w:r>
      <w:r w:rsidR="00992F8A" w:rsidRPr="00982A07">
        <w:rPr>
          <w:rFonts w:cs="KOJICH+TimesNewRoman"/>
          <w:color w:val="000000"/>
          <w:szCs w:val="24"/>
        </w:rPr>
        <w:t xml:space="preserve">late eighteenth and nineteenth centuries.  </w:t>
      </w:r>
      <w:r w:rsidR="00992F8A">
        <w:rPr>
          <w:rFonts w:cs="KOJICH+TimesNewRoman"/>
          <w:color w:val="000000"/>
          <w:szCs w:val="24"/>
        </w:rPr>
        <w:t xml:space="preserve">Using only contemporary DNA samples, we found </w:t>
      </w:r>
      <w:r w:rsidR="00197603">
        <w:rPr>
          <w:rFonts w:cs="KOJICH+TimesNewRoman"/>
          <w:color w:val="000000"/>
          <w:szCs w:val="24"/>
        </w:rPr>
        <w:t xml:space="preserve">strong </w:t>
      </w:r>
      <w:r w:rsidR="00992F8A">
        <w:rPr>
          <w:rFonts w:cs="KOJICH+TimesNewRoman"/>
          <w:color w:val="000000"/>
          <w:szCs w:val="24"/>
        </w:rPr>
        <w:t>evidence for a recent and dramatic reduction in population size, the</w:t>
      </w:r>
      <w:r w:rsidR="00851088">
        <w:rPr>
          <w:rFonts w:cs="KOJICH+TimesNewRoman"/>
          <w:color w:val="000000"/>
          <w:szCs w:val="24"/>
        </w:rPr>
        <w:t xml:space="preserve"> extent and </w:t>
      </w:r>
      <w:r w:rsidR="00992F8A">
        <w:rPr>
          <w:rFonts w:cs="KOJICH+TimesNewRoman"/>
          <w:color w:val="000000"/>
          <w:szCs w:val="24"/>
        </w:rPr>
        <w:t xml:space="preserve">timing of which was </w:t>
      </w:r>
      <w:r w:rsidR="00C00D2C">
        <w:rPr>
          <w:rFonts w:cs="KOJICH+TimesNewRoman"/>
          <w:color w:val="000000"/>
          <w:szCs w:val="24"/>
        </w:rPr>
        <w:t xml:space="preserve">in </w:t>
      </w:r>
      <w:r w:rsidR="00B85137">
        <w:rPr>
          <w:rFonts w:cs="KOJICH+TimesNewRoman"/>
          <w:color w:val="000000"/>
          <w:szCs w:val="24"/>
        </w:rPr>
        <w:t xml:space="preserve">good </w:t>
      </w:r>
      <w:r w:rsidR="00C00D2C">
        <w:rPr>
          <w:rFonts w:cs="KOJICH+TimesNewRoman"/>
          <w:color w:val="000000"/>
          <w:szCs w:val="24"/>
        </w:rPr>
        <w:t xml:space="preserve">agreement with </w:t>
      </w:r>
      <w:r w:rsidR="000C5C46">
        <w:rPr>
          <w:rFonts w:cs="KOJICH+TimesNewRoman"/>
          <w:color w:val="000000"/>
          <w:szCs w:val="24"/>
        </w:rPr>
        <w:t xml:space="preserve">the </w:t>
      </w:r>
      <w:r w:rsidR="00992F8A">
        <w:rPr>
          <w:rFonts w:cs="KOJICH+TimesNewRoman"/>
          <w:color w:val="000000"/>
          <w:szCs w:val="24"/>
        </w:rPr>
        <w:t xml:space="preserve">historical accounts of sealing captains.  Our study </w:t>
      </w:r>
      <w:r w:rsidR="00851088">
        <w:rPr>
          <w:rFonts w:cs="KOJICH+TimesNewRoman"/>
          <w:color w:val="000000"/>
          <w:szCs w:val="24"/>
        </w:rPr>
        <w:t xml:space="preserve">suggests that </w:t>
      </w:r>
      <w:r w:rsidR="00F94027">
        <w:rPr>
          <w:rFonts w:cs="KOJICH+TimesNewRoman"/>
          <w:color w:val="000000"/>
          <w:szCs w:val="24"/>
        </w:rPr>
        <w:t>Bayesian approaches could prove</w:t>
      </w:r>
      <w:r w:rsidR="00851088">
        <w:rPr>
          <w:rFonts w:cs="KOJICH+TimesNewRoman"/>
          <w:color w:val="000000"/>
          <w:szCs w:val="24"/>
        </w:rPr>
        <w:t xml:space="preserve"> a powerful tool for conservation biologists interested in reconstructing the recent demographic history of threatened natural populations.</w:t>
      </w:r>
    </w:p>
    <w:p w:rsidR="00E824FC" w:rsidRDefault="00D23172" w:rsidP="00E824FC">
      <w:pPr>
        <w:spacing w:line="360" w:lineRule="auto"/>
      </w:pPr>
      <w:r>
        <w:br w:type="page"/>
      </w:r>
    </w:p>
    <w:p w:rsidR="00E824FC" w:rsidRPr="00551CF7" w:rsidRDefault="002D12A3" w:rsidP="00E824FC">
      <w:pPr>
        <w:spacing w:line="360" w:lineRule="auto"/>
        <w:rPr>
          <w:rFonts w:ascii="Verdana" w:hAnsi="Verdana"/>
          <w:b/>
          <w:sz w:val="25"/>
          <w:szCs w:val="25"/>
        </w:rPr>
      </w:pPr>
      <w:r w:rsidRPr="00551CF7">
        <w:rPr>
          <w:rFonts w:ascii="Verdana" w:hAnsi="Verdana"/>
          <w:b/>
          <w:sz w:val="25"/>
          <w:szCs w:val="25"/>
        </w:rPr>
        <w:lastRenderedPageBreak/>
        <w:t>Introduction</w:t>
      </w:r>
    </w:p>
    <w:p w:rsidR="00E824FC" w:rsidRDefault="00E824FC" w:rsidP="00E824FC">
      <w:pPr>
        <w:spacing w:line="360" w:lineRule="auto"/>
      </w:pPr>
    </w:p>
    <w:p w:rsidR="00E824FC" w:rsidRDefault="006E1C76" w:rsidP="00E824FC">
      <w:pPr>
        <w:spacing w:line="360" w:lineRule="auto"/>
      </w:pPr>
      <w:r>
        <w:t xml:space="preserve">Many natural populations have experienced severe </w:t>
      </w:r>
      <w:r w:rsidR="00C436FD">
        <w:t xml:space="preserve">demographic </w:t>
      </w:r>
      <w:r w:rsidR="0022293E">
        <w:t xml:space="preserve">reductions, </w:t>
      </w:r>
      <w:r w:rsidR="00C436FD">
        <w:t xml:space="preserve">or </w:t>
      </w:r>
      <w:r>
        <w:t>population bottlenecks</w:t>
      </w:r>
      <w:r w:rsidR="00D50855">
        <w:t>, due to</w:t>
      </w:r>
      <w:r>
        <w:t xml:space="preserve"> over-exploitation or </w:t>
      </w:r>
      <w:proofErr w:type="spellStart"/>
      <w:r>
        <w:t>anthropogenically</w:t>
      </w:r>
      <w:proofErr w:type="spellEnd"/>
      <w:r>
        <w:t xml:space="preserve"> induced habitat destruction.  </w:t>
      </w:r>
      <w:r w:rsidR="003F2BEB">
        <w:t>This</w:t>
      </w:r>
      <w:r w:rsidR="000A68BF">
        <w:t xml:space="preserve"> </w:t>
      </w:r>
      <w:r w:rsidR="003F2BEB">
        <w:t xml:space="preserve">is </w:t>
      </w:r>
      <w:r w:rsidR="00D17BCC">
        <w:t>a</w:t>
      </w:r>
      <w:r w:rsidR="0022293E">
        <w:t xml:space="preserve"> major </w:t>
      </w:r>
      <w:r w:rsidR="00D17BCC">
        <w:t xml:space="preserve">cause of </w:t>
      </w:r>
      <w:r w:rsidR="0022293E">
        <w:t>concern to conservation biologists</w:t>
      </w:r>
      <w:r w:rsidR="003F2BEB">
        <w:t xml:space="preserve"> </w:t>
      </w:r>
      <w:r w:rsidR="0022293E">
        <w:t>because</w:t>
      </w:r>
      <w:r w:rsidR="003F2BEB">
        <w:t xml:space="preserve"> bottlenecks </w:t>
      </w:r>
      <w:r w:rsidR="000A68BF">
        <w:t>can lead to the</w:t>
      </w:r>
      <w:r w:rsidR="00C85E4E">
        <w:t xml:space="preserve"> loss of genetic variability, </w:t>
      </w:r>
      <w:r w:rsidR="003908B2">
        <w:t xml:space="preserve">elevated </w:t>
      </w:r>
      <w:r w:rsidR="00C85E4E">
        <w:t xml:space="preserve">levels of inbreeding and the fixation of mildly deleterious alleles, </w:t>
      </w:r>
      <w:r w:rsidR="000A68BF">
        <w:t xml:space="preserve">thereby </w:t>
      </w:r>
      <w:r w:rsidR="00D50855">
        <w:t>increasing the risk of extinction</w:t>
      </w:r>
      <w:r w:rsidR="000A68BF">
        <w:t xml:space="preserve"> and </w:t>
      </w:r>
      <w:r w:rsidR="00D17BCC">
        <w:t>compromising</w:t>
      </w:r>
      <w:r w:rsidR="000A68BF">
        <w:t xml:space="preserve"> adaptive evolutionary potential</w:t>
      </w:r>
      <w:r>
        <w:t xml:space="preserve"> </w:t>
      </w:r>
      <w:r w:rsidR="006B3F6C">
        <w:fldChar w:fldCharType="begin">
          <w:fldData xml:space="preserve">PEVuZE5vdGU+PENpdGU+PEF1dGhvcj5GcmFua2hhbTwvQXV0aG9yPjxZZWFyPjE5OTk8L1llYXI+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</w:fldData>
        </w:fldChar>
      </w:r>
      <w:r w:rsidR="007645BF">
        <w:instrText xml:space="preserve"> ADDIN EN.CITE </w:instrText>
      </w:r>
      <w:r w:rsidR="006B3F6C">
        <w:fldChar w:fldCharType="begin">
          <w:fldData xml:space="preserve">PEVuZE5vdGU+PENpdGU+PEF1dGhvcj5GcmFua2hhbTwvQXV0aG9yPjxZZWFyPjE5OTk8L1llYXI+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</w:fldData>
        </w:fldChar>
      </w:r>
      <w:r w:rsidR="007645BF">
        <w:instrText xml:space="preserve"> ADDIN EN.CITE.DATA </w:instrText>
      </w:r>
      <w:r w:rsidR="006B3F6C">
        <w:fldChar w:fldCharType="end"/>
      </w:r>
      <w:r w:rsidR="006B3F6C">
        <w:fldChar w:fldCharType="separate"/>
      </w:r>
      <w:r w:rsidR="007645BF">
        <w:rPr>
          <w:noProof/>
        </w:rPr>
        <w:t>[</w:t>
      </w:r>
      <w:hyperlink w:anchor="_ENREF_12" w:tooltip="Frankham, 1999 #3074" w:history="1">
        <w:r w:rsidR="00C01DD8">
          <w:rPr>
            <w:noProof/>
          </w:rPr>
          <w:t>12</w:t>
        </w:r>
      </w:hyperlink>
      <w:r w:rsidR="007645BF">
        <w:rPr>
          <w:noProof/>
        </w:rPr>
        <w:t>,</w:t>
      </w:r>
      <w:hyperlink w:anchor="_ENREF_13" w:tooltip="Lande, 1994 #3075" w:history="1">
        <w:r w:rsidR="00C01DD8">
          <w:rPr>
            <w:noProof/>
          </w:rPr>
          <w:t>13</w:t>
        </w:r>
      </w:hyperlink>
      <w:r w:rsidR="007645BF">
        <w:rPr>
          <w:noProof/>
        </w:rPr>
        <w:t>,</w:t>
      </w:r>
      <w:hyperlink w:anchor="_ENREF_14" w:tooltip="Lynch, 1995 #3077" w:history="1">
        <w:r w:rsidR="00C01DD8">
          <w:rPr>
            <w:noProof/>
          </w:rPr>
          <w:t>14</w:t>
        </w:r>
      </w:hyperlink>
      <w:r w:rsidR="007645BF">
        <w:rPr>
          <w:noProof/>
        </w:rPr>
        <w:t>,</w:t>
      </w:r>
      <w:hyperlink w:anchor="_ENREF_15" w:tooltip="Mills, 1994 #3078" w:history="1">
        <w:r w:rsidR="00C01DD8">
          <w:rPr>
            <w:noProof/>
          </w:rPr>
          <w:t>15</w:t>
        </w:r>
      </w:hyperlink>
      <w:r w:rsidR="007645BF">
        <w:rPr>
          <w:noProof/>
        </w:rPr>
        <w:t>,</w:t>
      </w:r>
      <w:hyperlink w:anchor="_ENREF_16" w:tooltip="Hedrick, 1992 #3079" w:history="1">
        <w:r w:rsidR="00C01DD8">
          <w:rPr>
            <w:noProof/>
          </w:rPr>
          <w:t>16</w:t>
        </w:r>
      </w:hyperlink>
      <w:r w:rsidR="007645BF">
        <w:rPr>
          <w:noProof/>
        </w:rPr>
        <w:t>]</w:t>
      </w:r>
      <w:r w:rsidR="006B3F6C">
        <w:fldChar w:fldCharType="end"/>
      </w:r>
      <w:r w:rsidR="000A68BF">
        <w:t>.</w:t>
      </w:r>
      <w:r w:rsidR="0022293E">
        <w:t xml:space="preserve">  </w:t>
      </w:r>
      <w:r w:rsidR="00C436FD">
        <w:t>Unfortunately</w:t>
      </w:r>
      <w:r w:rsidR="00890A74">
        <w:t xml:space="preserve"> however</w:t>
      </w:r>
      <w:r w:rsidR="00C436FD">
        <w:t xml:space="preserve">, detecting and measuring the impacts of such changes is </w:t>
      </w:r>
      <w:r w:rsidR="00D17BCC">
        <w:t xml:space="preserve">not </w:t>
      </w:r>
      <w:r w:rsidR="00C436FD">
        <w:t xml:space="preserve">usually </w:t>
      </w:r>
      <w:r w:rsidR="00D17BCC">
        <w:t>possible</w:t>
      </w:r>
      <w:r w:rsidR="00C436FD">
        <w:t xml:space="preserve"> because patterns of historical abundance are seldom known.  </w:t>
      </w:r>
      <w:r w:rsidR="00C436FD" w:rsidRPr="0037100D">
        <w:t xml:space="preserve">Consequently, there has been </w:t>
      </w:r>
      <w:r w:rsidR="00732222">
        <w:t>considerable</w:t>
      </w:r>
      <w:r w:rsidR="00732222" w:rsidRPr="0037100D">
        <w:t xml:space="preserve"> </w:t>
      </w:r>
      <w:r w:rsidR="00C436FD" w:rsidRPr="0037100D">
        <w:t xml:space="preserve">interest in the development and application of methods </w:t>
      </w:r>
      <w:r w:rsidR="00735862">
        <w:t>for</w:t>
      </w:r>
      <w:r w:rsidR="00C436FD">
        <w:t xml:space="preserve"> detect</w:t>
      </w:r>
      <w:r w:rsidR="00735862">
        <w:t>ing</w:t>
      </w:r>
      <w:r w:rsidR="00C436FD">
        <w:t xml:space="preserve"> bottleneck signatures</w:t>
      </w:r>
      <w:r w:rsidR="00735862">
        <w:t xml:space="preserve"> using neutral genetic markers such as microsatellites</w:t>
      </w:r>
      <w:r w:rsidR="00C436FD">
        <w:t>.</w:t>
      </w:r>
    </w:p>
    <w:p w:rsidR="00E824FC" w:rsidRDefault="00E824FC" w:rsidP="00E824FC">
      <w:pPr>
        <w:spacing w:line="360" w:lineRule="auto"/>
      </w:pPr>
    </w:p>
    <w:p w:rsidR="00E824FC" w:rsidRDefault="00B35903" w:rsidP="00E824FC">
      <w:pPr>
        <w:spacing w:line="360" w:lineRule="auto"/>
      </w:pPr>
      <w:r>
        <w:t xml:space="preserve">One such </w:t>
      </w:r>
      <w:r w:rsidR="00890A74">
        <w:t xml:space="preserve">approach </w:t>
      </w:r>
      <w:r>
        <w:t>exploits the fact that genetic drift is intensified in small populations, leadin</w:t>
      </w:r>
      <w:r w:rsidR="004D6A6D">
        <w:t>g to concomitant changes in allele frequenc</w:t>
      </w:r>
      <w:r w:rsidR="00A17117">
        <w:t>ies</w:t>
      </w:r>
      <w:r>
        <w:t xml:space="preserve"> and </w:t>
      </w:r>
      <w:r w:rsidR="00511AEE">
        <w:t>in some cases</w:t>
      </w:r>
      <w:r>
        <w:t xml:space="preserve"> the fixation or loss of </w:t>
      </w:r>
      <w:r w:rsidR="00F73DB8">
        <w:t xml:space="preserve">particular </w:t>
      </w:r>
      <w:r>
        <w:t xml:space="preserve">alleles.  </w:t>
      </w:r>
      <w:r w:rsidR="00511AEE">
        <w:t>This in principle allows variation in the effective population size to be measured when multiple, temporally spaced samples are available</w:t>
      </w:r>
      <w:r w:rsidR="00A919AC">
        <w:t xml:space="preserve"> </w:t>
      </w:r>
      <w:r w:rsidR="006B3F6C">
        <w:fldChar w:fldCharType="begin"/>
      </w:r>
      <w:r w:rsidR="007645BF">
        <w:instrText xml:space="preserve"> ADDIN EN.CITE &lt;EndNote&gt;&lt;Cite&gt;&lt;Author&gt;Waples&lt;/Author&gt;&lt;Year&gt;1989&lt;/Year&gt;&lt;RecNum&gt;3082&lt;/RecNum&gt;&lt;DisplayText&gt;[17,18]&lt;/DisplayText&gt;&lt;record&gt;&lt;rec-number&gt;3082&lt;/rec-number&gt;&lt;foreign-keys&gt;&lt;key app="EN" db-id="d5zr0exx1f5prwep2rapee0def9wa9t2peet"&gt;3082&lt;/key&gt;&lt;/foreign-keys&gt;&lt;ref-type name="Journal Article"&gt;17&lt;/ref-type&gt;&lt;contributors&gt;&lt;authors&gt;&lt;author&gt;Waples, R.S.&lt;/author&gt;&lt;/authors&gt;&lt;/contributors&gt;&lt;titles&gt;&lt;title&gt;A generalised approach for estimating effective population size from temporal changes in allele frequency&lt;/title&gt;&lt;secondary-title&gt;Genetics&lt;/secondary-title&gt;&lt;/titles&gt;&lt;periodical&gt;&lt;full-title&gt;Genetics&lt;/full-title&gt;&lt;/periodical&gt;&lt;pages&gt;379-391&lt;/pages&gt;&lt;volume&gt;121&lt;/volume&gt;&lt;dates&gt;&lt;year&gt;1989&lt;/year&gt;&lt;/dates&gt;&lt;urls&gt;&lt;/urls&gt;&lt;/record&gt;&lt;/Cite&gt;&lt;Cite&gt;&lt;Author&gt;Luikart&lt;/Author&gt;&lt;Year&gt;1999&lt;/Year&gt;&lt;RecNum&gt;931&lt;/RecNum&gt;&lt;record&gt;&lt;rec-number&gt;931&lt;/rec-number&gt;&lt;foreign-keys&gt;&lt;key app="EN" db-id="d5zr0exx1f5prwep2rapee0def9wa9t2peet"&gt;931&lt;/key&gt;&lt;/foreign-keys&gt;&lt;ref-type name="Journal Article"&gt;17&lt;/ref-type&gt;&lt;contributors&gt;&lt;authors&gt;&lt;author&gt;Luikart, G.&lt;/author&gt;&lt;author&gt;Cornuet, J. M.&lt;/author&gt;&lt;author&gt;Allendorf, F. W.&lt;/author&gt;&lt;/authors&gt;&lt;/contributors&gt;&lt;titles&gt;&lt;title&gt;Temporal changes in allele frequencies provide estimates of population bottleneck size&lt;/title&gt;&lt;secondary-title&gt;Conservation Biology&lt;/secondary-title&gt;&lt;alt-title&gt;0888-8892&lt;/alt-title&gt;&lt;/titles&gt;&lt;periodical&gt;&lt;full-title&gt;Conservation Biology&lt;/full-title&gt;&lt;/periodical&gt;&lt;pages&gt;523-530&lt;/pages&gt;&lt;volume&gt;13&lt;/volume&gt;&lt;number&gt;3&lt;/number&gt;&lt;keywords&gt;&lt;keyword&gt;conservation genetics&lt;/keyword&gt;&lt;keyword&gt;extinction&lt;/keyword&gt;&lt;keyword&gt;drift&lt;/keyword&gt;&lt;/keywords&gt;&lt;dates&gt;&lt;year&gt;1999&lt;/year&gt;&lt;/dates&gt;&lt;label&gt;@&lt;/label&gt;&lt;urls&gt;&lt;/urls&gt;&lt;/record&gt;&lt;/Cite&gt;&lt;/EndNote&gt;</w:instrText>
      </w:r>
      <w:r w:rsidR="006B3F6C">
        <w:fldChar w:fldCharType="separate"/>
      </w:r>
      <w:r w:rsidR="007645BF">
        <w:rPr>
          <w:noProof/>
        </w:rPr>
        <w:t>[</w:t>
      </w:r>
      <w:hyperlink w:anchor="_ENREF_17" w:tooltip="Waples, 1989 #3082" w:history="1">
        <w:r w:rsidR="00C01DD8">
          <w:rPr>
            <w:noProof/>
          </w:rPr>
          <w:t>17</w:t>
        </w:r>
      </w:hyperlink>
      <w:r w:rsidR="007645BF">
        <w:rPr>
          <w:noProof/>
        </w:rPr>
        <w:t>,</w:t>
      </w:r>
      <w:hyperlink w:anchor="_ENREF_18" w:tooltip="Luikart, 1999 #931" w:history="1">
        <w:r w:rsidR="00C01DD8">
          <w:rPr>
            <w:noProof/>
          </w:rPr>
          <w:t>18</w:t>
        </w:r>
      </w:hyperlink>
      <w:r w:rsidR="007645BF">
        <w:rPr>
          <w:noProof/>
        </w:rPr>
        <w:t>]</w:t>
      </w:r>
      <w:r w:rsidR="006B3F6C">
        <w:fldChar w:fldCharType="end"/>
      </w:r>
      <w:r w:rsidR="00511AEE">
        <w:t xml:space="preserve">.  </w:t>
      </w:r>
      <w:r w:rsidR="00A919AC">
        <w:t>However,</w:t>
      </w:r>
      <w:r w:rsidR="009A0338">
        <w:t xml:space="preserve"> </w:t>
      </w:r>
      <w:r w:rsidR="00D50855">
        <w:t>this approach may</w:t>
      </w:r>
      <w:r w:rsidR="00A17117">
        <w:t xml:space="preserve"> underestimate </w:t>
      </w:r>
      <w:r w:rsidR="00D50855">
        <w:t xml:space="preserve">the </w:t>
      </w:r>
      <w:r w:rsidR="00A17117">
        <w:t xml:space="preserve">magnitude of severe bottlenecks because </w:t>
      </w:r>
      <w:r w:rsidR="001D0D2B">
        <w:t xml:space="preserve">the </w:t>
      </w:r>
      <w:r w:rsidR="002D352E">
        <w:t>loss of alleles</w:t>
      </w:r>
      <w:r w:rsidR="00892AB9">
        <w:t xml:space="preserve"> </w:t>
      </w:r>
      <w:r w:rsidR="009A0338">
        <w:t>constrain</w:t>
      </w:r>
      <w:r w:rsidR="00632B86">
        <w:t>s</w:t>
      </w:r>
      <w:r w:rsidR="00892AB9">
        <w:t xml:space="preserve"> t</w:t>
      </w:r>
      <w:r w:rsidR="003D1EDD">
        <w:t xml:space="preserve">he </w:t>
      </w:r>
      <w:r w:rsidR="00DB25EF">
        <w:t xml:space="preserve">extent to which </w:t>
      </w:r>
      <w:r w:rsidR="00A555E3">
        <w:t>allele frequencies are</w:t>
      </w:r>
      <w:r w:rsidR="001D0D2B">
        <w:t xml:space="preserve"> subsequently</w:t>
      </w:r>
      <w:r w:rsidR="00A555E3">
        <w:t xml:space="preserve"> </w:t>
      </w:r>
      <w:r w:rsidR="009A0338">
        <w:t>able to drift</w:t>
      </w:r>
      <w:r w:rsidR="002D352E">
        <w:t xml:space="preserve"> </w:t>
      </w:r>
      <w:r w:rsidR="006B3F6C">
        <w:fldChar w:fldCharType="begin"/>
      </w:r>
      <w:r w:rsidR="007645BF">
        <w:instrText xml:space="preserve"> ADDIN EN.CITE &lt;EndNote&gt;&lt;Cite&gt;&lt;Author&gt;Richards&lt;/Author&gt;&lt;Year&gt;1996&lt;/Year&gt;&lt;RecNum&gt;3080&lt;/RecNum&gt;&lt;DisplayText&gt;[19]&lt;/DisplayText&gt;&lt;record&gt;&lt;rec-number&gt;3080&lt;/rec-number&gt;&lt;foreign-keys&gt;&lt;key app="EN" db-id="d5zr0exx1f5prwep2rapee0def9wa9t2peet"&gt;3080&lt;/key&gt;&lt;/foreign-keys&gt;&lt;ref-type name="Journal Article"&gt;17&lt;/ref-type&gt;&lt;contributors&gt;&lt;authors&gt;&lt;author&gt;Richards, C.&lt;/author&gt;&lt;author&gt;Leberg, P.L.&lt;/author&gt;&lt;/authors&gt;&lt;/contributors&gt;&lt;titles&gt;&lt;title&gt;Temporal changes in allele frequencies and a population&amp;apos;s history of severe bottlenecks&lt;/title&gt;&lt;secondary-title&gt;Conservation Biology&lt;/secondary-title&gt;&lt;/titles&gt;&lt;periodical&gt;&lt;full-title&gt;Conservation Biology&lt;/full-title&gt;&lt;/periodical&gt;&lt;pages&gt;832–839&lt;/pages&gt;&lt;volume&gt;10&lt;/volume&gt;&lt;dates&gt;&lt;year&gt;1996&lt;/year&gt;&lt;/dates&gt;&lt;urls&gt;&lt;/urls&gt;&lt;/record&gt;&lt;/Cite&gt;&lt;/EndNote&gt;</w:instrText>
      </w:r>
      <w:r w:rsidR="006B3F6C">
        <w:fldChar w:fldCharType="separate"/>
      </w:r>
      <w:r w:rsidR="007645BF">
        <w:rPr>
          <w:noProof/>
        </w:rPr>
        <w:t>[</w:t>
      </w:r>
      <w:hyperlink w:anchor="_ENREF_19" w:tooltip="Richards, 1996 #3080" w:history="1">
        <w:r w:rsidR="00C01DD8">
          <w:rPr>
            <w:noProof/>
          </w:rPr>
          <w:t>19</w:t>
        </w:r>
      </w:hyperlink>
      <w:r w:rsidR="007645BF">
        <w:rPr>
          <w:noProof/>
        </w:rPr>
        <w:t>]</w:t>
      </w:r>
      <w:r w:rsidR="006B3F6C">
        <w:fldChar w:fldCharType="end"/>
      </w:r>
      <w:r w:rsidR="009A0338">
        <w:t>.</w:t>
      </w:r>
      <w:r w:rsidR="002D352E">
        <w:t xml:space="preserve">  </w:t>
      </w:r>
      <w:r w:rsidR="003D1EDD">
        <w:t xml:space="preserve">Perhaps more importantly, most investigators are also unable to collect appropriately spaced </w:t>
      </w:r>
      <w:r w:rsidR="006C6A97">
        <w:t xml:space="preserve">temporal </w:t>
      </w:r>
      <w:r w:rsidR="003D1EDD">
        <w:t>samples, particularly</w:t>
      </w:r>
      <w:r w:rsidR="00272E92">
        <w:t xml:space="preserve"> given that</w:t>
      </w:r>
      <w:r w:rsidR="003D1EDD">
        <w:t xml:space="preserve"> bottleneck testing is </w:t>
      </w:r>
      <w:r w:rsidR="00272E92">
        <w:t xml:space="preserve">usually </w:t>
      </w:r>
      <w:r w:rsidR="003D1EDD">
        <w:t xml:space="preserve">conducted </w:t>
      </w:r>
      <w:r w:rsidR="004C7C2A" w:rsidRPr="004C7C2A">
        <w:rPr>
          <w:i/>
        </w:rPr>
        <w:t>post hoc</w:t>
      </w:r>
      <w:r w:rsidR="003D1EDD">
        <w:t xml:space="preserve">.  </w:t>
      </w:r>
      <w:r w:rsidR="00B16570">
        <w:t>A</w:t>
      </w:r>
      <w:r w:rsidRPr="0037100D">
        <w:t>pproaches</w:t>
      </w:r>
      <w:r w:rsidR="00C620D2">
        <w:t xml:space="preserve"> that </w:t>
      </w:r>
      <w:r w:rsidR="00FA6E56">
        <w:t>attempt to</w:t>
      </w:r>
      <w:r w:rsidR="00C620D2">
        <w:t xml:space="preserve"> </w:t>
      </w:r>
      <w:r w:rsidR="00FA6E56">
        <w:t>elucidate</w:t>
      </w:r>
      <w:r w:rsidR="00C620D2">
        <w:t xml:space="preserve"> demographic history from a single </w:t>
      </w:r>
      <w:r w:rsidR="003A1AFA">
        <w:t xml:space="preserve">temporal </w:t>
      </w:r>
      <w:r w:rsidR="00892AB9">
        <w:t xml:space="preserve">genetic </w:t>
      </w:r>
      <w:r w:rsidR="004D6A6D">
        <w:t>sample</w:t>
      </w:r>
      <w:r w:rsidR="003D1EDD">
        <w:t xml:space="preserve"> have</w:t>
      </w:r>
      <w:r w:rsidR="00B16570">
        <w:t xml:space="preserve"> therefore</w:t>
      </w:r>
      <w:r w:rsidR="003D1EDD">
        <w:t xml:space="preserve"> grown in popularity.</w:t>
      </w:r>
    </w:p>
    <w:p w:rsidR="00E824FC" w:rsidRDefault="00E824FC" w:rsidP="00E824FC">
      <w:pPr>
        <w:spacing w:line="360" w:lineRule="auto"/>
      </w:pPr>
    </w:p>
    <w:p w:rsidR="00E824FC" w:rsidRDefault="00E32E1E" w:rsidP="00E824FC">
      <w:pPr>
        <w:spacing w:line="360" w:lineRule="auto"/>
      </w:pPr>
      <w:r>
        <w:t xml:space="preserve">Three </w:t>
      </w:r>
      <w:r w:rsidR="00B37BDF">
        <w:t>c</w:t>
      </w:r>
      <w:r w:rsidR="008C73D9">
        <w:t>lassical</w:t>
      </w:r>
      <w:r w:rsidR="00B37BDF">
        <w:t xml:space="preserve"> </w:t>
      </w:r>
      <w:r>
        <w:t>single-sample</w:t>
      </w:r>
      <w:r w:rsidRPr="00E32E1E">
        <w:t xml:space="preserve"> </w:t>
      </w:r>
      <w:r w:rsidR="00721FA5">
        <w:t>methods for detecting</w:t>
      </w:r>
      <w:r w:rsidR="00892AB9">
        <w:t xml:space="preserve"> </w:t>
      </w:r>
      <w:r>
        <w:t>population bottleneck</w:t>
      </w:r>
      <w:r w:rsidR="00892AB9">
        <w:t>s</w:t>
      </w:r>
      <w:r w:rsidR="00721FA5">
        <w:t xml:space="preserve"> are the </w:t>
      </w:r>
      <w:proofErr w:type="spellStart"/>
      <w:r w:rsidR="00721FA5">
        <w:t>heterozygosity</w:t>
      </w:r>
      <w:proofErr w:type="spellEnd"/>
      <w:r w:rsidR="00721FA5">
        <w:t xml:space="preserve"> excess </w:t>
      </w:r>
      <w:r w:rsidR="006B3F6C">
        <w:fldChar w:fldCharType="begin"/>
      </w:r>
      <w:r w:rsidR="007645BF">
        <w:instrText xml:space="preserve"> ADDIN EN.CITE &lt;EndNote&gt;&lt;Cite&gt;&lt;Author&gt;Cornuet&lt;/Author&gt;&lt;Year&gt;1996&lt;/Year&gt;&lt;RecNum&gt;2082&lt;/RecNum&gt;&lt;DisplayText&gt;[20]&lt;/DisplayText&gt;&lt;record&gt;&lt;rec-number&gt;2082&lt;/rec-number&gt;&lt;foreign-keys&gt;&lt;key app="EN" db-id="d5zr0exx1f5prwep2rapee0def9wa9t2peet"&gt;2082&lt;/key&gt;&lt;/foreign-keys&gt;&lt;ref-type name="Journal Article"&gt;17&lt;/ref-type&gt;&lt;contributors&gt;&lt;authors&gt;&lt;author&gt;Cornuet, J.M.&lt;/author&gt;&lt;author&gt;Luikart, G.&lt;/author&gt;&lt;/authors&gt;&lt;/contributors&gt;&lt;titles&gt;&lt;title&gt;Description and power analysis of two tests for detecting recent population bottlenecks from allele frequency data&lt;/title&gt;&lt;secondary-title&gt;Genetics&lt;/secondary-title&gt;&lt;/titles&gt;&lt;periodical&gt;&lt;full-title&gt;Genetics&lt;/full-title&gt;&lt;/periodical&gt;&lt;pages&gt;2001-2014&lt;/pages&gt;&lt;volume&gt;144&lt;/volume&gt;&lt;dates&gt;&lt;year&gt;1996&lt;/year&gt;&lt;/dates&gt;&lt;urls&gt;&lt;/urls&gt;&lt;/record&gt;&lt;/Cite&gt;&lt;/EndNote&gt;</w:instrText>
      </w:r>
      <w:r w:rsidR="006B3F6C">
        <w:fldChar w:fldCharType="separate"/>
      </w:r>
      <w:r w:rsidR="007645BF">
        <w:rPr>
          <w:noProof/>
        </w:rPr>
        <w:t>[</w:t>
      </w:r>
      <w:hyperlink w:anchor="_ENREF_20" w:tooltip="Cornuet, 1996 #2082" w:history="1">
        <w:r w:rsidR="00C01DD8">
          <w:rPr>
            <w:noProof/>
          </w:rPr>
          <w:t>20</w:t>
        </w:r>
      </w:hyperlink>
      <w:r w:rsidR="007645BF">
        <w:rPr>
          <w:noProof/>
        </w:rPr>
        <w:t>]</w:t>
      </w:r>
      <w:r w:rsidR="006B3F6C">
        <w:fldChar w:fldCharType="end"/>
      </w:r>
      <w:r w:rsidR="00721FA5">
        <w:t xml:space="preserve">, mode-shift </w:t>
      </w:r>
      <w:r w:rsidR="006B3F6C">
        <w:fldChar w:fldCharType="begin"/>
      </w:r>
      <w:r w:rsidR="007645BF">
        <w:instrText xml:space="preserve"> ADDIN EN.CITE &lt;EndNote&gt;&lt;Cite&gt;&lt;Author&gt;Luikart&lt;/Author&gt;&lt;Year&gt;1998&lt;/Year&gt;&lt;RecNum&gt;933&lt;/RecNum&gt;&lt;DisplayText&gt;[21]&lt;/DisplayText&gt;&lt;record&gt;&lt;rec-number&gt;933&lt;/rec-number&gt;&lt;foreign-keys&gt;&lt;key app="EN" db-id="d5zr0exx1f5prwep2rapee0def9wa9t2peet"&gt;933&lt;/key&gt;&lt;/foreign-keys&gt;&lt;ref-type name="Journal Article"&gt;17&lt;/ref-type&gt;&lt;contributors&gt;&lt;authors&gt;&lt;author&gt;Luikart, G.&lt;/author&gt;&lt;author&gt;Allendorf, F. W.&lt;/author&gt;&lt;author&gt;Cornuet, J. M.&lt;/author&gt;&lt;author&gt;Sherwin, W. B.&lt;/author&gt;&lt;/authors&gt;&lt;/contributors&gt;&lt;titles&gt;&lt;title&gt;Distortion of allele frequency distributions provides a test for recent population bottlenecks&lt;/title&gt;&lt;secondary-title&gt;Journal of Heredity&lt;/secondary-title&gt;&lt;alt-title&gt;0022-1503&lt;/alt-title&gt;&lt;/titles&gt;&lt;periodical&gt;&lt;full-title&gt;Journal of Heredity&lt;/full-title&gt;&lt;/periodical&gt;&lt;pages&gt;238-247&lt;/pages&gt;&lt;volume&gt;89&lt;/volume&gt;&lt;number&gt;3&lt;/number&gt;&lt;keywords&gt;&lt;keyword&gt;cod gadus-morhua&lt;/keyword&gt;&lt;keyword&gt;genetic-variation&lt;/keyword&gt;&lt;keyword&gt;conservation genetics&lt;/keyword&gt;&lt;keyword&gt;microsatellite loci&lt;/keyword&gt;&lt;keyword&gt;acridotheres-tristis&lt;/keyword&gt;&lt;keyword&gt;geographic-variation&lt;/keyword&gt;&lt;keyword&gt;natural-populations&lt;/keyword&gt;&lt;keyword&gt;differentiation&lt;/keyword&gt;&lt;keyword&gt;allozyme&lt;/keyword&gt;&lt;keyword&gt;number&lt;/keyword&gt;&lt;/keywords&gt;&lt;dates&gt;&lt;year&gt;1998&lt;/year&gt;&lt;/dates&gt;&lt;label&gt;@&lt;/label&gt;&lt;urls&gt;&lt;/urls&gt;&lt;/record&gt;&lt;/Cite&gt;&lt;/EndNote&gt;</w:instrText>
      </w:r>
      <w:r w:rsidR="006B3F6C">
        <w:fldChar w:fldCharType="separate"/>
      </w:r>
      <w:r w:rsidR="007645BF">
        <w:rPr>
          <w:noProof/>
        </w:rPr>
        <w:t>[</w:t>
      </w:r>
      <w:hyperlink w:anchor="_ENREF_21" w:tooltip="Luikart, 1998 #933" w:history="1">
        <w:r w:rsidR="00C01DD8">
          <w:rPr>
            <w:noProof/>
          </w:rPr>
          <w:t>21</w:t>
        </w:r>
      </w:hyperlink>
      <w:r w:rsidR="007645BF">
        <w:rPr>
          <w:noProof/>
        </w:rPr>
        <w:t>]</w:t>
      </w:r>
      <w:r w:rsidR="006B3F6C">
        <w:fldChar w:fldCharType="end"/>
      </w:r>
      <w:r w:rsidR="00C661FE">
        <w:t xml:space="preserve"> </w:t>
      </w:r>
      <w:r w:rsidR="00721FA5">
        <w:t xml:space="preserve">and </w:t>
      </w:r>
      <w:r w:rsidR="0068216F" w:rsidRPr="00484CE7">
        <w:rPr>
          <w:i/>
        </w:rPr>
        <w:t>M</w:t>
      </w:r>
      <w:r w:rsidR="00721FA5">
        <w:t xml:space="preserve">-ratio </w:t>
      </w:r>
      <w:r w:rsidR="006B3F6C">
        <w:fldChar w:fldCharType="begin"/>
      </w:r>
      <w:r w:rsidR="007645BF">
        <w:instrText xml:space="preserve"> ADDIN EN.CITE &lt;EndNote&gt;&lt;Cite&gt;&lt;Author&gt;Garza&lt;/Author&gt;&lt;Year&gt;2001&lt;/Year&gt;&lt;RecNum&gt;1567&lt;/RecNum&gt;&lt;DisplayText&gt;[22]&lt;/DisplayText&gt;&lt;record&gt;&lt;rec-number&gt;1567&lt;/rec-number&gt;&lt;foreign-keys&gt;&lt;key app="EN" db-id="d5zr0exx1f5prwep2rapee0def9wa9t2peet"&gt;1567&lt;/key&gt;&lt;/foreign-keys&gt;&lt;ref-type name="Journal Article"&gt;17&lt;/ref-type&gt;&lt;contributors&gt;&lt;authors&gt;&lt;author&gt;Garza, J. C.&lt;/author&gt;&lt;author&gt;Williamson, E. G.&lt;/author&gt;&lt;/authors&gt;&lt;/contributors&gt;&lt;titles&gt;&lt;title&gt;Detection of reduced population size using data from microsatellite loci&lt;/title&gt;&lt;secondary-title&gt;Molecular Ecology&lt;/secondary-title&gt;&lt;/titles&gt;&lt;periodical&gt;&lt;full-title&gt;Molecular Ecology&lt;/full-title&gt;&lt;/periodical&gt;&lt;pages&gt;305-318&lt;/pages&gt;&lt;volume&gt;10&lt;/volume&gt;&lt;dates&gt;&lt;year&gt;2001&lt;/year&gt;&lt;/dates&gt;&lt;urls&gt;&lt;/urls&gt;&lt;/record&gt;&lt;/Cite&gt;&lt;/EndNote&gt;</w:instrText>
      </w:r>
      <w:r w:rsidR="006B3F6C">
        <w:fldChar w:fldCharType="separate"/>
      </w:r>
      <w:r w:rsidR="007645BF">
        <w:rPr>
          <w:noProof/>
        </w:rPr>
        <w:t>[</w:t>
      </w:r>
      <w:hyperlink w:anchor="_ENREF_22" w:tooltip="Garza, 2001 #1567" w:history="1">
        <w:r w:rsidR="00C01DD8">
          <w:rPr>
            <w:noProof/>
          </w:rPr>
          <w:t>22</w:t>
        </w:r>
      </w:hyperlink>
      <w:r w:rsidR="007645BF">
        <w:rPr>
          <w:noProof/>
        </w:rPr>
        <w:t>]</w:t>
      </w:r>
      <w:r w:rsidR="006B3F6C">
        <w:fldChar w:fldCharType="end"/>
      </w:r>
      <w:r w:rsidR="00721FA5">
        <w:t xml:space="preserve"> tests.  The first and arguably most </w:t>
      </w:r>
      <w:r w:rsidR="00D83FA1">
        <w:t>widely used</w:t>
      </w:r>
      <w:r w:rsidR="00721FA5">
        <w:t xml:space="preserve"> of these is based on the premise that rare alleles are rapidly lost during a bottleneck but their loss only weakly influences </w:t>
      </w:r>
      <w:proofErr w:type="spellStart"/>
      <w:r w:rsidR="00721FA5">
        <w:t>heterozygosity</w:t>
      </w:r>
      <w:proofErr w:type="spellEnd"/>
      <w:r w:rsidR="00721FA5">
        <w:t xml:space="preserve">.  </w:t>
      </w:r>
      <w:r w:rsidR="00CC727D">
        <w:t xml:space="preserve">This generates a transient excess of </w:t>
      </w:r>
      <w:proofErr w:type="spellStart"/>
      <w:r w:rsidR="00CC727D">
        <w:t>heterozygosity</w:t>
      </w:r>
      <w:proofErr w:type="spellEnd"/>
      <w:r w:rsidR="00CC727D">
        <w:t xml:space="preserve"> </w:t>
      </w:r>
      <w:r w:rsidR="00711697">
        <w:t xml:space="preserve">(lasting up to 4 x </w:t>
      </w:r>
      <w:r w:rsidR="00711697" w:rsidRPr="004E7042">
        <w:rPr>
          <w:i/>
        </w:rPr>
        <w:t>N</w:t>
      </w:r>
      <w:r w:rsidR="00711697" w:rsidRPr="004E7042">
        <w:rPr>
          <w:i/>
          <w:vertAlign w:val="subscript"/>
        </w:rPr>
        <w:t>e</w:t>
      </w:r>
      <w:r w:rsidR="00711697">
        <w:t xml:space="preserve"> generations, where </w:t>
      </w:r>
      <w:r w:rsidR="00711697" w:rsidRPr="004E7042">
        <w:rPr>
          <w:i/>
        </w:rPr>
        <w:t>N</w:t>
      </w:r>
      <w:r w:rsidR="00711697" w:rsidRPr="004E7042">
        <w:rPr>
          <w:i/>
          <w:vertAlign w:val="subscript"/>
        </w:rPr>
        <w:t>e</w:t>
      </w:r>
      <w:r w:rsidR="00711697">
        <w:t xml:space="preserve"> is the bottleneck effective population size) </w:t>
      </w:r>
      <w:r w:rsidR="009E1FB5">
        <w:t xml:space="preserve">relative to a population at equilibrium with an equivalent number of alleles.  </w:t>
      </w:r>
      <w:r w:rsidR="00061D7E">
        <w:t xml:space="preserve">The second test </w:t>
      </w:r>
      <w:r w:rsidR="006B3F6C">
        <w:fldChar w:fldCharType="begin"/>
      </w:r>
      <w:r w:rsidR="007645BF">
        <w:instrText xml:space="preserve"> ADDIN EN.CITE &lt;EndNote&gt;&lt;Cite&gt;&lt;Author&gt;Luikart&lt;/Author&gt;&lt;Year&gt;1998&lt;/Year&gt;&lt;RecNum&gt;933&lt;/RecNum&gt;&lt;DisplayText&gt;[21]&lt;/DisplayText&gt;&lt;record&gt;&lt;rec-number&gt;933&lt;/rec-number&gt;&lt;foreign-keys&gt;&lt;key app="EN" db-id="d5zr0exx1f5prwep2rapee0def9wa9t2peet"&gt;933&lt;/key&gt;&lt;/foreign-keys&gt;&lt;ref-type name="Journal Article"&gt;17&lt;/ref-type&gt;&lt;contributors&gt;&lt;authors&gt;&lt;author&gt;Luikart, G.&lt;/author&gt;&lt;author&gt;Allendorf, F. W.&lt;/author&gt;&lt;author&gt;Cornuet, J. M.&lt;/author&gt;&lt;author&gt;Sherwin, W. B.&lt;/author&gt;&lt;/authors&gt;&lt;/contributors&gt;&lt;titles&gt;&lt;title&gt;Distortion of allele frequency distributions provides a test for recent population bottlenecks&lt;/title&gt;&lt;secondary-title&gt;Journal of Heredity&lt;/secondary-title&gt;&lt;alt-title&gt;0022-1503&lt;/alt-title&gt;&lt;/titles&gt;&lt;periodical&gt;&lt;full-title&gt;Journal of Heredity&lt;/full-title&gt;&lt;/periodical&gt;&lt;pages&gt;238-247&lt;/pages&gt;&lt;volume&gt;89&lt;/volume&gt;&lt;number&gt;3&lt;/number&gt;&lt;keywords&gt;&lt;keyword&gt;cod gadus-morhua&lt;/keyword&gt;&lt;keyword&gt;genetic-variation&lt;/keyword&gt;&lt;keyword&gt;conservation genetics&lt;/keyword&gt;&lt;keyword&gt;microsatellite loci&lt;/keyword&gt;&lt;keyword&gt;acridotheres-tristis&lt;/keyword&gt;&lt;keyword&gt;geographic-variation&lt;/keyword&gt;&lt;keyword&gt;natural-populations&lt;/keyword&gt;&lt;keyword&gt;differentiation&lt;/keyword&gt;&lt;keyword&gt;allozyme&lt;/keyword&gt;&lt;keyword&gt;number&lt;/keyword&gt;&lt;/keywords&gt;&lt;dates&gt;&lt;year&gt;1998&lt;/year&gt;&lt;/dates&gt;&lt;label&gt;@&lt;/label&gt;&lt;urls&gt;&lt;/urls&gt;&lt;/record&gt;&lt;/Cite&gt;&lt;/EndNote&gt;</w:instrText>
      </w:r>
      <w:r w:rsidR="006B3F6C">
        <w:fldChar w:fldCharType="separate"/>
      </w:r>
      <w:r w:rsidR="007645BF">
        <w:rPr>
          <w:noProof/>
        </w:rPr>
        <w:t>[</w:t>
      </w:r>
      <w:hyperlink w:anchor="_ENREF_21" w:tooltip="Luikart, 1998 #933" w:history="1">
        <w:r w:rsidR="00C01DD8">
          <w:rPr>
            <w:noProof/>
          </w:rPr>
          <w:t>21</w:t>
        </w:r>
      </w:hyperlink>
      <w:r w:rsidR="007645BF">
        <w:rPr>
          <w:noProof/>
        </w:rPr>
        <w:t>]</w:t>
      </w:r>
      <w:r w:rsidR="006B3F6C">
        <w:fldChar w:fldCharType="end"/>
      </w:r>
      <w:r w:rsidR="00061D7E">
        <w:t xml:space="preserve"> </w:t>
      </w:r>
      <w:r w:rsidR="00D83FA1">
        <w:t xml:space="preserve">measures the impact of the loss of rare </w:t>
      </w:r>
      <w:r w:rsidR="00D83FA1">
        <w:lastRenderedPageBreak/>
        <w:t>alleles on the overall allele frequency distribution</w:t>
      </w:r>
      <w:r w:rsidR="00694074">
        <w:t xml:space="preserve">.  </w:t>
      </w:r>
      <w:r w:rsidR="00B85137">
        <w:t xml:space="preserve">The </w:t>
      </w:r>
      <w:r w:rsidR="00B96D29">
        <w:t xml:space="preserve">underlying </w:t>
      </w:r>
      <w:r w:rsidR="00B85137">
        <w:t>rationale is that l</w:t>
      </w:r>
      <w:r w:rsidR="00D83FA1">
        <w:t xml:space="preserve">arge, non-bottlenecked populations </w:t>
      </w:r>
      <w:r w:rsidR="00B85137">
        <w:t>should</w:t>
      </w:r>
      <w:r w:rsidR="00D83FA1">
        <w:t xml:space="preserve"> have a </w:t>
      </w:r>
      <w:r w:rsidR="0068216F">
        <w:t>high</w:t>
      </w:r>
      <w:r w:rsidR="00D83FA1">
        <w:t xml:space="preserve"> proportion of alleles at low frequency (&lt;0.1), whereas alleles </w:t>
      </w:r>
      <w:r w:rsidR="005C39B9">
        <w:t>of</w:t>
      </w:r>
      <w:r w:rsidR="00D83FA1">
        <w:t xml:space="preserve"> intermediate frequency (e.g. 0.1-0.2) </w:t>
      </w:r>
      <w:r w:rsidR="00B85137">
        <w:t>are expected to</w:t>
      </w:r>
      <w:r w:rsidR="007F7BE7">
        <w:t xml:space="preserve"> </w:t>
      </w:r>
      <w:r w:rsidR="00D83FA1">
        <w:t xml:space="preserve">become </w:t>
      </w:r>
      <w:r w:rsidR="0068216F">
        <w:t>more</w:t>
      </w:r>
      <w:r w:rsidR="00D83FA1">
        <w:t xml:space="preserve"> abundant after a severe bottleneck.  Third, the </w:t>
      </w:r>
      <w:r w:rsidR="00790CA9" w:rsidRPr="00484CE7">
        <w:rPr>
          <w:i/>
        </w:rPr>
        <w:t>M</w:t>
      </w:r>
      <w:r w:rsidR="00790CA9" w:rsidRPr="00484CE7">
        <w:t xml:space="preserve">-ratio of Garza and Williamson </w:t>
      </w:r>
      <w:r w:rsidR="006B3F6C">
        <w:fldChar w:fldCharType="begin"/>
      </w:r>
      <w:r w:rsidR="007645BF">
        <w:instrText xml:space="preserve"> ADDIN EN.CITE &lt;EndNote&gt;&lt;Cite&gt;&lt;Author&gt;Garza&lt;/Author&gt;&lt;Year&gt;2001&lt;/Year&gt;&lt;RecNum&gt;1567&lt;/RecNum&gt;&lt;DisplayText&gt;[22]&lt;/DisplayText&gt;&lt;record&gt;&lt;rec-number&gt;1567&lt;/rec-number&gt;&lt;foreign-keys&gt;&lt;key app="EN" db-id="d5zr0exx1f5prwep2rapee0def9wa9t2peet"&gt;1567&lt;/key&gt;&lt;/foreign-keys&gt;&lt;ref-type name="Journal Article"&gt;17&lt;/ref-type&gt;&lt;contributors&gt;&lt;authors&gt;&lt;author&gt;Garza, J. C.&lt;/author&gt;&lt;author&gt;Williamson, E. G.&lt;/author&gt;&lt;/authors&gt;&lt;/contributors&gt;&lt;titles&gt;&lt;title&gt;Detection of reduced population size using data from microsatellite loci&lt;/title&gt;&lt;secondary-title&gt;Molecular Ecology&lt;/secondary-title&gt;&lt;/titles&gt;&lt;periodical&gt;&lt;full-title&gt;Molecular Ecology&lt;/full-title&gt;&lt;/periodical&gt;&lt;pages&gt;305-318&lt;/pages&gt;&lt;volume&gt;10&lt;/volume&gt;&lt;dates&gt;&lt;year&gt;2001&lt;/year&gt;&lt;/dates&gt;&lt;urls&gt;&lt;/urls&gt;&lt;/record&gt;&lt;/Cite&gt;&lt;/EndNote&gt;</w:instrText>
      </w:r>
      <w:r w:rsidR="006B3F6C">
        <w:fldChar w:fldCharType="separate"/>
      </w:r>
      <w:r w:rsidR="007645BF">
        <w:rPr>
          <w:noProof/>
        </w:rPr>
        <w:t>[</w:t>
      </w:r>
      <w:hyperlink w:anchor="_ENREF_22" w:tooltip="Garza, 2001 #1567" w:history="1">
        <w:r w:rsidR="00C01DD8">
          <w:rPr>
            <w:noProof/>
          </w:rPr>
          <w:t>22</w:t>
        </w:r>
      </w:hyperlink>
      <w:r w:rsidR="007645BF">
        <w:rPr>
          <w:noProof/>
        </w:rPr>
        <w:t>]</w:t>
      </w:r>
      <w:r w:rsidR="006B3F6C">
        <w:fldChar w:fldCharType="end"/>
      </w:r>
      <w:r w:rsidR="00790CA9">
        <w:t>, defined as the ratio of the total number of alleles (</w:t>
      </w:r>
      <w:r w:rsidR="00790CA9" w:rsidRPr="00994F4F">
        <w:rPr>
          <w:i/>
        </w:rPr>
        <w:t>k</w:t>
      </w:r>
      <w:r w:rsidR="00790CA9">
        <w:t>) to the allelic size range (</w:t>
      </w:r>
      <w:r w:rsidR="00790CA9" w:rsidRPr="00994F4F">
        <w:rPr>
          <w:i/>
        </w:rPr>
        <w:t>r</w:t>
      </w:r>
      <w:r w:rsidR="00790CA9">
        <w:t>)</w:t>
      </w:r>
      <w:r w:rsidR="0068216F">
        <w:t xml:space="preserve">, </w:t>
      </w:r>
      <w:r w:rsidR="000E7000">
        <w:t xml:space="preserve">may </w:t>
      </w:r>
      <w:r w:rsidR="0068216F">
        <w:t>also be informative in respect of bottleneck history</w:t>
      </w:r>
      <w:r w:rsidR="00790CA9">
        <w:t xml:space="preserve">.  This statistic exploits the fact that the loss of any allele during a bottleneck will reduce </w:t>
      </w:r>
      <w:r w:rsidR="00790CA9" w:rsidRPr="002563CC">
        <w:rPr>
          <w:i/>
        </w:rPr>
        <w:t>k</w:t>
      </w:r>
      <w:r w:rsidR="00790CA9">
        <w:t xml:space="preserve">, whereas only the loss of alleles at the extremes of the size range will reduce </w:t>
      </w:r>
      <w:r w:rsidR="00790CA9" w:rsidRPr="002563CC">
        <w:rPr>
          <w:i/>
        </w:rPr>
        <w:t>r</w:t>
      </w:r>
      <w:r w:rsidR="00790CA9">
        <w:t xml:space="preserve">.  Consequently, </w:t>
      </w:r>
      <w:r w:rsidR="00790CA9" w:rsidRPr="002563CC">
        <w:rPr>
          <w:i/>
        </w:rPr>
        <w:t>k</w:t>
      </w:r>
      <w:r w:rsidR="00790CA9">
        <w:t xml:space="preserve"> will tend to reduce more quickly than </w:t>
      </w:r>
      <w:r w:rsidR="00790CA9" w:rsidRPr="002563CC">
        <w:rPr>
          <w:i/>
        </w:rPr>
        <w:t>r</w:t>
      </w:r>
      <w:r w:rsidR="00790CA9">
        <w:t xml:space="preserve"> in declining populations, leading to the expectation than </w:t>
      </w:r>
      <w:r w:rsidR="00790CA9" w:rsidRPr="002563CC">
        <w:rPr>
          <w:i/>
        </w:rPr>
        <w:t>M</w:t>
      </w:r>
      <w:r w:rsidR="00790CA9">
        <w:t xml:space="preserve"> will be smaller in recently bottlenecked populations than in </w:t>
      </w:r>
      <w:r w:rsidR="00F660FB">
        <w:t>those</w:t>
      </w:r>
      <w:r w:rsidR="00790CA9">
        <w:t xml:space="preserve"> at equilibrium.</w:t>
      </w:r>
    </w:p>
    <w:p w:rsidR="000E7000" w:rsidRDefault="000E7000" w:rsidP="00E824FC">
      <w:pPr>
        <w:spacing w:line="360" w:lineRule="auto"/>
      </w:pPr>
    </w:p>
    <w:p w:rsidR="00E824FC" w:rsidRPr="000E7000" w:rsidRDefault="00E774EF" w:rsidP="00E824FC">
      <w:pPr>
        <w:spacing w:line="360" w:lineRule="auto"/>
      </w:pPr>
      <w:r>
        <w:t xml:space="preserve">Although the mode-shift test has </w:t>
      </w:r>
      <w:r w:rsidR="000E7000">
        <w:t>not been</w:t>
      </w:r>
      <w:r>
        <w:t xml:space="preserve"> extensively evaluated, </w:t>
      </w:r>
      <w:proofErr w:type="spellStart"/>
      <w:r>
        <w:t>heterozygosity</w:t>
      </w:r>
      <w:proofErr w:type="spellEnd"/>
      <w:r>
        <w:t xml:space="preserve"> excess and the </w:t>
      </w:r>
      <w:r>
        <w:rPr>
          <w:i/>
        </w:rPr>
        <w:t>M</w:t>
      </w:r>
      <w:r>
        <w:t xml:space="preserve">-ratio have both been shown to perform well at distinguishing bottlenecked from non-bottlenecked samples when applied to empirical datasets from species or populations with contrasting demographic histories </w:t>
      </w:r>
      <w:r w:rsidR="006B3F6C" w:rsidRPr="00B96D29">
        <w:fldChar w:fldCharType="begin">
          <w:fldData xml:space="preserve">PEVuZE5vdGU+PENpdGU+PEF1dGhvcj5Db3JudWV0PC9BdXRob3I+PFllYXI+MTk5NjwvWWVhcj48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</w:fldData>
        </w:fldChar>
      </w:r>
      <w:r w:rsidR="007645BF">
        <w:instrText xml:space="preserve"> ADDIN EN.CITE </w:instrText>
      </w:r>
      <w:r w:rsidR="006B3F6C">
        <w:fldChar w:fldCharType="begin">
          <w:fldData xml:space="preserve">PEVuZE5vdGU+PENpdGU+PEF1dGhvcj5Db3JudWV0PC9BdXRob3I+PFllYXI+MTk5NjwvWWVhcj48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</w:fldData>
        </w:fldChar>
      </w:r>
      <w:r w:rsidR="007645BF">
        <w:instrText xml:space="preserve"> ADDIN EN.CITE.DATA </w:instrText>
      </w:r>
      <w:r w:rsidR="006B3F6C">
        <w:fldChar w:fldCharType="end"/>
      </w:r>
      <w:r w:rsidR="006B3F6C" w:rsidRPr="00B96D29">
        <w:fldChar w:fldCharType="separate"/>
      </w:r>
      <w:r w:rsidR="007645BF">
        <w:rPr>
          <w:noProof/>
        </w:rPr>
        <w:t>[</w:t>
      </w:r>
      <w:hyperlink w:anchor="_ENREF_20" w:tooltip="Cornuet, 1996 #2082" w:history="1">
        <w:r w:rsidR="00C01DD8">
          <w:rPr>
            <w:noProof/>
          </w:rPr>
          <w:t>20</w:t>
        </w:r>
      </w:hyperlink>
      <w:r w:rsidR="007645BF">
        <w:rPr>
          <w:noProof/>
        </w:rPr>
        <w:t>,</w:t>
      </w:r>
      <w:hyperlink w:anchor="_ENREF_22" w:tooltip="Garza, 2001 #1567" w:history="1">
        <w:r w:rsidR="00C01DD8">
          <w:rPr>
            <w:noProof/>
          </w:rPr>
          <w:t>22</w:t>
        </w:r>
      </w:hyperlink>
      <w:r w:rsidR="007645BF">
        <w:rPr>
          <w:noProof/>
        </w:rPr>
        <w:t>,</w:t>
      </w:r>
      <w:hyperlink w:anchor="_ENREF_23" w:tooltip="Beebee, 2001 #2758" w:history="1">
        <w:r w:rsidR="00C01DD8">
          <w:rPr>
            <w:noProof/>
          </w:rPr>
          <w:t>23</w:t>
        </w:r>
      </w:hyperlink>
      <w:r w:rsidR="007645BF">
        <w:rPr>
          <w:noProof/>
        </w:rPr>
        <w:t>,</w:t>
      </w:r>
      <w:hyperlink w:anchor="_ENREF_24" w:tooltip="Spencer, 2000 #3085" w:history="1">
        <w:r w:rsidR="00C01DD8">
          <w:rPr>
            <w:noProof/>
          </w:rPr>
          <w:t>24</w:t>
        </w:r>
      </w:hyperlink>
      <w:r w:rsidR="007645BF">
        <w:rPr>
          <w:noProof/>
        </w:rPr>
        <w:t>]</w:t>
      </w:r>
      <w:r w:rsidR="006B3F6C" w:rsidRPr="00B96D29">
        <w:fldChar w:fldCharType="end"/>
      </w:r>
      <w:r>
        <w:t xml:space="preserve">.  </w:t>
      </w:r>
      <w:r w:rsidR="000E7000">
        <w:t>R</w:t>
      </w:r>
      <w:r w:rsidR="00807AB7" w:rsidRPr="000E7000">
        <w:t xml:space="preserve">ecent </w:t>
      </w:r>
      <w:r w:rsidR="000E7000" w:rsidRPr="000E7000">
        <w:t>simulations</w:t>
      </w:r>
      <w:r w:rsidR="000E7000">
        <w:t xml:space="preserve"> also </w:t>
      </w:r>
      <w:r w:rsidR="00807AB7" w:rsidRPr="000E7000">
        <w:t xml:space="preserve">suggest that these two measures </w:t>
      </w:r>
      <w:r w:rsidR="000E7000">
        <w:t xml:space="preserve">may </w:t>
      </w:r>
      <w:r w:rsidR="00807AB7" w:rsidRPr="000E7000">
        <w:t xml:space="preserve">convey subtly different signals, the </w:t>
      </w:r>
      <w:r w:rsidR="00807AB7" w:rsidRPr="000E7000">
        <w:rPr>
          <w:i/>
        </w:rPr>
        <w:t>M</w:t>
      </w:r>
      <w:r w:rsidR="00807AB7" w:rsidRPr="000E7000">
        <w:t xml:space="preserve">-ratio for example being most likely to correctly identify a bottleneck when pre-bottleneck population size was large, the bottleneck lasted several generations or the population </w:t>
      </w:r>
      <w:r w:rsidR="00847708">
        <w:t xml:space="preserve">subsequently </w:t>
      </w:r>
      <w:r w:rsidR="00807AB7" w:rsidRPr="000E7000">
        <w:t xml:space="preserve">made a demographic recovery </w:t>
      </w:r>
      <w:r w:rsidR="006B3F6C" w:rsidRPr="000E7000">
        <w:fldChar w:fldCharType="begin"/>
      </w:r>
      <w:r w:rsidR="007645BF">
        <w:instrText xml:space="preserve"> ADDIN EN.CITE &lt;EndNote&gt;&lt;Cite&gt;&lt;Author&gt;Williamson-Natesan&lt;/Author&gt;&lt;Year&gt;2005&lt;/Year&gt;&lt;RecNum&gt;3053&lt;/RecNum&gt;&lt;DisplayText&gt;[25]&lt;/DisplayText&gt;&lt;record&gt;&lt;rec-number&gt;3053&lt;/rec-number&gt;&lt;foreign-keys&gt;&lt;key app="EN" db-id="d5zr0exx1f5prwep2rapee0def9wa9t2peet"&gt;3053&lt;/key&gt;&lt;/foreign-keys&gt;&lt;ref-type name="Journal Article"&gt;17&lt;/ref-type&gt;&lt;contributors&gt;&lt;authors&gt;&lt;author&gt;Williamson-Natesan, E. G.&lt;/author&gt;&lt;/authors&gt;&lt;/contributors&gt;&lt;titles&gt;&lt;title&gt;Comparison of methods for detecting bottlenecks from mirosatellite loci&lt;/title&gt;&lt;secondary-title&gt;Conservation Genetics&lt;/secondary-title&gt;&lt;/titles&gt;&lt;periodical&gt;&lt;full-title&gt;Conservation Genetics&lt;/full-title&gt;&lt;/periodical&gt;&lt;pages&gt;551-562&lt;/pages&gt;&lt;volume&gt;6&lt;/volume&gt;&lt;dates&gt;&lt;year&gt;2005&lt;/year&gt;&lt;/dates&gt;&lt;urls&gt;&lt;/urls&gt;&lt;/record&gt;&lt;/Cite&gt;&lt;/EndNote&gt;</w:instrText>
      </w:r>
      <w:r w:rsidR="006B3F6C" w:rsidRPr="000E7000">
        <w:fldChar w:fldCharType="separate"/>
      </w:r>
      <w:r w:rsidR="007645BF">
        <w:rPr>
          <w:noProof/>
        </w:rPr>
        <w:t>[</w:t>
      </w:r>
      <w:hyperlink w:anchor="_ENREF_25" w:tooltip="Williamson-Natesan, 2005 #3053" w:history="1">
        <w:r w:rsidR="00C01DD8">
          <w:rPr>
            <w:noProof/>
          </w:rPr>
          <w:t>25</w:t>
        </w:r>
      </w:hyperlink>
      <w:r w:rsidR="007645BF">
        <w:rPr>
          <w:noProof/>
        </w:rPr>
        <w:t>]</w:t>
      </w:r>
      <w:r w:rsidR="006B3F6C" w:rsidRPr="000E7000">
        <w:fldChar w:fldCharType="end"/>
      </w:r>
      <w:r w:rsidR="00807AB7" w:rsidRPr="000E7000">
        <w:t xml:space="preserve">.  </w:t>
      </w:r>
      <w:r w:rsidR="00807AB7" w:rsidRPr="00847708">
        <w:t xml:space="preserve">However, </w:t>
      </w:r>
      <w:r w:rsidR="00847708">
        <w:t xml:space="preserve">a major drawback of </w:t>
      </w:r>
      <w:r w:rsidR="00807AB7" w:rsidRPr="00847708">
        <w:t xml:space="preserve">both </w:t>
      </w:r>
      <w:r w:rsidR="00847708">
        <w:t>approaches is that they</w:t>
      </w:r>
      <w:r w:rsidR="00847708" w:rsidRPr="00847708">
        <w:t xml:space="preserve"> </w:t>
      </w:r>
      <w:r w:rsidR="00807AB7" w:rsidRPr="00847708">
        <w:t>require simplifying assumptions to be made about the mutation</w:t>
      </w:r>
      <w:r w:rsidR="00847708">
        <w:t>al</w:t>
      </w:r>
      <w:r w:rsidR="00807AB7" w:rsidRPr="00847708">
        <w:t xml:space="preserve"> mechanism of the </w:t>
      </w:r>
      <w:r w:rsidR="00847708">
        <w:t xml:space="preserve">genetic </w:t>
      </w:r>
      <w:r w:rsidR="00807AB7" w:rsidRPr="00847708">
        <w:t xml:space="preserve">markers </w:t>
      </w:r>
      <w:r w:rsidR="00847708">
        <w:t xml:space="preserve">employed.  These assumptions if incorrect have </w:t>
      </w:r>
      <w:r w:rsidR="00807AB7" w:rsidRPr="00847708">
        <w:t xml:space="preserve">the potential to strongly influence equilibrium values of both </w:t>
      </w:r>
      <w:proofErr w:type="spellStart"/>
      <w:r w:rsidR="00807AB7" w:rsidRPr="00847708">
        <w:t>heterozygosity</w:t>
      </w:r>
      <w:proofErr w:type="spellEnd"/>
      <w:r w:rsidR="00807AB7" w:rsidRPr="00847708">
        <w:t xml:space="preserve"> conditional upon allele number and </w:t>
      </w:r>
      <w:r w:rsidR="00807AB7" w:rsidRPr="00847708">
        <w:rPr>
          <w:i/>
        </w:rPr>
        <w:t>M</w:t>
      </w:r>
      <w:r w:rsidR="00807AB7" w:rsidRPr="00847708">
        <w:t xml:space="preserve"> </w:t>
      </w:r>
      <w:r w:rsidR="006B3F6C" w:rsidRPr="00847708">
        <w:fldChar w:fldCharType="begin">
          <w:fldData xml:space="preserve">PEVuZE5vdGU+PENpdGU+PEF1dGhvcj5HdWluYW5kPC9BdXRob3I+PFllYXI+MjAwMzwvWWVhcj48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</w:fldData>
        </w:fldChar>
      </w:r>
      <w:r w:rsidR="007645BF">
        <w:instrText xml:space="preserve"> ADDIN EN.CITE </w:instrText>
      </w:r>
      <w:r w:rsidR="006B3F6C">
        <w:fldChar w:fldCharType="begin">
          <w:fldData xml:space="preserve">PEVuZE5vdGU+PENpdGU+PEF1dGhvcj5HdWluYW5kPC9BdXRob3I+PFllYXI+MjAwMzwvWWVhcj48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</w:fldData>
        </w:fldChar>
      </w:r>
      <w:r w:rsidR="007645BF">
        <w:instrText xml:space="preserve"> ADDIN EN.CITE.DATA </w:instrText>
      </w:r>
      <w:r w:rsidR="006B3F6C">
        <w:fldChar w:fldCharType="end"/>
      </w:r>
      <w:r w:rsidR="006B3F6C" w:rsidRPr="00847708">
        <w:fldChar w:fldCharType="separate"/>
      </w:r>
      <w:r w:rsidR="007645BF">
        <w:rPr>
          <w:noProof/>
        </w:rPr>
        <w:t>[</w:t>
      </w:r>
      <w:hyperlink w:anchor="_ENREF_25" w:tooltip="Williamson-Natesan, 2005 #3053" w:history="1">
        <w:r w:rsidR="00C01DD8">
          <w:rPr>
            <w:noProof/>
          </w:rPr>
          <w:t>25</w:t>
        </w:r>
      </w:hyperlink>
      <w:r w:rsidR="007645BF">
        <w:rPr>
          <w:noProof/>
        </w:rPr>
        <w:t>,</w:t>
      </w:r>
      <w:hyperlink w:anchor="_ENREF_26" w:tooltip="Guinand, 2003 #3083" w:history="1">
        <w:r w:rsidR="00C01DD8">
          <w:rPr>
            <w:noProof/>
          </w:rPr>
          <w:t>26</w:t>
        </w:r>
      </w:hyperlink>
      <w:r w:rsidR="007645BF">
        <w:rPr>
          <w:noProof/>
        </w:rPr>
        <w:t>,</w:t>
      </w:r>
      <w:hyperlink w:anchor="_ENREF_27" w:tooltip="Busch, 2007 #2849" w:history="1">
        <w:r w:rsidR="00C01DD8">
          <w:rPr>
            <w:noProof/>
          </w:rPr>
          <w:t>27</w:t>
        </w:r>
      </w:hyperlink>
      <w:r w:rsidR="007645BF">
        <w:rPr>
          <w:noProof/>
        </w:rPr>
        <w:t>]</w:t>
      </w:r>
      <w:r w:rsidR="006B3F6C" w:rsidRPr="00847708">
        <w:fldChar w:fldCharType="end"/>
      </w:r>
      <w:r w:rsidR="00807AB7" w:rsidRPr="00847708">
        <w:t>.</w:t>
      </w:r>
    </w:p>
    <w:p w:rsidR="00E824FC" w:rsidRDefault="00E824FC" w:rsidP="00E824FC">
      <w:pPr>
        <w:spacing w:line="360" w:lineRule="auto"/>
      </w:pPr>
    </w:p>
    <w:p w:rsidR="00E824FC" w:rsidRPr="0015320D" w:rsidRDefault="002677DF" w:rsidP="00E824FC">
      <w:pPr>
        <w:spacing w:line="360" w:lineRule="auto"/>
      </w:pPr>
      <w:r>
        <w:t xml:space="preserve">Fortunately, </w:t>
      </w:r>
      <w:r w:rsidR="006242E5">
        <w:t xml:space="preserve">emerging </w:t>
      </w:r>
      <w:r>
        <w:t>a</w:t>
      </w:r>
      <w:r w:rsidR="00FA7797" w:rsidRPr="00A13E5E">
        <w:t xml:space="preserve">nalytical </w:t>
      </w:r>
      <w:r w:rsidR="00FA7797">
        <w:t>approaches</w:t>
      </w:r>
      <w:r w:rsidR="00FA7797" w:rsidRPr="00A13E5E">
        <w:t xml:space="preserve"> drawing </w:t>
      </w:r>
      <w:r>
        <w:t>up</w:t>
      </w:r>
      <w:r w:rsidR="00FA7797" w:rsidRPr="00A13E5E">
        <w:t>on Bayesian methodologies</w:t>
      </w:r>
      <w:r w:rsidR="00C620D2">
        <w:t xml:space="preserve"> </w:t>
      </w:r>
      <w:r w:rsidR="003422BC">
        <w:t>provide a novel</w:t>
      </w:r>
      <w:r w:rsidR="003422BC" w:rsidRPr="00A13E5E">
        <w:t xml:space="preserve"> </w:t>
      </w:r>
      <w:r w:rsidR="00CB79B9">
        <w:t xml:space="preserve">avenue for </w:t>
      </w:r>
      <w:r w:rsidR="006C6A97">
        <w:t xml:space="preserve">exploring </w:t>
      </w:r>
      <w:r w:rsidR="00C620D2">
        <w:t>demographic history</w:t>
      </w:r>
      <w:r w:rsidR="003422BC" w:rsidRPr="00A13E5E">
        <w:t xml:space="preserve"> </w:t>
      </w:r>
      <w:r w:rsidR="00C620D2">
        <w:t>independently</w:t>
      </w:r>
      <w:r w:rsidR="000F0B07">
        <w:t xml:space="preserve"> of</w:t>
      </w:r>
      <w:r w:rsidR="003422BC" w:rsidRPr="00A13E5E">
        <w:t xml:space="preserve"> </w:t>
      </w:r>
      <w:r w:rsidR="006C6A97">
        <w:t xml:space="preserve">the </w:t>
      </w:r>
      <w:r w:rsidR="00C620D2">
        <w:t>bottleneck tests</w:t>
      </w:r>
      <w:r w:rsidR="006C6A97">
        <w:t xml:space="preserve"> described above</w:t>
      </w:r>
      <w:r w:rsidR="003422BC" w:rsidRPr="00A13E5E">
        <w:t xml:space="preserve">.  For example, by </w:t>
      </w:r>
      <w:r w:rsidR="00CB79B9">
        <w:t>implementing</w:t>
      </w:r>
      <w:r w:rsidR="003422BC" w:rsidRPr="00A13E5E">
        <w:t xml:space="preserve"> a flexible demographic model</w:t>
      </w:r>
      <w:r w:rsidR="003422BC">
        <w:t xml:space="preserve">, </w:t>
      </w:r>
      <w:r w:rsidR="003422BC" w:rsidRPr="00A13E5E">
        <w:t>Bayesian Skyline Plots (BSP</w:t>
      </w:r>
      <w:r w:rsidR="003422BC">
        <w:t>s</w:t>
      </w:r>
      <w:r w:rsidR="003422BC" w:rsidRPr="00A13E5E">
        <w:t xml:space="preserve">) </w:t>
      </w:r>
      <w:r w:rsidR="003422BC">
        <w:t>allow</w:t>
      </w:r>
      <w:r w:rsidR="003422BC" w:rsidRPr="00A13E5E">
        <w:t xml:space="preserve"> changes in effective population size (</w:t>
      </w:r>
      <w:r w:rsidR="003422BC" w:rsidRPr="00A13E5E">
        <w:rPr>
          <w:i/>
        </w:rPr>
        <w:t>N</w:t>
      </w:r>
      <w:r w:rsidR="003422BC" w:rsidRPr="00CB79B9">
        <w:rPr>
          <w:i/>
          <w:vertAlign w:val="subscript"/>
        </w:rPr>
        <w:t>e</w:t>
      </w:r>
      <w:r w:rsidR="003422BC" w:rsidRPr="00A13E5E">
        <w:t xml:space="preserve">) over time </w:t>
      </w:r>
      <w:r w:rsidR="00632B86">
        <w:t xml:space="preserve">to be described </w:t>
      </w:r>
      <w:r w:rsidR="003422BC" w:rsidRPr="00A13E5E">
        <w:t>with</w:t>
      </w:r>
      <w:r w:rsidR="003422BC">
        <w:t xml:space="preserve">out </w:t>
      </w:r>
      <w:r w:rsidR="00632B86">
        <w:t xml:space="preserve">the need for </w:t>
      </w:r>
      <w:r w:rsidR="003422BC">
        <w:t>assumptions to be made</w:t>
      </w:r>
      <w:r w:rsidR="00CB79B9">
        <w:t xml:space="preserve"> </w:t>
      </w:r>
      <w:r w:rsidR="003422BC">
        <w:t xml:space="preserve">about </w:t>
      </w:r>
      <w:r w:rsidR="00845565">
        <w:t xml:space="preserve">key </w:t>
      </w:r>
      <w:r w:rsidR="003422BC" w:rsidRPr="00A13E5E">
        <w:t>demographic parameters</w:t>
      </w:r>
      <w:r w:rsidR="0096610A">
        <w:t xml:space="preserve"> </w:t>
      </w:r>
      <w:r w:rsidR="006B3F6C">
        <w:fldChar w:fldCharType="begin"/>
      </w:r>
      <w:r w:rsidR="007645BF">
        <w:instrText xml:space="preserve"> ADDIN EN.CITE &lt;EndNote&gt;&lt;Cite&gt;&lt;Author&gt;Drummond&lt;/Author&gt;&lt;Year&gt;2005&lt;/Year&gt;&lt;RecNum&gt;3094&lt;/RecNum&gt;&lt;DisplayText&gt;[28]&lt;/DisplayText&gt;&lt;record&gt;&lt;rec-number&gt;3094&lt;/rec-number&gt;&lt;foreign-keys&gt;&lt;key app="EN" db-id="d5zr0exx1f5prwep2rapee0def9wa9t2peet"&gt;3094&lt;/key&gt;&lt;/foreign-keys&gt;&lt;ref-type name="Journal Article"&gt;17&lt;/ref-type&gt;&lt;contributors&gt;&lt;authors&gt;&lt;author&gt;Drummond, A.J.&lt;/author&gt;&lt;author&gt;Rambaut, A.&lt;/author&gt;&lt;author&gt;Shapiro, B.&lt;/author&gt;&lt;author&gt;Pybus, O.G.&lt;/author&gt;&lt;/authors&gt;&lt;/contributors&gt;&lt;titles&gt;&lt;title&gt;Bayesian coalescent inference of past population dynamics from molecular sequences&lt;/title&gt;&lt;secondary-title&gt;Molecular Biology and Evolution&lt;/secondary-title&gt;&lt;/titles&gt;&lt;periodical&gt;&lt;full-title&gt;Molecular Biology and Evolution&lt;/full-title&gt;&lt;/periodical&gt;&lt;pages&gt;1185-1192&lt;/pages&gt;&lt;volume&gt;22&lt;/volume&gt;&lt;dates&gt;&lt;year&gt;2005&lt;/year&gt;&lt;/dates&gt;&lt;urls&gt;&lt;/urls&gt;&lt;/record&gt;&lt;/Cite&gt;&lt;/EndNote&gt;</w:instrText>
      </w:r>
      <w:r w:rsidR="006B3F6C">
        <w:fldChar w:fldCharType="separate"/>
      </w:r>
      <w:r w:rsidR="007645BF">
        <w:rPr>
          <w:noProof/>
        </w:rPr>
        <w:t>[</w:t>
      </w:r>
      <w:hyperlink w:anchor="_ENREF_28" w:tooltip="Drummond, 2005 #3094" w:history="1">
        <w:r w:rsidR="00C01DD8">
          <w:rPr>
            <w:noProof/>
          </w:rPr>
          <w:t>28</w:t>
        </w:r>
      </w:hyperlink>
      <w:r w:rsidR="007645BF">
        <w:rPr>
          <w:noProof/>
        </w:rPr>
        <w:t>]</w:t>
      </w:r>
      <w:r w:rsidR="006B3F6C">
        <w:fldChar w:fldCharType="end"/>
      </w:r>
      <w:r w:rsidR="00E17CCE" w:rsidRPr="00503F51">
        <w:t>.</w:t>
      </w:r>
      <w:r w:rsidR="00FA7797" w:rsidRPr="00503F51">
        <w:t xml:space="preserve">  </w:t>
      </w:r>
      <w:r w:rsidR="00CB79B9" w:rsidRPr="00503F51">
        <w:t>Potentially even more powerful is</w:t>
      </w:r>
      <w:r w:rsidR="00FA7797" w:rsidRPr="00503F51">
        <w:t xml:space="preserve"> Approximate Bayesian Computation (ABC)</w:t>
      </w:r>
      <w:r w:rsidR="00CB79B9" w:rsidRPr="00503F51">
        <w:t>, an approach that</w:t>
      </w:r>
      <w:r w:rsidR="00FA7797" w:rsidRPr="00503F51">
        <w:t xml:space="preserve"> allows for selection of the optimal demographic</w:t>
      </w:r>
      <w:r w:rsidR="007F7BE7" w:rsidRPr="00503F51">
        <w:t xml:space="preserve"> </w:t>
      </w:r>
      <w:r w:rsidR="00FA7797" w:rsidRPr="00503F51">
        <w:t>/</w:t>
      </w:r>
      <w:r w:rsidR="007F7BE7" w:rsidRPr="00503F51">
        <w:t xml:space="preserve"> </w:t>
      </w:r>
      <w:r w:rsidR="00FA7797" w:rsidRPr="00503F51">
        <w:lastRenderedPageBreak/>
        <w:t>evolutionary history and associated</w:t>
      </w:r>
      <w:r w:rsidR="00FA7797">
        <w:t xml:space="preserve"> parameters </w:t>
      </w:r>
      <w:r w:rsidR="00FA7797" w:rsidRPr="00A13E5E">
        <w:t xml:space="preserve">among a set of hypothesized </w:t>
      </w:r>
      <w:r w:rsidR="00FA7797" w:rsidRPr="00F914F6">
        <w:t>models</w:t>
      </w:r>
      <w:r w:rsidR="00F914F6">
        <w:t xml:space="preserve"> </w:t>
      </w:r>
      <w:r w:rsidR="006B3F6C">
        <w:fldChar w:fldCharType="begin"/>
      </w:r>
      <w:r w:rsidR="007645BF">
        <w:instrText xml:space="preserve"> ADDIN EN.CITE &lt;EndNote&gt;&lt;Cite&gt;&lt;Author&gt;Beaumont&lt;/Author&gt;&lt;Year&gt;2002&lt;/Year&gt;&lt;RecNum&gt;3099&lt;/RecNum&gt;&lt;DisplayText&gt;[29]&lt;/DisplayText&gt;&lt;record&gt;&lt;rec-number&gt;3099&lt;/rec-number&gt;&lt;foreign-keys&gt;&lt;key app="EN" db-id="d5zr0exx1f5prwep2rapee0def9wa9t2peet"&gt;3099&lt;/key&gt;&lt;/foreign-keys&gt;&lt;ref-type name="Journal Article"&gt;17&lt;/ref-type&gt;&lt;contributors&gt;&lt;authors&gt;&lt;author&gt;Beaumont, M.A.&lt;/author&gt;&lt;author&gt;Zhang, W.&lt;/author&gt;&lt;author&gt;Balding, D.J. &lt;/author&gt;&lt;/authors&gt;&lt;/contributors&gt;&lt;titles&gt;&lt;title&gt;Approximate Bayesian Computation in Population Genetics&lt;/title&gt;&lt;secondary-title&gt;Genetics&lt;/secondary-title&gt;&lt;/titles&gt;&lt;periodical&gt;&lt;full-title&gt;Genetics&lt;/full-title&gt;&lt;/periodical&gt;&lt;pages&gt;2025–2035&lt;/pages&gt;&lt;volume&gt;162&lt;/volume&gt;&lt;dates&gt;&lt;year&gt;2002&lt;/year&gt;&lt;/dates&gt;&lt;urls&gt;&lt;/urls&gt;&lt;/record&gt;&lt;/Cite&gt;&lt;/EndNote&gt;</w:instrText>
      </w:r>
      <w:r w:rsidR="006B3F6C">
        <w:fldChar w:fldCharType="separate"/>
      </w:r>
      <w:r w:rsidR="007645BF">
        <w:rPr>
          <w:noProof/>
        </w:rPr>
        <w:t>[</w:t>
      </w:r>
      <w:hyperlink w:anchor="_ENREF_29" w:tooltip="Beaumont, 2002 #3099" w:history="1">
        <w:r w:rsidR="00C01DD8">
          <w:rPr>
            <w:noProof/>
          </w:rPr>
          <w:t>29</w:t>
        </w:r>
      </w:hyperlink>
      <w:r w:rsidR="007645BF">
        <w:rPr>
          <w:noProof/>
        </w:rPr>
        <w:t>]</w:t>
      </w:r>
      <w:r w:rsidR="006B3F6C">
        <w:fldChar w:fldCharType="end"/>
      </w:r>
      <w:r w:rsidR="00FA7797" w:rsidRPr="00F914F6">
        <w:t xml:space="preserve">.  </w:t>
      </w:r>
      <w:r w:rsidR="000F0B07" w:rsidRPr="00F914F6">
        <w:t xml:space="preserve">This is </w:t>
      </w:r>
      <w:r w:rsidR="00732222">
        <w:t>achieved</w:t>
      </w:r>
      <w:r w:rsidR="00732222" w:rsidRPr="0011531D">
        <w:t xml:space="preserve"> </w:t>
      </w:r>
      <w:r w:rsidR="000F0B07" w:rsidRPr="0011531D">
        <w:t>by generating</w:t>
      </w:r>
      <w:r w:rsidR="00CB79B9" w:rsidRPr="0011531D">
        <w:t xml:space="preserve"> alternative simulated datasets</w:t>
      </w:r>
      <w:r w:rsidR="00732222">
        <w:t xml:space="preserve"> </w:t>
      </w:r>
      <w:r w:rsidR="00CB79B9" w:rsidRPr="0011531D">
        <w:t xml:space="preserve">based on assumptions about evolutionary and demographic parameters </w:t>
      </w:r>
      <w:r w:rsidR="00B85137">
        <w:t>which</w:t>
      </w:r>
      <w:r w:rsidR="00B85137" w:rsidRPr="0011531D">
        <w:t xml:space="preserve"> </w:t>
      </w:r>
      <w:r w:rsidR="00CB79B9" w:rsidRPr="0011531D">
        <w:t xml:space="preserve">are then compared to the </w:t>
      </w:r>
      <w:r w:rsidR="00CB79B9" w:rsidRPr="0015320D">
        <w:t>observed da</w:t>
      </w:r>
      <w:r w:rsidR="00845565" w:rsidRPr="0015320D">
        <w:t>ta</w:t>
      </w:r>
      <w:r w:rsidR="00CB79B9" w:rsidRPr="0015320D">
        <w:t xml:space="preserve"> using summary statistics</w:t>
      </w:r>
      <w:r w:rsidR="00E05951" w:rsidRPr="0015320D">
        <w:t>.</w:t>
      </w:r>
    </w:p>
    <w:p w:rsidR="00E824FC" w:rsidRPr="0015320D" w:rsidRDefault="00E824FC" w:rsidP="00E824FC">
      <w:pPr>
        <w:spacing w:line="360" w:lineRule="auto"/>
      </w:pPr>
    </w:p>
    <w:p w:rsidR="0015320D" w:rsidRDefault="00005C1B" w:rsidP="0015320D">
      <w:pPr>
        <w:spacing w:line="360" w:lineRule="auto"/>
      </w:pPr>
      <w:r w:rsidRPr="0015320D">
        <w:t>S</w:t>
      </w:r>
      <w:r w:rsidR="00CA5C36" w:rsidRPr="00CA5C36">
        <w:t>urprisingly</w:t>
      </w:r>
      <w:r w:rsidR="00CA5C36">
        <w:t xml:space="preserve"> few studies have used ABC to infer the bottleneck histories of natural populations</w:t>
      </w:r>
      <w:r w:rsidR="00A92B0A" w:rsidRPr="00A92B0A">
        <w:t xml:space="preserve">, and these have mostly </w:t>
      </w:r>
      <w:r w:rsidR="00405FD1">
        <w:t>employed</w:t>
      </w:r>
      <w:r w:rsidR="00A92B0A" w:rsidRPr="00A92B0A">
        <w:t xml:space="preserve"> a combination of ancient and contemporary samples to explore demographic events </w:t>
      </w:r>
      <w:r w:rsidR="003E13B4">
        <w:t xml:space="preserve">that </w:t>
      </w:r>
      <w:r w:rsidR="0081311A">
        <w:t>occurred over time scales of</w:t>
      </w:r>
      <w:r w:rsidR="00405FD1">
        <w:t xml:space="preserve"> thousand</w:t>
      </w:r>
      <w:r w:rsidR="0081311A">
        <w:t>s of</w:t>
      </w:r>
      <w:r w:rsidR="00405FD1">
        <w:t xml:space="preserve"> years</w:t>
      </w:r>
      <w:r w:rsidR="003E13B4">
        <w:t xml:space="preserve"> ago</w:t>
      </w:r>
      <w:r w:rsidR="00405FD1">
        <w:t xml:space="preserve"> </w:t>
      </w:r>
      <w:r w:rsidR="006B3F6C">
        <w:fldChar w:fldCharType="begin"/>
      </w:r>
      <w:r w:rsidR="007645BF">
        <w:instrText xml:space="preserve"> ADDIN EN.CITE &lt;EndNote&gt;&lt;Cite&gt;&lt;Author&gt;Chan&lt;/Author&gt;&lt;Year&gt;2006&lt;/Year&gt;&lt;RecNum&gt;3088&lt;/RecNum&gt;&lt;DisplayText&gt;[30,31]&lt;/DisplayText&gt;&lt;record&gt;&lt;rec-number&gt;3088&lt;/rec-number&gt;&lt;foreign-keys&gt;&lt;key app="EN" db-id="d5zr0exx1f5prwep2rapee0def9wa9t2peet"&gt;3088&lt;/key&gt;&lt;/foreign-keys&gt;&lt;ref-type name="Journal Article"&gt;17&lt;/ref-type&gt;&lt;contributors&gt;&lt;authors&gt;&lt;author&gt;Chan, Y. L.&lt;/author&gt;&lt;author&gt;Anderson, C.N.K.&lt;/author&gt;&lt;author&gt;Hadley, E.A.&lt;/author&gt;&lt;/authors&gt;&lt;/contributors&gt;&lt;titles&gt;&lt;title&gt;Bayesian estimation of the timing and severity of a population bottleneck from ancient DNA&lt;/title&gt;&lt;secondary-title&gt;PLoS Genetics&lt;/secondary-title&gt;&lt;/titles&gt;&lt;periodical&gt;&lt;full-title&gt;PLoS Genetics&lt;/full-title&gt;&lt;/periodical&gt;&lt;pages&gt;e59&lt;/pages&gt;&lt;volume&gt;2&lt;/volume&gt;&lt;dates&gt;&lt;year&gt;2006&lt;/year&gt;&lt;/dates&gt;&lt;urls&gt;&lt;/urls&gt;&lt;/record&gt;&lt;/Cite&gt;&lt;Cite&gt;&lt;Author&gt;Thornton&lt;/Author&gt;&lt;Year&gt;2006&lt;/Year&gt;&lt;RecNum&gt;3131&lt;/RecNum&gt;&lt;record&gt;&lt;rec-number&gt;3131&lt;/rec-number&gt;&lt;foreign-keys&gt;&lt;key app="EN" db-id="d5zr0exx1f5prwep2rapee0def9wa9t2peet"&gt;3131&lt;/key&gt;&lt;/foreign-keys&gt;&lt;ref-type name="Journal Article"&gt;17&lt;/ref-type&gt;&lt;contributors&gt;&lt;authors&gt;&lt;author&gt;Thornton, K.&lt;/author&gt;&lt;author&gt;Andolfatto, P.&lt;/author&gt;&lt;/authors&gt;&lt;/contributors&gt;&lt;titles&gt;&lt;title&gt;&lt;style face="normal" font="default" size="100%"&gt;Approximate Bayesian Inference reveals evidence for a recent, severe bottleneck in a Netherlands population of &lt;/style&gt;&lt;style face="italic" font="default" size="100%"&gt;Drosophila melanogaster&lt;/style&gt;&lt;/title&gt;&lt;secondary-title&gt;Genetics&lt;/secondary-title&gt;&lt;/titles&gt;&lt;periodical&gt;&lt;full-title&gt;Genetics&lt;/full-title&gt;&lt;/periodical&gt;&lt;pages&gt;1607-1619&lt;/pages&gt;&lt;volume&gt;172&lt;/volume&gt;&lt;dates&gt;&lt;year&gt;2006&lt;/year&gt;&lt;/dates&gt;&lt;urls&gt;&lt;/urls&gt;&lt;/record&gt;&lt;/Cite&gt;&lt;/EndNote&gt;</w:instrText>
      </w:r>
      <w:r w:rsidR="006B3F6C">
        <w:fldChar w:fldCharType="separate"/>
      </w:r>
      <w:r w:rsidR="007645BF">
        <w:rPr>
          <w:noProof/>
        </w:rPr>
        <w:t>[</w:t>
      </w:r>
      <w:hyperlink w:anchor="_ENREF_30" w:tooltip="Chan, 2006 #3088" w:history="1">
        <w:r w:rsidR="00C01DD8">
          <w:rPr>
            <w:noProof/>
          </w:rPr>
          <w:t>30</w:t>
        </w:r>
      </w:hyperlink>
      <w:r w:rsidR="007645BF">
        <w:rPr>
          <w:noProof/>
        </w:rPr>
        <w:t>,</w:t>
      </w:r>
      <w:hyperlink w:anchor="_ENREF_31" w:tooltip="Thornton, 2006 #3131" w:history="1">
        <w:r w:rsidR="00C01DD8">
          <w:rPr>
            <w:noProof/>
          </w:rPr>
          <w:t>31</w:t>
        </w:r>
      </w:hyperlink>
      <w:r w:rsidR="007645BF">
        <w:rPr>
          <w:noProof/>
        </w:rPr>
        <w:t>]</w:t>
      </w:r>
      <w:r w:rsidR="006B3F6C">
        <w:fldChar w:fldCharType="end"/>
      </w:r>
      <w:r w:rsidR="00405FD1">
        <w:t>.</w:t>
      </w:r>
      <w:r w:rsidR="00CA5C36" w:rsidRPr="00CA5C36">
        <w:t xml:space="preserve"> </w:t>
      </w:r>
      <w:r w:rsidR="00405FD1">
        <w:t xml:space="preserve"> </w:t>
      </w:r>
      <w:r w:rsidR="00A92B0A" w:rsidRPr="00A92B0A">
        <w:t>However, most investigators do not have access to ancient DNA samples</w:t>
      </w:r>
      <w:r w:rsidR="0081311A">
        <w:t>, while many are also m</w:t>
      </w:r>
      <w:r w:rsidR="00A92B0A" w:rsidRPr="00A92B0A">
        <w:t>ore interested in</w:t>
      </w:r>
      <w:r w:rsidR="00953F37">
        <w:t xml:space="preserve"> </w:t>
      </w:r>
      <w:r w:rsidR="003E13B4">
        <w:t xml:space="preserve">relatively </w:t>
      </w:r>
      <w:r w:rsidR="00A92B0A" w:rsidRPr="00A92B0A">
        <w:t xml:space="preserve">recent </w:t>
      </w:r>
      <w:proofErr w:type="spellStart"/>
      <w:r w:rsidR="00A92B0A" w:rsidRPr="00A92B0A">
        <w:t>anthropogenically</w:t>
      </w:r>
      <w:proofErr w:type="spellEnd"/>
      <w:r w:rsidR="00A92B0A" w:rsidRPr="00A92B0A">
        <w:t xml:space="preserve"> induced bottlenecks.  At the same time, the use of ancient samples has largely restricted studies to using mitochondrial DNA (</w:t>
      </w:r>
      <w:proofErr w:type="spellStart"/>
      <w:r w:rsidR="00A92B0A" w:rsidRPr="00A92B0A">
        <w:t>mtDNA</w:t>
      </w:r>
      <w:proofErr w:type="spellEnd"/>
      <w:r w:rsidR="00A92B0A" w:rsidRPr="00A92B0A">
        <w:t xml:space="preserve">) sequences, whereas the inclusion of multiple unlinked nuclear markers should substantially improve power </w:t>
      </w:r>
      <w:r w:rsidR="006B3F6C" w:rsidRPr="00A92B0A">
        <w:fldChar w:fldCharType="begin"/>
      </w:r>
      <w:r w:rsidR="007645BF">
        <w:instrText xml:space="preserve"> ADDIN EN.CITE &lt;EndNote&gt;&lt;Cite&gt;&lt;Author&gt;Chan&lt;/Author&gt;&lt;Year&gt;2006&lt;/Year&gt;&lt;RecNum&gt;3088&lt;/RecNum&gt;&lt;DisplayText&gt;[30]&lt;/DisplayText&gt;&lt;record&gt;&lt;rec-number&gt;3088&lt;/rec-number&gt;&lt;foreign-keys&gt;&lt;key app="EN" db-id="d5zr0exx1f5prwep2rapee0def9wa9t2peet"&gt;3088&lt;/key&gt;&lt;/foreign-keys&gt;&lt;ref-type name="Journal Article"&gt;17&lt;/ref-type&gt;&lt;contributors&gt;&lt;authors&gt;&lt;author&gt;Chan, Y. L.&lt;/author&gt;&lt;author&gt;Anderson, C.N.K.&lt;/author&gt;&lt;author&gt;Hadley, E.A.&lt;/author&gt;&lt;/authors&gt;&lt;/contributors&gt;&lt;titles&gt;&lt;title&gt;Bayesian estimation of the timing and severity of a population bottleneck from ancient DNA&lt;/title&gt;&lt;secondary-title&gt;PLoS Genetics&lt;/secondary-title&gt;&lt;/titles&gt;&lt;periodical&gt;&lt;full-title&gt;PLoS Genetics&lt;/full-title&gt;&lt;/periodical&gt;&lt;pages&gt;e59&lt;/pages&gt;&lt;volume&gt;2&lt;/volume&gt;&lt;dates&gt;&lt;year&gt;2006&lt;/year&gt;&lt;/dates&gt;&lt;urls&gt;&lt;/urls&gt;&lt;/record&gt;&lt;/Cite&gt;&lt;/EndNote&gt;</w:instrText>
      </w:r>
      <w:r w:rsidR="006B3F6C" w:rsidRPr="00A92B0A">
        <w:fldChar w:fldCharType="separate"/>
      </w:r>
      <w:r w:rsidR="007645BF">
        <w:rPr>
          <w:noProof/>
        </w:rPr>
        <w:t>[</w:t>
      </w:r>
      <w:hyperlink w:anchor="_ENREF_30" w:tooltip="Chan, 2006 #3088" w:history="1">
        <w:r w:rsidR="00C01DD8">
          <w:rPr>
            <w:noProof/>
          </w:rPr>
          <w:t>30</w:t>
        </w:r>
      </w:hyperlink>
      <w:r w:rsidR="007645BF">
        <w:rPr>
          <w:noProof/>
        </w:rPr>
        <w:t>]</w:t>
      </w:r>
      <w:r w:rsidR="006B3F6C" w:rsidRPr="00A92B0A">
        <w:fldChar w:fldCharType="end"/>
      </w:r>
      <w:r w:rsidR="00A92B0A" w:rsidRPr="00A92B0A">
        <w:t>.  Finally, previous studies have lacked detailed historical observations with which to parameterize bottleneck scenarios for evaluation within the ABC framework.</w:t>
      </w:r>
    </w:p>
    <w:p w:rsidR="008056D6" w:rsidRPr="0015320D" w:rsidRDefault="008056D6" w:rsidP="0015320D">
      <w:pPr>
        <w:spacing w:line="360" w:lineRule="auto"/>
      </w:pPr>
    </w:p>
    <w:p w:rsidR="00E824FC" w:rsidRDefault="002D12A3" w:rsidP="00E824FC">
      <w:pPr>
        <w:spacing w:line="360" w:lineRule="auto"/>
        <w:rPr>
          <w:szCs w:val="24"/>
        </w:rPr>
      </w:pPr>
      <w:r w:rsidRPr="0011531D">
        <w:t>The Antarctic fur seal (</w:t>
      </w:r>
      <w:proofErr w:type="spellStart"/>
      <w:r w:rsidRPr="0011531D">
        <w:rPr>
          <w:i/>
        </w:rPr>
        <w:t>Arctocephalus</w:t>
      </w:r>
      <w:proofErr w:type="spellEnd"/>
      <w:r w:rsidRPr="0011531D">
        <w:rPr>
          <w:i/>
        </w:rPr>
        <w:t xml:space="preserve"> </w:t>
      </w:r>
      <w:proofErr w:type="spellStart"/>
      <w:r w:rsidRPr="0011531D">
        <w:rPr>
          <w:i/>
        </w:rPr>
        <w:t>gazella</w:t>
      </w:r>
      <w:proofErr w:type="spellEnd"/>
      <w:r w:rsidRPr="0011531D">
        <w:t xml:space="preserve">) </w:t>
      </w:r>
      <w:r w:rsidR="00043629" w:rsidRPr="0011531D">
        <w:t>provides an excellent opportunity</w:t>
      </w:r>
      <w:r w:rsidR="008D3E1F" w:rsidRPr="0011531D">
        <w:t xml:space="preserve"> to explore the </w:t>
      </w:r>
      <w:r w:rsidR="00BE35AB">
        <w:t>relative abilities of</w:t>
      </w:r>
      <w:r w:rsidR="008D3E1F" w:rsidRPr="0011531D">
        <w:t xml:space="preserve"> </w:t>
      </w:r>
      <w:r w:rsidR="00BE35AB">
        <w:t>established and emerging</w:t>
      </w:r>
      <w:r w:rsidR="00BE35AB" w:rsidRPr="0011531D">
        <w:t xml:space="preserve"> </w:t>
      </w:r>
      <w:r w:rsidR="008D3E1F" w:rsidRPr="0011531D">
        <w:t xml:space="preserve">analytical approaches to </w:t>
      </w:r>
      <w:r w:rsidR="001D6BD2" w:rsidRPr="0011531D">
        <w:t>detect</w:t>
      </w:r>
      <w:r w:rsidR="005E3C92" w:rsidRPr="0011531D">
        <w:t xml:space="preserve"> </w:t>
      </w:r>
      <w:r w:rsidR="008D3E1F" w:rsidRPr="0011531D">
        <w:t>a</w:t>
      </w:r>
      <w:r w:rsidR="009C6DB1">
        <w:t xml:space="preserve"> recent</w:t>
      </w:r>
      <w:r w:rsidR="008D3E1F" w:rsidRPr="0011531D">
        <w:t xml:space="preserve"> historical bottleneck.  </w:t>
      </w:r>
      <w:r w:rsidR="00043629" w:rsidRPr="0011531D">
        <w:t xml:space="preserve">This species </w:t>
      </w:r>
      <w:r w:rsidRPr="0011531D">
        <w:rPr>
          <w:szCs w:val="24"/>
        </w:rPr>
        <w:t>occurs</w:t>
      </w:r>
      <w:r w:rsidR="00D3515B" w:rsidRPr="0011531D">
        <w:rPr>
          <w:szCs w:val="24"/>
        </w:rPr>
        <w:t xml:space="preserve"> predominantly</w:t>
      </w:r>
      <w:r w:rsidRPr="0011531D">
        <w:rPr>
          <w:szCs w:val="24"/>
        </w:rPr>
        <w:t xml:space="preserve"> to the south of the Antarctic</w:t>
      </w:r>
      <w:r w:rsidRPr="00706B65">
        <w:rPr>
          <w:szCs w:val="24"/>
        </w:rPr>
        <w:t xml:space="preserve"> Convergence</w:t>
      </w:r>
      <w:r w:rsidR="00521E8F" w:rsidRPr="00706B65">
        <w:rPr>
          <w:szCs w:val="24"/>
        </w:rPr>
        <w:t>,</w:t>
      </w:r>
      <w:r w:rsidRPr="00706B65">
        <w:rPr>
          <w:szCs w:val="24"/>
        </w:rPr>
        <w:t xml:space="preserve"> with </w:t>
      </w:r>
      <w:r w:rsidR="00521E8F" w:rsidRPr="00706B65">
        <w:rPr>
          <w:szCs w:val="24"/>
        </w:rPr>
        <w:t>97</w:t>
      </w:r>
      <w:r w:rsidRPr="00706B65">
        <w:rPr>
          <w:szCs w:val="24"/>
        </w:rPr>
        <w:t xml:space="preserve">% of </w:t>
      </w:r>
      <w:r w:rsidR="00D3515B" w:rsidRPr="00706B65">
        <w:rPr>
          <w:szCs w:val="24"/>
        </w:rPr>
        <w:t>the extant population breeding</w:t>
      </w:r>
      <w:r w:rsidRPr="00706B65">
        <w:rPr>
          <w:szCs w:val="24"/>
        </w:rPr>
        <w:t xml:space="preserve"> on the island of South Georgia (</w:t>
      </w:r>
      <w:r w:rsidR="00021A6F" w:rsidRPr="00706B65">
        <w:rPr>
          <w:szCs w:val="24"/>
        </w:rPr>
        <w:t>Figure 1</w:t>
      </w:r>
      <w:r w:rsidR="002912B0">
        <w:rPr>
          <w:szCs w:val="24"/>
        </w:rPr>
        <w:t>)</w:t>
      </w:r>
      <w:r w:rsidR="006B3F6C" w:rsidRPr="00706B65">
        <w:rPr>
          <w:szCs w:val="24"/>
        </w:rPr>
        <w:fldChar w:fldCharType="begin"/>
      </w:r>
      <w:r w:rsidR="007645BF">
        <w:rPr>
          <w:szCs w:val="24"/>
        </w:rPr>
        <w:instrText xml:space="preserve"> ADDIN EN.CITE &lt;EndNote&gt;&lt;Cite&gt;&lt;Author&gt;Boyd&lt;/Author&gt;&lt;Year&gt;1993&lt;/Year&gt;&lt;RecNum&gt;831&lt;/RecNum&gt;&lt;DisplayText&gt;[32]&lt;/DisplayText&gt;&lt;record&gt;&lt;rec-number&gt;831&lt;/rec-number&gt;&lt;foreign-keys&gt;&lt;key app="EN" db-id="d5zr0exx1f5prwep2rapee0def9wa9t2peet"&gt;831&lt;/key&gt;&lt;/foreign-keys&gt;&lt;ref-type name="Journal Article"&gt;17&lt;/ref-type&gt;&lt;contributors&gt;&lt;authors&gt;&lt;author&gt;Boyd, I. L.&lt;/author&gt;&lt;author&gt;Roberts, J. P.&lt;/author&gt;&lt;/authors&gt;&lt;/contributors&gt;&lt;titles&gt;&lt;title&gt;&lt;style face="normal" font="default" size="100%"&gt;Tooth growth in male Antarctic fur seals (&lt;/style&gt;&lt;style face="italic" font="default" size="100%"&gt;Arctocephalus gazella&lt;/style&gt;&lt;style face="normal" font="default" size="100%"&gt;) from South Georgia - an indicator of long-term growth history&lt;/style&gt;&lt;/title&gt;&lt;secondary-title&gt;Journal of Zoology&lt;/secondary-title&gt;&lt;alt-title&gt;0952-8369&lt;/alt-title&gt;&lt;/titles&gt;&lt;periodical&gt;&lt;full-title&gt;Journal of Zoology&lt;/full-title&gt;&lt;abbr-1&gt;0952-8369&lt;/abbr-1&gt;&lt;/periodical&gt;&lt;alt-periodical&gt;&lt;full-title&gt;Journal of Zoology&lt;/full-title&gt;&lt;abbr-1&gt;0952-8369&lt;/abbr-1&gt;&lt;/alt-periodical&gt;&lt;pages&gt;177-190&lt;/pages&gt;&lt;volume&gt;229&lt;/volume&gt;&lt;keywords&gt;&lt;keyword&gt;northern elephant seals&lt;/keyword&gt;&lt;keyword&gt;age&lt;/keyword&gt;&lt;keyword&gt;population&lt;/keyword&gt;&lt;keyword&gt;dolphins&lt;/keyword&gt;&lt;keyword&gt;stenella&lt;/keyword&gt;&lt;keyword&gt;size&lt;/keyword&gt;&lt;/keywords&gt;&lt;dates&gt;&lt;year&gt;1993&lt;/year&gt;&lt;/dates&gt;&lt;label&gt;@&lt;/label&gt;&lt;urls&gt;&lt;/urls&gt;&lt;/record&gt;&lt;/Cite&gt;&lt;/EndNote&gt;</w:instrText>
      </w:r>
      <w:r w:rsidR="006B3F6C" w:rsidRPr="00706B65">
        <w:rPr>
          <w:szCs w:val="24"/>
        </w:rPr>
        <w:fldChar w:fldCharType="separate"/>
      </w:r>
      <w:r w:rsidR="007645BF">
        <w:rPr>
          <w:noProof/>
          <w:szCs w:val="24"/>
        </w:rPr>
        <w:t>[</w:t>
      </w:r>
      <w:hyperlink w:anchor="_ENREF_32" w:tooltip="Boyd, 1993 #831" w:history="1">
        <w:r w:rsidR="00C01DD8">
          <w:rPr>
            <w:noProof/>
            <w:szCs w:val="24"/>
          </w:rPr>
          <w:t>32</w:t>
        </w:r>
      </w:hyperlink>
      <w:r w:rsidR="007645BF">
        <w:rPr>
          <w:noProof/>
          <w:szCs w:val="24"/>
        </w:rPr>
        <w:t>]</w:t>
      </w:r>
      <w:r w:rsidR="006B3F6C" w:rsidRPr="00706B65">
        <w:rPr>
          <w:szCs w:val="24"/>
        </w:rPr>
        <w:fldChar w:fldCharType="end"/>
      </w:r>
      <w:r w:rsidR="00043629" w:rsidRPr="00706B65">
        <w:rPr>
          <w:szCs w:val="24"/>
        </w:rPr>
        <w:t xml:space="preserve">.  </w:t>
      </w:r>
      <w:r w:rsidR="00E17CCE" w:rsidRPr="00E17CCE">
        <w:rPr>
          <w:szCs w:val="24"/>
        </w:rPr>
        <w:t xml:space="preserve">Like most other members of the </w:t>
      </w:r>
      <w:proofErr w:type="spellStart"/>
      <w:r w:rsidR="00E17CCE" w:rsidRPr="00E17CCE">
        <w:rPr>
          <w:szCs w:val="24"/>
        </w:rPr>
        <w:t>Arctocephalus</w:t>
      </w:r>
      <w:proofErr w:type="spellEnd"/>
      <w:r w:rsidR="00E17CCE" w:rsidRPr="00E17CCE">
        <w:rPr>
          <w:szCs w:val="24"/>
        </w:rPr>
        <w:t xml:space="preserve"> genus, Antarctic fur seals were subject to uncontrolled exploitation </w:t>
      </w:r>
      <w:r w:rsidR="00175F3D" w:rsidRPr="00706B65">
        <w:rPr>
          <w:szCs w:val="24"/>
        </w:rPr>
        <w:t xml:space="preserve">for their fur and oil </w:t>
      </w:r>
      <w:r w:rsidR="00E17CCE" w:rsidRPr="00E17CCE">
        <w:rPr>
          <w:szCs w:val="24"/>
        </w:rPr>
        <w:t xml:space="preserve">during the late eighteenth and nineteenth centuries.  Uniquely however, </w:t>
      </w:r>
      <w:r w:rsidR="00706B65">
        <w:rPr>
          <w:szCs w:val="24"/>
        </w:rPr>
        <w:t xml:space="preserve">the journals </w:t>
      </w:r>
      <w:r w:rsidR="00E17CCE" w:rsidRPr="00E17CCE">
        <w:t>and logbooks of early explorers and sealing captains</w:t>
      </w:r>
      <w:r w:rsidR="00706B65">
        <w:t xml:space="preserve"> have been retained and scrutinized</w:t>
      </w:r>
      <w:r w:rsidR="00E17CCE" w:rsidRPr="00E17CCE">
        <w:t xml:space="preserve"> </w:t>
      </w:r>
      <w:r w:rsidR="00E17CCE" w:rsidRPr="00E17CCE">
        <w:rPr>
          <w:szCs w:val="24"/>
        </w:rPr>
        <w:t xml:space="preserve">(see Supplementary Table 1) </w:t>
      </w:r>
      <w:r w:rsidR="00706B65">
        <w:t>allow</w:t>
      </w:r>
      <w:r w:rsidR="003C237F">
        <w:t>ing</w:t>
      </w:r>
      <w:r w:rsidR="00E17CCE" w:rsidRPr="00E17CCE">
        <w:t xml:space="preserve"> reconstruction of </w:t>
      </w:r>
      <w:r w:rsidR="007947F4">
        <w:t xml:space="preserve">the </w:t>
      </w:r>
      <w:r w:rsidR="00EB0005">
        <w:t>timing</w:t>
      </w:r>
      <w:r w:rsidR="00582C58">
        <w:t xml:space="preserve"> and extent</w:t>
      </w:r>
      <w:r w:rsidR="00EB0005">
        <w:t xml:space="preserve"> of the </w:t>
      </w:r>
      <w:r w:rsidR="007947F4">
        <w:t>demographic</w:t>
      </w:r>
      <w:r w:rsidR="00E17CCE" w:rsidRPr="00E17CCE">
        <w:t xml:space="preserve"> </w:t>
      </w:r>
      <w:r w:rsidR="00EB0005">
        <w:t>reduction</w:t>
      </w:r>
      <w:r w:rsidR="00E17CCE" w:rsidRPr="00E17CCE">
        <w:t xml:space="preserve"> </w:t>
      </w:r>
      <w:r w:rsidR="00E17CCE" w:rsidRPr="00E17CCE">
        <w:rPr>
          <w:szCs w:val="24"/>
        </w:rPr>
        <w:t xml:space="preserve">(Figure 2).  </w:t>
      </w:r>
      <w:r w:rsidR="009C6DB1">
        <w:rPr>
          <w:szCs w:val="24"/>
        </w:rPr>
        <w:t>D</w:t>
      </w:r>
      <w:r w:rsidR="00582C58">
        <w:rPr>
          <w:szCs w:val="24"/>
        </w:rPr>
        <w:t>etailed</w:t>
      </w:r>
      <w:r w:rsidR="0072523A">
        <w:rPr>
          <w:szCs w:val="24"/>
        </w:rPr>
        <w:t xml:space="preserve"> census</w:t>
      </w:r>
      <w:r w:rsidR="00582C58">
        <w:rPr>
          <w:szCs w:val="24"/>
        </w:rPr>
        <w:t xml:space="preserve"> data are</w:t>
      </w:r>
      <w:r w:rsidR="009C6DB1">
        <w:rPr>
          <w:szCs w:val="24"/>
        </w:rPr>
        <w:t xml:space="preserve"> similarly</w:t>
      </w:r>
      <w:r w:rsidR="00582C58">
        <w:rPr>
          <w:szCs w:val="24"/>
        </w:rPr>
        <w:t xml:space="preserve"> available with which to track the </w:t>
      </w:r>
      <w:r w:rsidR="00F660FB">
        <w:rPr>
          <w:szCs w:val="24"/>
        </w:rPr>
        <w:t xml:space="preserve">post-exploitation </w:t>
      </w:r>
      <w:r w:rsidR="00582C58">
        <w:rPr>
          <w:szCs w:val="24"/>
        </w:rPr>
        <w:t>recovery of the population</w:t>
      </w:r>
      <w:r w:rsidR="00706B65" w:rsidRPr="00271D6C">
        <w:rPr>
          <w:szCs w:val="24"/>
        </w:rPr>
        <w:t xml:space="preserve"> </w:t>
      </w:r>
      <w:r w:rsidR="00E17CCE" w:rsidRPr="00E17CCE">
        <w:rPr>
          <w:szCs w:val="24"/>
        </w:rPr>
        <w:t xml:space="preserve">(see Supplementary Table 2).  Together, these historical records </w:t>
      </w:r>
      <w:r w:rsidR="00BE35AB">
        <w:rPr>
          <w:szCs w:val="24"/>
        </w:rPr>
        <w:t xml:space="preserve">allow </w:t>
      </w:r>
      <w:r w:rsidR="003C237F">
        <w:rPr>
          <w:szCs w:val="24"/>
        </w:rPr>
        <w:t>the</w:t>
      </w:r>
      <w:r w:rsidR="00E17CCE" w:rsidRPr="00E17CCE">
        <w:rPr>
          <w:szCs w:val="24"/>
        </w:rPr>
        <w:t xml:space="preserve"> </w:t>
      </w:r>
      <w:r w:rsidR="00706B65" w:rsidRPr="00271D6C">
        <w:rPr>
          <w:i/>
          <w:szCs w:val="24"/>
        </w:rPr>
        <w:t>a priori</w:t>
      </w:r>
      <w:r w:rsidR="00706B65" w:rsidRPr="00271D6C">
        <w:rPr>
          <w:szCs w:val="24"/>
        </w:rPr>
        <w:t xml:space="preserve"> </w:t>
      </w:r>
      <w:r w:rsidR="00E17CCE" w:rsidRPr="00E17CCE">
        <w:rPr>
          <w:szCs w:val="24"/>
        </w:rPr>
        <w:t xml:space="preserve">parameterization of a plausible </w:t>
      </w:r>
      <w:r w:rsidR="00706B65" w:rsidRPr="00271D6C">
        <w:rPr>
          <w:szCs w:val="24"/>
        </w:rPr>
        <w:t>demographic model that can be</w:t>
      </w:r>
      <w:r w:rsidR="008D5B22">
        <w:rPr>
          <w:szCs w:val="24"/>
        </w:rPr>
        <w:t xml:space="preserve"> teste</w:t>
      </w:r>
      <w:r w:rsidR="00823D90">
        <w:rPr>
          <w:szCs w:val="24"/>
        </w:rPr>
        <w:t xml:space="preserve">d </w:t>
      </w:r>
      <w:r w:rsidR="00EB0005">
        <w:rPr>
          <w:szCs w:val="24"/>
        </w:rPr>
        <w:t>using</w:t>
      </w:r>
      <w:r w:rsidR="00706B65" w:rsidRPr="00271D6C">
        <w:rPr>
          <w:szCs w:val="24"/>
        </w:rPr>
        <w:t xml:space="preserve"> ABC.</w:t>
      </w:r>
    </w:p>
    <w:p w:rsidR="00E824FC" w:rsidRDefault="00E824FC" w:rsidP="00E824FC">
      <w:pPr>
        <w:spacing w:line="360" w:lineRule="auto"/>
        <w:rPr>
          <w:szCs w:val="24"/>
        </w:rPr>
      </w:pPr>
    </w:p>
    <w:p w:rsidR="00E824FC" w:rsidRDefault="00BE35AB" w:rsidP="00E824FC">
      <w:pPr>
        <w:pStyle w:val="BodyText"/>
        <w:spacing w:line="360" w:lineRule="auto"/>
        <w:rPr>
          <w:b w:val="0"/>
          <w:szCs w:val="24"/>
        </w:rPr>
      </w:pPr>
      <w:r>
        <w:rPr>
          <w:b w:val="0"/>
          <w:szCs w:val="24"/>
        </w:rPr>
        <w:lastRenderedPageBreak/>
        <w:t>T</w:t>
      </w:r>
      <w:r w:rsidR="00E17CCE" w:rsidRPr="00E17CCE">
        <w:rPr>
          <w:b w:val="0"/>
          <w:szCs w:val="24"/>
        </w:rPr>
        <w:t>he exploitation o</w:t>
      </w:r>
      <w:r w:rsidR="00582C58">
        <w:rPr>
          <w:b w:val="0"/>
          <w:szCs w:val="24"/>
        </w:rPr>
        <w:t>f Antarctic fur seals began shortly</w:t>
      </w:r>
      <w:r w:rsidR="00E17CCE" w:rsidRPr="00E17CCE">
        <w:rPr>
          <w:b w:val="0"/>
          <w:szCs w:val="24"/>
        </w:rPr>
        <w:t xml:space="preserve"> after the discovery of South Georgia by Captain James Cook in 1775.  </w:t>
      </w:r>
      <w:r w:rsidR="00271D6C" w:rsidRPr="00271D6C">
        <w:rPr>
          <w:rFonts w:cs="KOJICH+TimesNewRoman"/>
          <w:b w:val="0"/>
          <w:szCs w:val="24"/>
        </w:rPr>
        <w:t>The most profitable strategy was to take as many seals as it was possible to kill in one season, as</w:t>
      </w:r>
      <w:r w:rsidR="002912B0">
        <w:rPr>
          <w:rFonts w:cs="KOJICH+TimesNewRoman"/>
          <w:b w:val="0"/>
          <w:szCs w:val="24"/>
        </w:rPr>
        <w:t xml:space="preserve"> Mill</w:t>
      </w:r>
      <w:r w:rsidR="00271D6C" w:rsidRPr="00271D6C">
        <w:rPr>
          <w:rFonts w:cs="KOJICH+TimesNewRoman"/>
          <w:b w:val="0"/>
          <w:szCs w:val="24"/>
        </w:rPr>
        <w:t xml:space="preserve"> </w:t>
      </w:r>
      <w:r w:rsidR="006B3F6C">
        <w:rPr>
          <w:rFonts w:cs="KOJICH+TimesNewRoman"/>
          <w:b w:val="0"/>
          <w:szCs w:val="24"/>
        </w:rPr>
        <w:fldChar w:fldCharType="begin"/>
      </w:r>
      <w:r w:rsidR="007645BF">
        <w:rPr>
          <w:rFonts w:cs="KOJICH+TimesNewRoman"/>
          <w:b w:val="0"/>
          <w:szCs w:val="24"/>
        </w:rPr>
        <w:instrText xml:space="preserve"> ADDIN EN.CITE &lt;EndNote&gt;&lt;Cite&gt;&lt;Author&gt;Mill&lt;/Author&gt;&lt;Year&gt;1905&lt;/Year&gt;&lt;RecNum&gt;3062&lt;/RecNum&gt;&lt;DisplayText&gt;[33]&lt;/DisplayText&gt;&lt;record&gt;&lt;rec-number&gt;3062&lt;/rec-number&gt;&lt;foreign-keys&gt;&lt;key app="EN" db-id="d5zr0exx1f5prwep2rapee0def9wa9t2peet"&gt;3062&lt;/key&gt;&lt;/foreign-keys&gt;&lt;ref-type name="Book"&gt;6&lt;/ref-type&gt;&lt;contributors&gt;&lt;authors&gt;&lt;author&gt;Mill, H. R.&lt;/author&gt;&lt;/authors&gt;&lt;/contributors&gt;&lt;titles&gt;&lt;title&gt;The seige of the South Pole: the story of Antarctic exploration&lt;/title&gt;&lt;/titles&gt;&lt;dates&gt;&lt;year&gt;1905&lt;/year&gt;&lt;/dates&gt;&lt;pub-location&gt;London&lt;/pub-location&gt;&lt;publisher&gt;Alston Rivers&lt;/publisher&gt;&lt;urls&gt;&lt;/urls&gt;&lt;/record&gt;&lt;/Cite&gt;&lt;/EndNote&gt;</w:instrText>
      </w:r>
      <w:r w:rsidR="006B3F6C">
        <w:rPr>
          <w:rFonts w:cs="KOJICH+TimesNewRoman"/>
          <w:b w:val="0"/>
          <w:szCs w:val="24"/>
        </w:rPr>
        <w:fldChar w:fldCharType="separate"/>
      </w:r>
      <w:r w:rsidR="007645BF">
        <w:rPr>
          <w:rFonts w:cs="KOJICH+TimesNewRoman"/>
          <w:b w:val="0"/>
          <w:noProof/>
          <w:szCs w:val="24"/>
        </w:rPr>
        <w:t>[</w:t>
      </w:r>
      <w:hyperlink w:anchor="_ENREF_33" w:tooltip="Mill, 1905 #3062" w:history="1">
        <w:r w:rsidR="00C01DD8">
          <w:rPr>
            <w:rFonts w:cs="KOJICH+TimesNewRoman"/>
            <w:b w:val="0"/>
            <w:noProof/>
            <w:szCs w:val="24"/>
          </w:rPr>
          <w:t>33</w:t>
        </w:r>
      </w:hyperlink>
      <w:r w:rsidR="007645BF">
        <w:rPr>
          <w:rFonts w:cs="KOJICH+TimesNewRoman"/>
          <w:b w:val="0"/>
          <w:noProof/>
          <w:szCs w:val="24"/>
        </w:rPr>
        <w:t>]</w:t>
      </w:r>
      <w:r w:rsidR="006B3F6C">
        <w:rPr>
          <w:rFonts w:cs="KOJICH+TimesNewRoman"/>
          <w:b w:val="0"/>
          <w:szCs w:val="24"/>
        </w:rPr>
        <w:fldChar w:fldCharType="end"/>
      </w:r>
      <w:r w:rsidR="002912B0">
        <w:rPr>
          <w:rFonts w:cs="KOJICH+TimesNewRoman"/>
          <w:b w:val="0"/>
          <w:szCs w:val="24"/>
        </w:rPr>
        <w:t xml:space="preserve"> </w:t>
      </w:r>
      <w:r w:rsidR="00271D6C" w:rsidRPr="00271D6C">
        <w:rPr>
          <w:rFonts w:cs="KOJICH+TimesNewRoman"/>
          <w:b w:val="0"/>
          <w:szCs w:val="24"/>
        </w:rPr>
        <w:t xml:space="preserve">comments: “Reckless extermination was the only method of seal-hunting resorted to on the islands of South Georgia and the coasts of South America so that the first in the field at a new sealing ground was sure of an immense booty, and late-comers as likely as not would go empty </w:t>
      </w:r>
      <w:r w:rsidR="00271D6C" w:rsidRPr="00FA06F0">
        <w:rPr>
          <w:b w:val="0"/>
          <w:szCs w:val="24"/>
        </w:rPr>
        <w:t xml:space="preserve">away”.  </w:t>
      </w:r>
      <w:r w:rsidR="00E17CCE" w:rsidRPr="00E17CCE">
        <w:rPr>
          <w:b w:val="0"/>
          <w:szCs w:val="24"/>
        </w:rPr>
        <w:t xml:space="preserve">Sealing at South Georgia reached its peak during the 1800-01 season </w:t>
      </w:r>
      <w:r w:rsidR="003A1AFA">
        <w:rPr>
          <w:b w:val="0"/>
          <w:szCs w:val="24"/>
        </w:rPr>
        <w:t xml:space="preserve">(Figure 2) </w:t>
      </w:r>
      <w:r w:rsidR="00E17CCE" w:rsidRPr="00E17CCE">
        <w:rPr>
          <w:b w:val="0"/>
          <w:szCs w:val="24"/>
        </w:rPr>
        <w:t xml:space="preserve">with thirty-one ships recorded as having been operating there, seventeen of which were responsible for a total catch of </w:t>
      </w:r>
      <w:r w:rsidR="00207F4B">
        <w:rPr>
          <w:b w:val="0"/>
          <w:szCs w:val="24"/>
        </w:rPr>
        <w:t>112,000 seals</w:t>
      </w:r>
      <w:r w:rsidR="003C237F">
        <w:rPr>
          <w:b w:val="0"/>
          <w:szCs w:val="24"/>
        </w:rPr>
        <w:t xml:space="preserve"> </w:t>
      </w:r>
      <w:r w:rsidR="006B3F6C">
        <w:rPr>
          <w:b w:val="0"/>
          <w:szCs w:val="24"/>
        </w:rPr>
        <w:fldChar w:fldCharType="begin"/>
      </w:r>
      <w:r w:rsidR="007645BF">
        <w:rPr>
          <w:b w:val="0"/>
          <w:szCs w:val="24"/>
        </w:rPr>
        <w:instrText xml:space="preserve"> ADDIN EN.CITE &lt;EndNote&gt;&lt;Cite&gt;&lt;Author&gt;Fanning&lt;/Author&gt;&lt;Year&gt;1833&lt;/Year&gt;&lt;RecNum&gt;3070&lt;/RecNum&gt;&lt;DisplayText&gt;[34]&lt;/DisplayText&gt;&lt;record&gt;&lt;rec-number&gt;3070&lt;/rec-number&gt;&lt;foreign-keys&gt;&lt;key app="EN" db-id="d5zr0exx1f5prwep2rapee0def9wa9t2peet"&gt;3070&lt;/key&gt;&lt;/foreign-keys&gt;&lt;ref-type name="Report"&gt;27&lt;/ref-type&gt;&lt;contributors&gt;&lt;authors&gt;&lt;author&gt;Fanning, E.&lt;/author&gt;&lt;/authors&gt;&lt;/contributors&gt;&lt;titles&gt;&lt;title&gt;Voyages and Discoveries in the South Seas 1792-1832&lt;/title&gt;&lt;/titles&gt;&lt;dates&gt;&lt;year&gt;1833&lt;/year&gt;&lt;pub-dates&gt;&lt;date&gt;1924 edition&lt;/date&gt;&lt;/pub-dates&gt;&lt;/dates&gt;&lt;pub-location&gt;Salem, Massachusetts&lt;/pub-location&gt;&lt;publisher&gt;Marine Research Society&lt;/publisher&gt;&lt;urls&gt;&lt;/urls&gt;&lt;/record&gt;&lt;/Cite&gt;&lt;/EndNote&gt;</w:instrText>
      </w:r>
      <w:r w:rsidR="006B3F6C">
        <w:rPr>
          <w:b w:val="0"/>
          <w:szCs w:val="24"/>
        </w:rPr>
        <w:fldChar w:fldCharType="separate"/>
      </w:r>
      <w:r w:rsidR="007645BF">
        <w:rPr>
          <w:b w:val="0"/>
          <w:noProof/>
          <w:szCs w:val="24"/>
        </w:rPr>
        <w:t>[</w:t>
      </w:r>
      <w:hyperlink w:anchor="_ENREF_34" w:tooltip="Fanning, 1833 #3070" w:history="1">
        <w:r w:rsidR="00C01DD8">
          <w:rPr>
            <w:b w:val="0"/>
            <w:noProof/>
            <w:szCs w:val="24"/>
          </w:rPr>
          <w:t>34</w:t>
        </w:r>
      </w:hyperlink>
      <w:r w:rsidR="007645BF">
        <w:rPr>
          <w:b w:val="0"/>
          <w:noProof/>
          <w:szCs w:val="24"/>
        </w:rPr>
        <w:t>]</w:t>
      </w:r>
      <w:r w:rsidR="006B3F6C">
        <w:rPr>
          <w:b w:val="0"/>
          <w:szCs w:val="24"/>
        </w:rPr>
        <w:fldChar w:fldCharType="end"/>
      </w:r>
      <w:r w:rsidR="00E17CCE" w:rsidRPr="00E17CCE">
        <w:rPr>
          <w:b w:val="0"/>
          <w:szCs w:val="24"/>
        </w:rPr>
        <w:t xml:space="preserve">.  </w:t>
      </w:r>
      <w:r w:rsidR="00FA06F0" w:rsidRPr="00FA06F0">
        <w:rPr>
          <w:b w:val="0"/>
          <w:szCs w:val="24"/>
        </w:rPr>
        <w:t>Such uncontrolled harvesting would have greatly depleted the population,</w:t>
      </w:r>
      <w:r w:rsidR="008D5B22">
        <w:rPr>
          <w:b w:val="0"/>
          <w:szCs w:val="24"/>
        </w:rPr>
        <w:t xml:space="preserve"> probably</w:t>
      </w:r>
      <w:r w:rsidR="00FA06F0" w:rsidRPr="00FA06F0">
        <w:rPr>
          <w:b w:val="0"/>
          <w:szCs w:val="24"/>
        </w:rPr>
        <w:t xml:space="preserve"> </w:t>
      </w:r>
      <w:r w:rsidR="00FA06F0" w:rsidRPr="005C7DC6">
        <w:rPr>
          <w:b w:val="0"/>
          <w:szCs w:val="24"/>
        </w:rPr>
        <w:t xml:space="preserve">explaining the </w:t>
      </w:r>
      <w:r w:rsidR="007947F4">
        <w:rPr>
          <w:b w:val="0"/>
          <w:szCs w:val="24"/>
        </w:rPr>
        <w:t>brief</w:t>
      </w:r>
      <w:r w:rsidR="00FA06F0" w:rsidRPr="005C7DC6">
        <w:rPr>
          <w:b w:val="0"/>
          <w:szCs w:val="24"/>
        </w:rPr>
        <w:t xml:space="preserve"> abatement of sealing activity </w:t>
      </w:r>
      <w:r w:rsidR="007947F4">
        <w:rPr>
          <w:b w:val="0"/>
          <w:szCs w:val="24"/>
        </w:rPr>
        <w:t xml:space="preserve">that followed </w:t>
      </w:r>
      <w:r w:rsidR="00FA06F0" w:rsidRPr="005C7DC6">
        <w:rPr>
          <w:b w:val="0"/>
          <w:szCs w:val="24"/>
        </w:rPr>
        <w:t xml:space="preserve">until </w:t>
      </w:r>
      <w:r w:rsidR="00E17CCE" w:rsidRPr="00E17CCE">
        <w:rPr>
          <w:b w:val="0"/>
          <w:szCs w:val="24"/>
        </w:rPr>
        <w:t xml:space="preserve">a resurgence in 1814. </w:t>
      </w:r>
      <w:r w:rsidR="00FA06F0" w:rsidRPr="005C7DC6">
        <w:rPr>
          <w:b w:val="0"/>
          <w:szCs w:val="24"/>
        </w:rPr>
        <w:t xml:space="preserve"> </w:t>
      </w:r>
      <w:r w:rsidR="00E17CCE" w:rsidRPr="00E17CCE">
        <w:rPr>
          <w:b w:val="0"/>
          <w:szCs w:val="24"/>
        </w:rPr>
        <w:t xml:space="preserve">By 1822, Weddell </w:t>
      </w:r>
      <w:r w:rsidR="006B3F6C">
        <w:rPr>
          <w:b w:val="0"/>
          <w:szCs w:val="24"/>
        </w:rPr>
        <w:fldChar w:fldCharType="begin"/>
      </w:r>
      <w:r w:rsidR="007645BF">
        <w:rPr>
          <w:b w:val="0"/>
          <w:szCs w:val="24"/>
        </w:rPr>
        <w:instrText xml:space="preserve"> ADDIN EN.CITE &lt;EndNote&gt;&lt;Cite&gt;&lt;Author&gt;Weddell&lt;/Author&gt;&lt;Year&gt;1825&lt;/Year&gt;&lt;RecNum&gt;3087&lt;/RecNum&gt;&lt;DisplayText&gt;[35]&lt;/DisplayText&gt;&lt;record&gt;&lt;rec-number&gt;3087&lt;/rec-number&gt;&lt;foreign-keys&gt;&lt;key app="EN" db-id="d5zr0exx1f5prwep2rapee0def9wa9t2peet"&gt;3087&lt;/key&gt;&lt;/foreign-keys&gt;&lt;ref-type name="Book"&gt;6&lt;/ref-type&gt;&lt;contributors&gt;&lt;authors&gt;&lt;author&gt;Weddell, J.&lt;/author&gt;&lt;/authors&gt;&lt;/contributors&gt;&lt;titles&gt;&lt;title&gt;A voyage towards the south pole performed in the years 1822-1824&lt;/title&gt;&lt;/titles&gt;&lt;dates&gt;&lt;year&gt;1825&lt;/year&gt;&lt;/dates&gt;&lt;pub-location&gt;London&lt;/pub-location&gt;&lt;publisher&gt;Longman, Hurst, Rees, Orme, Brown and Green&lt;/publisher&gt;&lt;urls&gt;&lt;/urls&gt;&lt;/record&gt;&lt;/Cite&gt;&lt;/EndNote&gt;</w:instrText>
      </w:r>
      <w:r w:rsidR="006B3F6C">
        <w:rPr>
          <w:b w:val="0"/>
          <w:szCs w:val="24"/>
        </w:rPr>
        <w:fldChar w:fldCharType="separate"/>
      </w:r>
      <w:r w:rsidR="007645BF">
        <w:rPr>
          <w:b w:val="0"/>
          <w:noProof/>
          <w:szCs w:val="24"/>
        </w:rPr>
        <w:t>[</w:t>
      </w:r>
      <w:hyperlink w:anchor="_ENREF_35" w:tooltip="Weddell, 1825 #3087" w:history="1">
        <w:r w:rsidR="00C01DD8">
          <w:rPr>
            <w:b w:val="0"/>
            <w:noProof/>
            <w:szCs w:val="24"/>
          </w:rPr>
          <w:t>35</w:t>
        </w:r>
      </w:hyperlink>
      <w:r w:rsidR="007645BF">
        <w:rPr>
          <w:b w:val="0"/>
          <w:noProof/>
          <w:szCs w:val="24"/>
        </w:rPr>
        <w:t>]</w:t>
      </w:r>
      <w:r w:rsidR="006B3F6C">
        <w:rPr>
          <w:b w:val="0"/>
          <w:szCs w:val="24"/>
        </w:rPr>
        <w:fldChar w:fldCharType="end"/>
      </w:r>
      <w:r w:rsidR="00E17CCE" w:rsidRPr="00E17CCE">
        <w:rPr>
          <w:b w:val="0"/>
          <w:szCs w:val="24"/>
        </w:rPr>
        <w:t xml:space="preserve"> </w:t>
      </w:r>
      <w:r w:rsidR="007947F4">
        <w:rPr>
          <w:b w:val="0"/>
          <w:szCs w:val="24"/>
        </w:rPr>
        <w:t>estimated</w:t>
      </w:r>
      <w:r w:rsidR="00E17CCE" w:rsidRPr="00E17CCE">
        <w:rPr>
          <w:b w:val="0"/>
          <w:szCs w:val="24"/>
        </w:rPr>
        <w:t xml:space="preserve"> that up to 1.2 million seals had been taken at South Georgia, and the almost exterminated population was no longer able to sustain the industry.</w:t>
      </w:r>
    </w:p>
    <w:p w:rsidR="00E824FC" w:rsidRDefault="00E824FC" w:rsidP="00E824FC">
      <w:pPr>
        <w:pStyle w:val="BodyText"/>
        <w:spacing w:line="360" w:lineRule="auto"/>
        <w:rPr>
          <w:b w:val="0"/>
          <w:szCs w:val="24"/>
        </w:rPr>
      </w:pPr>
    </w:p>
    <w:p w:rsidR="00E824FC" w:rsidRDefault="003C237F" w:rsidP="00E824FC">
      <w:pPr>
        <w:spacing w:line="360" w:lineRule="auto"/>
        <w:rPr>
          <w:szCs w:val="24"/>
        </w:rPr>
      </w:pPr>
      <w:r>
        <w:rPr>
          <w:color w:val="000000"/>
          <w:szCs w:val="24"/>
        </w:rPr>
        <w:t>After</w:t>
      </w:r>
      <w:r w:rsidR="00E17CCE" w:rsidRPr="00E17CCE">
        <w:rPr>
          <w:color w:val="000000"/>
          <w:szCs w:val="24"/>
        </w:rPr>
        <w:t xml:space="preserve"> the last commercial catch of 170 fur seals in 1908, very f</w:t>
      </w:r>
      <w:r>
        <w:rPr>
          <w:color w:val="000000"/>
          <w:szCs w:val="24"/>
        </w:rPr>
        <w:t>ew individuals</w:t>
      </w:r>
      <w:r w:rsidR="00E17CCE" w:rsidRPr="00E17CCE">
        <w:rPr>
          <w:color w:val="000000"/>
          <w:szCs w:val="24"/>
        </w:rPr>
        <w:t xml:space="preserve"> were sighted until the 1950s.  In 1915 a single juvenile male was found and immediately killed </w:t>
      </w:r>
      <w:r w:rsidR="006B3F6C">
        <w:rPr>
          <w:color w:val="000000"/>
          <w:szCs w:val="24"/>
        </w:rPr>
        <w:fldChar w:fldCharType="begin"/>
      </w:r>
      <w:r w:rsidR="007645BF">
        <w:rPr>
          <w:color w:val="000000"/>
          <w:szCs w:val="24"/>
        </w:rPr>
        <w:instrText xml:space="preserve"> ADDIN EN.CITE &lt;EndNote&gt;&lt;Cite&gt;&lt;Author&gt;Bonner&lt;/Author&gt;&lt;Year&gt;1964&lt;/Year&gt;&lt;RecNum&gt;3067&lt;/RecNum&gt;&lt;DisplayText&gt;[36]&lt;/DisplayText&gt;&lt;record&gt;&lt;rec-number&gt;3067&lt;/rec-number&gt;&lt;foreign-keys&gt;&lt;key app="EN" db-id="d5zr0exx1f5prwep2rapee0def9wa9t2peet"&gt;3067&lt;/key&gt;&lt;/foreign-keys&gt;&lt;ref-type name="Conference Proceedings"&gt;10&lt;/ref-type&gt;&lt;contributors&gt;&lt;authors&gt;&lt;author&gt;Bonner, W. N.&lt;/author&gt;&lt;/authors&gt;&lt;secondary-authors&gt;&lt;author&gt;Carrick, R.&lt;/author&gt;&lt;author&gt;Prevost, J. &lt;/author&gt;&lt;author&gt;Holdgate, M. W.&lt;/author&gt;&lt;/secondary-authors&gt;&lt;/contributors&gt;&lt;titles&gt;&lt;title&gt;&lt;style face="normal" font="default" size="100%"&gt;Population increase in the fur seal &lt;/style&gt;&lt;style face="italic" font="default" size="100%"&gt;Arctocephalus gazella&lt;/style&gt;&lt;style face="normal" font="default" size="100%"&gt; at South Georgia&lt;/style&gt;&lt;/title&gt;&lt;secondary-title&gt;&lt;style face="normal" font="default" size="100%"&gt;Biologie Antarctique (Proceedings of the 1&lt;/style&gt;&lt;style face="superscript" font="default" size="100%"&gt;st &lt;/style&gt;&lt;style face="normal" font="default" size="100%"&gt;SCAR Symposium on Antarctic Biology)&lt;/style&gt;&lt;/secondary-title&gt;&lt;/titles&gt;&lt;pages&gt;433-443&lt;/pages&gt;&lt;dates&gt;&lt;year&gt;1964&lt;/year&gt;&lt;/dates&gt;&lt;pub-location&gt;Paris&lt;/pub-location&gt;&lt;publisher&gt;Hermann&lt;/publisher&gt;&lt;urls&gt;&lt;/urls&gt;&lt;/record&gt;&lt;/Cite&gt;&lt;/EndNote&gt;</w:instrText>
      </w:r>
      <w:r w:rsidR="006B3F6C">
        <w:rPr>
          <w:color w:val="000000"/>
          <w:szCs w:val="24"/>
        </w:rPr>
        <w:fldChar w:fldCharType="separate"/>
      </w:r>
      <w:r w:rsidR="007645BF">
        <w:rPr>
          <w:noProof/>
          <w:color w:val="000000"/>
          <w:szCs w:val="24"/>
        </w:rPr>
        <w:t>[</w:t>
      </w:r>
      <w:hyperlink w:anchor="_ENREF_36" w:tooltip="Bonner, 1964 #3067" w:history="1">
        <w:r w:rsidR="00C01DD8">
          <w:rPr>
            <w:noProof/>
            <w:color w:val="000000"/>
            <w:szCs w:val="24"/>
          </w:rPr>
          <w:t>36</w:t>
        </w:r>
      </w:hyperlink>
      <w:r w:rsidR="007645BF">
        <w:rPr>
          <w:noProof/>
          <w:color w:val="000000"/>
          <w:szCs w:val="24"/>
        </w:rPr>
        <w:t>]</w:t>
      </w:r>
      <w:r w:rsidR="006B3F6C">
        <w:rPr>
          <w:color w:val="000000"/>
          <w:szCs w:val="24"/>
        </w:rPr>
        <w:fldChar w:fldCharType="end"/>
      </w:r>
      <w:r>
        <w:rPr>
          <w:color w:val="000000"/>
          <w:szCs w:val="24"/>
        </w:rPr>
        <w:t xml:space="preserve"> and in 1911 </w:t>
      </w:r>
      <w:r w:rsidR="00E17CCE" w:rsidRPr="00E17CCE">
        <w:rPr>
          <w:color w:val="000000"/>
          <w:szCs w:val="24"/>
        </w:rPr>
        <w:t xml:space="preserve">Larsen </w:t>
      </w:r>
      <w:r w:rsidR="006B3F6C">
        <w:rPr>
          <w:color w:val="000000"/>
          <w:szCs w:val="24"/>
        </w:rPr>
        <w:fldChar w:fldCharType="begin"/>
      </w:r>
      <w:r w:rsidR="007645BF">
        <w:rPr>
          <w:color w:val="000000"/>
          <w:szCs w:val="24"/>
        </w:rPr>
        <w:instrText xml:space="preserve"> ADDIN EN.CITE &lt;EndNote&gt;&lt;Cite&gt;&lt;Author&gt;Larson&lt;/Author&gt;&lt;Year&gt;1920&lt;/Year&gt;&lt;RecNum&gt;3064&lt;/RecNum&gt;&lt;DisplayText&gt;[37]&lt;/DisplayText&gt;&lt;record&gt;&lt;rec-number&gt;3064&lt;/rec-number&gt;&lt;foreign-keys&gt;&lt;key app="EN" db-id="d5zr0exx1f5prwep2rapee0def9wa9t2peet"&gt;3064&lt;/key&gt;&lt;/foreign-keys&gt;&lt;ref-type name="Report"&gt;27&lt;/ref-type&gt;&lt;contributors&gt;&lt;authors&gt;&lt;author&gt;Larson, C. A.&lt;/author&gt;&lt;/authors&gt;&lt;/contributors&gt;&lt;titles&gt;&lt;title&gt;Report of the Interdepartmental Committee on Research and Development in the Dependencies of the Falkland Islands&lt;/title&gt;&lt;/titles&gt;&lt;pages&gt;Command 657&lt;/pages&gt;&lt;dates&gt;&lt;year&gt;1920&lt;/year&gt;&lt;/dates&gt;&lt;pub-location&gt;London&lt;/pub-location&gt;&lt;publisher&gt;His Majesty&amp;apos;s Stationary Office&lt;/publisher&gt;&lt;urls&gt;&lt;/urls&gt;&lt;/record&gt;&lt;/Cite&gt;&lt;/EndNote&gt;</w:instrText>
      </w:r>
      <w:r w:rsidR="006B3F6C">
        <w:rPr>
          <w:color w:val="000000"/>
          <w:szCs w:val="24"/>
        </w:rPr>
        <w:fldChar w:fldCharType="separate"/>
      </w:r>
      <w:r w:rsidR="007645BF">
        <w:rPr>
          <w:noProof/>
          <w:color w:val="000000"/>
          <w:szCs w:val="24"/>
        </w:rPr>
        <w:t>[</w:t>
      </w:r>
      <w:hyperlink w:anchor="_ENREF_37" w:tooltip="Larson, 1920 #3064" w:history="1">
        <w:r w:rsidR="00C01DD8">
          <w:rPr>
            <w:noProof/>
            <w:color w:val="000000"/>
            <w:szCs w:val="24"/>
          </w:rPr>
          <w:t>37</w:t>
        </w:r>
      </w:hyperlink>
      <w:r w:rsidR="007645BF">
        <w:rPr>
          <w:noProof/>
          <w:color w:val="000000"/>
          <w:szCs w:val="24"/>
        </w:rPr>
        <w:t>]</w:t>
      </w:r>
      <w:r w:rsidR="006B3F6C">
        <w:rPr>
          <w:color w:val="000000"/>
          <w:szCs w:val="24"/>
        </w:rPr>
        <w:fldChar w:fldCharType="end"/>
      </w:r>
      <w:r w:rsidR="00E17CCE" w:rsidRPr="00E17CCE">
        <w:rPr>
          <w:color w:val="000000"/>
          <w:szCs w:val="24"/>
        </w:rPr>
        <w:t xml:space="preserve"> </w:t>
      </w:r>
      <w:r>
        <w:rPr>
          <w:color w:val="000000"/>
          <w:szCs w:val="24"/>
        </w:rPr>
        <w:t xml:space="preserve">also </w:t>
      </w:r>
      <w:r w:rsidR="00E17CCE" w:rsidRPr="00E17CCE">
        <w:rPr>
          <w:color w:val="000000"/>
          <w:szCs w:val="24"/>
        </w:rPr>
        <w:t xml:space="preserve">reported sighting a group of 30 </w:t>
      </w:r>
      <w:r w:rsidR="009C6DB1">
        <w:rPr>
          <w:color w:val="000000"/>
          <w:szCs w:val="24"/>
        </w:rPr>
        <w:t>individuals</w:t>
      </w:r>
      <w:r w:rsidR="00E17CCE" w:rsidRPr="00E17CCE">
        <w:rPr>
          <w:color w:val="000000"/>
          <w:szCs w:val="24"/>
        </w:rPr>
        <w:t xml:space="preserve">.  </w:t>
      </w:r>
      <w:r w:rsidR="00582C58">
        <w:rPr>
          <w:color w:val="000000"/>
          <w:szCs w:val="24"/>
        </w:rPr>
        <w:t xml:space="preserve">A </w:t>
      </w:r>
      <w:r w:rsidR="007947F4">
        <w:rPr>
          <w:color w:val="000000"/>
          <w:szCs w:val="24"/>
        </w:rPr>
        <w:t xml:space="preserve">dedicated fur seal </w:t>
      </w:r>
      <w:r w:rsidR="00E17CCE" w:rsidRPr="00E17CCE">
        <w:rPr>
          <w:color w:val="000000"/>
          <w:szCs w:val="24"/>
        </w:rPr>
        <w:t>survey</w:t>
      </w:r>
      <w:r w:rsidR="00582C58">
        <w:rPr>
          <w:color w:val="000000"/>
          <w:szCs w:val="24"/>
        </w:rPr>
        <w:t xml:space="preserve"> </w:t>
      </w:r>
      <w:r w:rsidR="00E17CCE" w:rsidRPr="00E17CCE">
        <w:rPr>
          <w:color w:val="000000"/>
          <w:szCs w:val="24"/>
        </w:rPr>
        <w:t xml:space="preserve">found 38 animals at Bird Island </w:t>
      </w:r>
      <w:r w:rsidR="00582C58">
        <w:rPr>
          <w:color w:val="000000"/>
          <w:szCs w:val="24"/>
        </w:rPr>
        <w:t>in 1933</w:t>
      </w:r>
      <w:r w:rsidR="00582C58" w:rsidRPr="00076C96">
        <w:rPr>
          <w:color w:val="000000"/>
          <w:szCs w:val="24"/>
        </w:rPr>
        <w:t xml:space="preserve"> </w:t>
      </w:r>
      <w:r w:rsidR="00E17CCE" w:rsidRPr="00E17CCE">
        <w:rPr>
          <w:color w:val="000000"/>
          <w:szCs w:val="24"/>
        </w:rPr>
        <w:t xml:space="preserve">and deduced a total population of 60 </w:t>
      </w:r>
      <w:r w:rsidR="006B3F6C">
        <w:rPr>
          <w:color w:val="000000"/>
          <w:szCs w:val="24"/>
        </w:rPr>
        <w:fldChar w:fldCharType="begin"/>
      </w:r>
      <w:r w:rsidR="007645BF">
        <w:rPr>
          <w:color w:val="000000"/>
          <w:szCs w:val="24"/>
        </w:rPr>
        <w:instrText xml:space="preserve"> ADDIN EN.CITE &lt;EndNote&gt;&lt;Cite&gt;&lt;Author&gt;Bonner&lt;/Author&gt;&lt;Year&gt;1964&lt;/Year&gt;&lt;RecNum&gt;3067&lt;/RecNum&gt;&lt;DisplayText&gt;[36]&lt;/DisplayText&gt;&lt;record&gt;&lt;rec-number&gt;3067&lt;/rec-number&gt;&lt;foreign-keys&gt;&lt;key app="EN" db-id="d5zr0exx1f5prwep2rapee0def9wa9t2peet"&gt;3067&lt;/key&gt;&lt;/foreign-keys&gt;&lt;ref-type name="Conference Proceedings"&gt;10&lt;/ref-type&gt;&lt;contributors&gt;&lt;authors&gt;&lt;author&gt;Bonner, W. N.&lt;/author&gt;&lt;/authors&gt;&lt;secondary-authors&gt;&lt;author&gt;Carrick, R.&lt;/author&gt;&lt;author&gt;Prevost, J. &lt;/author&gt;&lt;author&gt;Holdgate, M. W.&lt;/author&gt;&lt;/secondary-authors&gt;&lt;/contributors&gt;&lt;titles&gt;&lt;title&gt;&lt;style face="normal" font="default" size="100%"&gt;Population increase in the fur seal &lt;/style&gt;&lt;style face="italic" font="default" size="100%"&gt;Arctocephalus gazella&lt;/style&gt;&lt;style face="normal" font="default" size="100%"&gt; at South Georgia&lt;/style&gt;&lt;/title&gt;&lt;secondary-title&gt;&lt;style face="normal" font="default" size="100%"&gt;Biologie Antarctique (Proceedings of the 1&lt;/style&gt;&lt;style face="superscript" font="default" size="100%"&gt;st &lt;/style&gt;&lt;style face="normal" font="default" size="100%"&gt;SCAR Symposium on Antarctic Biology)&lt;/style&gt;&lt;/secondary-title&gt;&lt;/titles&gt;&lt;pages&gt;433-443&lt;/pages&gt;&lt;dates&gt;&lt;year&gt;1964&lt;/year&gt;&lt;/dates&gt;&lt;pub-location&gt;Paris&lt;/pub-location&gt;&lt;publisher&gt;Hermann&lt;/publisher&gt;&lt;urls&gt;&lt;/urls&gt;&lt;/record&gt;&lt;/Cite&gt;&lt;/EndNote&gt;</w:instrText>
      </w:r>
      <w:r w:rsidR="006B3F6C">
        <w:rPr>
          <w:color w:val="000000"/>
          <w:szCs w:val="24"/>
        </w:rPr>
        <w:fldChar w:fldCharType="separate"/>
      </w:r>
      <w:r w:rsidR="007645BF">
        <w:rPr>
          <w:noProof/>
          <w:color w:val="000000"/>
          <w:szCs w:val="24"/>
        </w:rPr>
        <w:t>[</w:t>
      </w:r>
      <w:hyperlink w:anchor="_ENREF_36" w:tooltip="Bonner, 1964 #3067" w:history="1">
        <w:r w:rsidR="00C01DD8">
          <w:rPr>
            <w:noProof/>
            <w:color w:val="000000"/>
            <w:szCs w:val="24"/>
          </w:rPr>
          <w:t>36</w:t>
        </w:r>
      </w:hyperlink>
      <w:r w:rsidR="007645BF">
        <w:rPr>
          <w:noProof/>
          <w:color w:val="000000"/>
          <w:szCs w:val="24"/>
        </w:rPr>
        <w:t>]</w:t>
      </w:r>
      <w:r w:rsidR="006B3F6C">
        <w:rPr>
          <w:color w:val="000000"/>
          <w:szCs w:val="24"/>
        </w:rPr>
        <w:fldChar w:fldCharType="end"/>
      </w:r>
      <w:r w:rsidR="00E17CCE" w:rsidRPr="00E17CCE">
        <w:rPr>
          <w:color w:val="000000"/>
          <w:szCs w:val="24"/>
        </w:rPr>
        <w:t xml:space="preserve">. </w:t>
      </w:r>
      <w:r w:rsidR="007947F4">
        <w:rPr>
          <w:color w:val="000000"/>
          <w:szCs w:val="24"/>
        </w:rPr>
        <w:t xml:space="preserve"> </w:t>
      </w:r>
      <w:r w:rsidR="00E17CCE" w:rsidRPr="00E17CCE">
        <w:rPr>
          <w:color w:val="000000"/>
          <w:szCs w:val="24"/>
        </w:rPr>
        <w:t xml:space="preserve">The Discovery expedition </w:t>
      </w:r>
      <w:r w:rsidR="007947F4">
        <w:rPr>
          <w:color w:val="000000"/>
          <w:szCs w:val="24"/>
        </w:rPr>
        <w:t xml:space="preserve">of 1936 </w:t>
      </w:r>
      <w:r>
        <w:rPr>
          <w:color w:val="000000"/>
          <w:szCs w:val="24"/>
        </w:rPr>
        <w:t xml:space="preserve">subsequently </w:t>
      </w:r>
      <w:r w:rsidR="00E17CCE" w:rsidRPr="00E17CCE">
        <w:rPr>
          <w:color w:val="000000"/>
          <w:szCs w:val="24"/>
        </w:rPr>
        <w:t xml:space="preserve">reported 59 seals, including 12 pups, at the same location </w:t>
      </w:r>
      <w:r w:rsidR="006B3F6C">
        <w:rPr>
          <w:color w:val="000000"/>
          <w:szCs w:val="24"/>
        </w:rPr>
        <w:fldChar w:fldCharType="begin"/>
      </w:r>
      <w:r w:rsidR="007645BF">
        <w:rPr>
          <w:color w:val="000000"/>
          <w:szCs w:val="24"/>
        </w:rPr>
        <w:instrText xml:space="preserve"> ADDIN EN.CITE &lt;EndNote&gt;&lt;Cite&gt;&lt;Author&gt;Payne&lt;/Author&gt;&lt;Year&gt;1977&lt;/Year&gt;&lt;RecNum&gt;1455&lt;/RecNum&gt;&lt;DisplayText&gt;[38]&lt;/DisplayText&gt;&lt;record&gt;&lt;rec-number&gt;1455&lt;/rec-number&gt;&lt;foreign-keys&gt;&lt;key app="EN" db-id="d5zr0exx1f5prwep2rapee0def9wa9t2peet"&gt;1455&lt;/key&gt;&lt;/foreign-keys&gt;&lt;ref-type name="Journal Article"&gt;17&lt;/ref-type&gt;&lt;contributors&gt;&lt;authors&gt;&lt;author&gt;Payne, M. R.&lt;/author&gt;&lt;/authors&gt;&lt;/contributors&gt;&lt;titles&gt;&lt;title&gt;Growth of a fur seal population&lt;/title&gt;&lt;secondary-title&gt;Philosophical Transactions of the Royal Society of London, B&lt;/secondary-title&gt;&lt;/titles&gt;&lt;pages&gt;67-79&lt;/pages&gt;&lt;volume&gt;279&lt;/volume&gt;&lt;dates&gt;&lt;year&gt;1977&lt;/year&gt;&lt;/dates&gt;&lt;urls&gt;&lt;/urls&gt;&lt;/record&gt;&lt;/Cite&gt;&lt;/EndNote&gt;</w:instrText>
      </w:r>
      <w:r w:rsidR="006B3F6C">
        <w:rPr>
          <w:color w:val="000000"/>
          <w:szCs w:val="24"/>
        </w:rPr>
        <w:fldChar w:fldCharType="separate"/>
      </w:r>
      <w:r w:rsidR="007645BF">
        <w:rPr>
          <w:noProof/>
          <w:color w:val="000000"/>
          <w:szCs w:val="24"/>
        </w:rPr>
        <w:t>[</w:t>
      </w:r>
      <w:hyperlink w:anchor="_ENREF_38" w:tooltip="Payne, 1977 #1455" w:history="1">
        <w:r w:rsidR="00C01DD8">
          <w:rPr>
            <w:noProof/>
            <w:color w:val="000000"/>
            <w:szCs w:val="24"/>
          </w:rPr>
          <w:t>38</w:t>
        </w:r>
      </w:hyperlink>
      <w:r w:rsidR="007645BF">
        <w:rPr>
          <w:noProof/>
          <w:color w:val="000000"/>
          <w:szCs w:val="24"/>
        </w:rPr>
        <w:t>]</w:t>
      </w:r>
      <w:r w:rsidR="006B3F6C">
        <w:rPr>
          <w:color w:val="000000"/>
          <w:szCs w:val="24"/>
        </w:rPr>
        <w:fldChar w:fldCharType="end"/>
      </w:r>
      <w:r w:rsidR="00E17CCE" w:rsidRPr="00E17CCE">
        <w:rPr>
          <w:color w:val="000000"/>
          <w:szCs w:val="24"/>
        </w:rPr>
        <w:t>, but the population</w:t>
      </w:r>
      <w:r w:rsidR="008D5B22">
        <w:rPr>
          <w:color w:val="000000"/>
          <w:szCs w:val="24"/>
        </w:rPr>
        <w:t xml:space="preserve"> is thought to have</w:t>
      </w:r>
      <w:r w:rsidR="00E17CCE" w:rsidRPr="00E17CCE">
        <w:rPr>
          <w:color w:val="000000"/>
          <w:szCs w:val="24"/>
        </w:rPr>
        <w:t xml:space="preserve"> remained at around this </w:t>
      </w:r>
      <w:r>
        <w:rPr>
          <w:color w:val="000000"/>
          <w:szCs w:val="24"/>
        </w:rPr>
        <w:t>level</w:t>
      </w:r>
      <w:r w:rsidR="00E17CCE" w:rsidRPr="00E17CCE">
        <w:rPr>
          <w:color w:val="000000"/>
          <w:szCs w:val="24"/>
        </w:rPr>
        <w:t xml:space="preserve"> until the 1950s.  </w:t>
      </w:r>
      <w:r w:rsidR="00EB0005">
        <w:rPr>
          <w:color w:val="000000"/>
          <w:szCs w:val="24"/>
        </w:rPr>
        <w:t>R</w:t>
      </w:r>
      <w:r w:rsidR="00E17CCE" w:rsidRPr="00E17CCE">
        <w:rPr>
          <w:color w:val="000000"/>
          <w:szCs w:val="24"/>
        </w:rPr>
        <w:t>apid population growth</w:t>
      </w:r>
      <w:r w:rsidR="007947F4">
        <w:rPr>
          <w:color w:val="000000"/>
          <w:szCs w:val="24"/>
        </w:rPr>
        <w:t xml:space="preserve"> </w:t>
      </w:r>
      <w:r w:rsidR="00E17CCE" w:rsidRPr="00E17CCE">
        <w:rPr>
          <w:color w:val="000000"/>
          <w:szCs w:val="24"/>
        </w:rPr>
        <w:t xml:space="preserve">ensued in the 1960s and </w:t>
      </w:r>
      <w:r w:rsidR="007947F4">
        <w:rPr>
          <w:color w:val="000000"/>
          <w:szCs w:val="24"/>
        </w:rPr>
        <w:t>19</w:t>
      </w:r>
      <w:r w:rsidR="00E17CCE" w:rsidRPr="00E17CCE">
        <w:rPr>
          <w:color w:val="000000"/>
          <w:szCs w:val="24"/>
        </w:rPr>
        <w:t>70</w:t>
      </w:r>
      <w:r w:rsidR="001B32B6">
        <w:rPr>
          <w:color w:val="000000"/>
          <w:szCs w:val="24"/>
        </w:rPr>
        <w:t>s</w:t>
      </w:r>
      <w:r>
        <w:rPr>
          <w:color w:val="000000"/>
          <w:szCs w:val="24"/>
        </w:rPr>
        <w:t>,</w:t>
      </w:r>
      <w:r w:rsidR="007947F4">
        <w:rPr>
          <w:color w:val="000000"/>
          <w:szCs w:val="24"/>
        </w:rPr>
        <w:t xml:space="preserve"> </w:t>
      </w:r>
      <w:r w:rsidR="00E17CCE" w:rsidRPr="00E17CCE">
        <w:rPr>
          <w:color w:val="000000"/>
          <w:szCs w:val="24"/>
        </w:rPr>
        <w:t xml:space="preserve">and by 1990 </w:t>
      </w:r>
      <w:r w:rsidR="00EB0005">
        <w:rPr>
          <w:color w:val="000000"/>
          <w:szCs w:val="24"/>
        </w:rPr>
        <w:t xml:space="preserve">fur seal numbers </w:t>
      </w:r>
      <w:r>
        <w:rPr>
          <w:color w:val="000000"/>
          <w:szCs w:val="24"/>
        </w:rPr>
        <w:t>were estimated to have reached</w:t>
      </w:r>
      <w:r w:rsidR="00667BCB">
        <w:rPr>
          <w:szCs w:val="24"/>
        </w:rPr>
        <w:t xml:space="preserve"> 1.5 million </w:t>
      </w:r>
      <w:r w:rsidR="006B3F6C">
        <w:rPr>
          <w:szCs w:val="24"/>
        </w:rPr>
        <w:fldChar w:fldCharType="begin"/>
      </w:r>
      <w:r w:rsidR="007645BF">
        <w:rPr>
          <w:szCs w:val="24"/>
        </w:rPr>
        <w:instrText xml:space="preserve"> ADDIN EN.CITE &lt;EndNote&gt;&lt;Cite&gt;&lt;Author&gt;Boyd&lt;/Author&gt;&lt;Year&gt;1993&lt;/Year&gt;&lt;RecNum&gt;1307&lt;/RecNum&gt;&lt;DisplayText&gt;[39]&lt;/DisplayText&gt;&lt;record&gt;&lt;rec-number&gt;1307&lt;/rec-number&gt;&lt;foreign-keys&gt;&lt;key app="EN" db-id="d5zr0exx1f5prwep2rapee0def9wa9t2peet"&gt;1307&lt;/key&gt;&lt;/foreign-keys&gt;&lt;ref-type name="Journal Article"&gt;17&lt;/ref-type&gt;&lt;contributors&gt;&lt;authors&gt;&lt;author&gt;Boyd, I. L.&lt;/author&gt;&lt;/authors&gt;&lt;/contributors&gt;&lt;titles&gt;&lt;title&gt;&lt;style face="normal" font="default" size="100%"&gt;Pup production and distribution of breeding Antarctic fur seals (&lt;/style&gt;&lt;style face="italic" font="default" size="100%"&gt;Arctocephalus gazella&lt;/style&gt;&lt;style face="normal" font="default" size="100%"&gt;) at South Georgia&lt;/style&gt;&lt;/title&gt;&lt;secondary-title&gt;Antarctic Science&lt;/secondary-title&gt;&lt;alt-title&gt;0954-1020&lt;/alt-title&gt;&lt;/titles&gt;&lt;periodical&gt;&lt;full-title&gt;Antarctic Science&lt;/full-title&gt;&lt;/periodical&gt;&lt;pages&gt;17-24&lt;/pages&gt;&lt;volume&gt;5&lt;/volume&gt;&lt;number&gt;1&lt;/number&gt;&lt;keywords&gt;&lt;keyword&gt;fur seal&lt;/keyword&gt;&lt;keyword&gt;south georgia&lt;/keyword&gt;&lt;keyword&gt;breeding&lt;/keyword&gt;&lt;keyword&gt;sub-antarctic&lt;/keyword&gt;&lt;/keywords&gt;&lt;dates&gt;&lt;year&gt;1993&lt;/year&gt;&lt;/dates&gt;&lt;label&gt;@&lt;/label&gt;&lt;urls&gt;&lt;/urls&gt;&lt;/record&gt;&lt;/Cite&gt;&lt;/EndNote&gt;</w:instrText>
      </w:r>
      <w:r w:rsidR="006B3F6C">
        <w:rPr>
          <w:szCs w:val="24"/>
        </w:rPr>
        <w:fldChar w:fldCharType="separate"/>
      </w:r>
      <w:r w:rsidR="007645BF">
        <w:rPr>
          <w:noProof/>
          <w:szCs w:val="24"/>
        </w:rPr>
        <w:t>[</w:t>
      </w:r>
      <w:hyperlink w:anchor="_ENREF_39" w:tooltip="Boyd, 1993 #1307" w:history="1">
        <w:r w:rsidR="00C01DD8">
          <w:rPr>
            <w:noProof/>
            <w:szCs w:val="24"/>
          </w:rPr>
          <w:t>39</w:t>
        </w:r>
      </w:hyperlink>
      <w:r w:rsidR="007645BF">
        <w:rPr>
          <w:noProof/>
          <w:szCs w:val="24"/>
        </w:rPr>
        <w:t>]</w:t>
      </w:r>
      <w:r w:rsidR="006B3F6C">
        <w:rPr>
          <w:szCs w:val="24"/>
        </w:rPr>
        <w:fldChar w:fldCharType="end"/>
      </w:r>
      <w:r w:rsidR="00667BCB">
        <w:rPr>
          <w:szCs w:val="24"/>
        </w:rPr>
        <w:t>.</w:t>
      </w:r>
      <w:r w:rsidR="00643D6A">
        <w:rPr>
          <w:szCs w:val="24"/>
        </w:rPr>
        <w:t xml:space="preserve">  </w:t>
      </w:r>
      <w:r w:rsidR="00643D6A" w:rsidRPr="00643D6A">
        <w:rPr>
          <w:szCs w:val="24"/>
        </w:rPr>
        <w:t>The most recent estimate of 3 million was made at the XXIII Antarctic Treaty Consultative Meeting in 1999 (Specially Protected Species in Antarctica. XXIII ATCM / WP24. Agenda Item 7c; Meeting 1999).</w:t>
      </w:r>
    </w:p>
    <w:p w:rsidR="00E824FC" w:rsidRDefault="00E824FC" w:rsidP="00E824FC">
      <w:pPr>
        <w:pStyle w:val="BodyText"/>
        <w:spacing w:line="360" w:lineRule="auto"/>
        <w:rPr>
          <w:b w:val="0"/>
          <w:color w:val="000000"/>
          <w:szCs w:val="24"/>
        </w:rPr>
      </w:pPr>
    </w:p>
    <w:p w:rsidR="00E824FC" w:rsidRDefault="00667BCB" w:rsidP="00E824FC">
      <w:pPr>
        <w:spacing w:line="360" w:lineRule="auto"/>
      </w:pPr>
      <w:r>
        <w:rPr>
          <w:szCs w:val="24"/>
        </w:rPr>
        <w:t>Here</w:t>
      </w:r>
      <w:r w:rsidR="007B0275">
        <w:t xml:space="preserve">, we </w:t>
      </w:r>
      <w:r w:rsidR="00021A6F">
        <w:t>genotyped 246</w:t>
      </w:r>
      <w:r w:rsidR="00A0050C">
        <w:t xml:space="preserve"> Antarctic fur seal</w:t>
      </w:r>
      <w:r w:rsidR="003A1AFA">
        <w:t>s</w:t>
      </w:r>
      <w:r w:rsidR="00021A6F">
        <w:t xml:space="preserve"> from </w:t>
      </w:r>
      <w:smartTag w:uri="urn:schemas-microsoft-com:office:smarttags" w:element="place">
        <w:r w:rsidR="00021A6F">
          <w:t>South Georgia</w:t>
        </w:r>
      </w:smartTag>
      <w:r w:rsidR="00021A6F">
        <w:t xml:space="preserve"> </w:t>
      </w:r>
      <w:r w:rsidR="00021A6F" w:rsidRPr="00F35759">
        <w:t xml:space="preserve">at a </w:t>
      </w:r>
      <w:r w:rsidR="00452C1D">
        <w:t>263</w:t>
      </w:r>
      <w:r w:rsidR="00021A6F" w:rsidRPr="00F35759">
        <w:t>-bp region</w:t>
      </w:r>
      <w:r w:rsidR="00021A6F">
        <w:t xml:space="preserve"> of the </w:t>
      </w:r>
      <w:proofErr w:type="spellStart"/>
      <w:r w:rsidR="00F40277">
        <w:t>hypervariable</w:t>
      </w:r>
      <w:proofErr w:type="spellEnd"/>
      <w:r w:rsidR="00F40277">
        <w:t xml:space="preserve"> region </w:t>
      </w:r>
      <w:r w:rsidR="00F40277" w:rsidRPr="00866FA5">
        <w:t>1 (</w:t>
      </w:r>
      <w:r w:rsidR="00807AB7" w:rsidRPr="00866FA5">
        <w:t>HVR1</w:t>
      </w:r>
      <w:r w:rsidR="00F40277" w:rsidRPr="00866FA5">
        <w:t>)</w:t>
      </w:r>
      <w:r w:rsidR="00F40277">
        <w:t xml:space="preserve"> of the mitochondrial control region</w:t>
      </w:r>
      <w:r w:rsidR="00021A6F">
        <w:t xml:space="preserve"> and 2</w:t>
      </w:r>
      <w:r w:rsidR="001E112B">
        <w:t>1</w:t>
      </w:r>
      <w:r w:rsidR="00021A6F">
        <w:t xml:space="preserve"> unlinked highly polymorphic microsatellites</w:t>
      </w:r>
      <w:r w:rsidR="007B0275">
        <w:t xml:space="preserve">.  </w:t>
      </w:r>
      <w:r w:rsidR="004F52E6">
        <w:t>Our aims were to explore the relative abilit</w:t>
      </w:r>
      <w:r w:rsidR="004F74C3">
        <w:t>ies</w:t>
      </w:r>
      <w:r w:rsidR="004F52E6">
        <w:t xml:space="preserve"> of classical </w:t>
      </w:r>
      <w:r w:rsidR="00D161C8">
        <w:t xml:space="preserve">bottleneck tests </w:t>
      </w:r>
      <w:r w:rsidR="004F52E6">
        <w:t xml:space="preserve">and Bayesian approaches to recover a signal of historical exploitation and to estimate via ABC </w:t>
      </w:r>
      <w:r w:rsidR="00364AA8" w:rsidRPr="006202A2">
        <w:t xml:space="preserve">the distributions of key </w:t>
      </w:r>
      <w:r w:rsidR="00364AA8">
        <w:t xml:space="preserve">bottleneck </w:t>
      </w:r>
      <w:r w:rsidR="00364AA8" w:rsidRPr="006202A2">
        <w:t xml:space="preserve">parameters </w:t>
      </w:r>
      <w:r w:rsidR="00364AA8">
        <w:lastRenderedPageBreak/>
        <w:t>including</w:t>
      </w:r>
      <w:r w:rsidR="00364AA8" w:rsidRPr="006202A2">
        <w:t xml:space="preserve"> timing and </w:t>
      </w:r>
      <w:r w:rsidR="00D161C8">
        <w:t>minimum population size</w:t>
      </w:r>
      <w:r w:rsidR="00364AA8" w:rsidRPr="006202A2">
        <w:t xml:space="preserve">.  Our approach differs from previous studies </w:t>
      </w:r>
      <w:r w:rsidR="00D161C8">
        <w:t>using</w:t>
      </w:r>
      <w:r w:rsidR="00364AA8" w:rsidRPr="006202A2">
        <w:t xml:space="preserve"> ABC in </w:t>
      </w:r>
      <w:r w:rsidR="0011531D">
        <w:t>two main respects</w:t>
      </w:r>
      <w:r w:rsidR="00364AA8" w:rsidRPr="006202A2">
        <w:t xml:space="preserve">.  First, our dataset comprises both </w:t>
      </w:r>
      <w:proofErr w:type="spellStart"/>
      <w:r w:rsidR="00F40277">
        <w:t>mt</w:t>
      </w:r>
      <w:r w:rsidR="00364AA8" w:rsidRPr="006202A2">
        <w:t>DNA</w:t>
      </w:r>
      <w:proofErr w:type="spellEnd"/>
      <w:r w:rsidR="00364AA8" w:rsidRPr="006202A2">
        <w:t xml:space="preserve"> and microsatellite data, </w:t>
      </w:r>
      <w:r w:rsidR="00EE75E6">
        <w:t xml:space="preserve">yielding </w:t>
      </w:r>
      <w:r w:rsidR="008D5B22">
        <w:t xml:space="preserve">greater </w:t>
      </w:r>
      <w:r w:rsidR="00EB0005">
        <w:t xml:space="preserve">genetic resolution </w:t>
      </w:r>
      <w:r w:rsidR="008D5B22">
        <w:t>as well as</w:t>
      </w:r>
      <w:r w:rsidR="00364AA8" w:rsidRPr="006202A2">
        <w:t xml:space="preserve"> bi-parental perspectives.  Second, population reduction r</w:t>
      </w:r>
      <w:r w:rsidR="00A0050C">
        <w:t>esulting from harvesting and</w:t>
      </w:r>
      <w:r w:rsidR="00364AA8" w:rsidRPr="006202A2">
        <w:t xml:space="preserve"> subseque</w:t>
      </w:r>
      <w:r w:rsidR="0052473C">
        <w:t>nt</w:t>
      </w:r>
      <w:r w:rsidR="00257CD6">
        <w:t xml:space="preserve"> recovery are </w:t>
      </w:r>
      <w:r w:rsidR="00364AA8" w:rsidRPr="006202A2">
        <w:t>well documented</w:t>
      </w:r>
      <w:r w:rsidR="008D5B22">
        <w:t xml:space="preserve"> in this species</w:t>
      </w:r>
      <w:r w:rsidR="00364AA8" w:rsidRPr="006202A2">
        <w:t xml:space="preserve">, providing a strong </w:t>
      </w:r>
      <w:r w:rsidR="00364AA8" w:rsidRPr="006202A2">
        <w:rPr>
          <w:i/>
        </w:rPr>
        <w:t>a priori</w:t>
      </w:r>
      <w:r w:rsidR="00364AA8" w:rsidRPr="006202A2">
        <w:t xml:space="preserve"> </w:t>
      </w:r>
      <w:r w:rsidR="00A0050C">
        <w:t>demographic model.</w:t>
      </w:r>
    </w:p>
    <w:p w:rsidR="00E824FC" w:rsidRDefault="002D12A3" w:rsidP="00E2264E">
      <w:pPr>
        <w:spacing w:line="360" w:lineRule="auto"/>
      </w:pPr>
      <w:r>
        <w:br w:type="page"/>
      </w:r>
    </w:p>
    <w:p w:rsidR="00E824FC" w:rsidRPr="00551CF7" w:rsidRDefault="002D12A3" w:rsidP="00E824FC">
      <w:pPr>
        <w:spacing w:line="360" w:lineRule="auto"/>
        <w:rPr>
          <w:rFonts w:ascii="Verdana" w:hAnsi="Verdana"/>
          <w:sz w:val="25"/>
          <w:szCs w:val="25"/>
        </w:rPr>
      </w:pPr>
      <w:r>
        <w:lastRenderedPageBreak/>
        <w:br w:type="page"/>
      </w:r>
      <w:r w:rsidRPr="00551CF7">
        <w:rPr>
          <w:rFonts w:ascii="Verdana" w:hAnsi="Verdana"/>
          <w:b/>
          <w:sz w:val="25"/>
          <w:szCs w:val="25"/>
        </w:rPr>
        <w:lastRenderedPageBreak/>
        <w:t>Results</w:t>
      </w:r>
    </w:p>
    <w:p w:rsidR="00E824FC" w:rsidRDefault="00E824FC" w:rsidP="00E824FC">
      <w:pPr>
        <w:pStyle w:val="BodyText"/>
        <w:spacing w:line="360" w:lineRule="auto"/>
        <w:rPr>
          <w:b w:val="0"/>
          <w:bCs/>
        </w:rPr>
      </w:pPr>
    </w:p>
    <w:p w:rsidR="00E824FC" w:rsidRDefault="00312474" w:rsidP="00E824FC">
      <w:pPr>
        <w:pStyle w:val="BodyText"/>
        <w:spacing w:line="360" w:lineRule="auto"/>
        <w:rPr>
          <w:b w:val="0"/>
        </w:rPr>
      </w:pPr>
      <w:r w:rsidRPr="00312474">
        <w:rPr>
          <w:b w:val="0"/>
          <w:noProof/>
          <w:lang w:val="en-GB" w:eastAsia="en-GB"/>
        </w:rPr>
        <w:t xml:space="preserve">To </w:t>
      </w:r>
      <w:r w:rsidR="003D1F0A">
        <w:rPr>
          <w:b w:val="0"/>
          <w:noProof/>
          <w:lang w:val="en-GB" w:eastAsia="en-GB"/>
        </w:rPr>
        <w:t>test for a genetic signatur</w:t>
      </w:r>
      <w:r w:rsidR="009169C9">
        <w:rPr>
          <w:b w:val="0"/>
          <w:noProof/>
          <w:lang w:val="en-GB" w:eastAsia="en-GB"/>
        </w:rPr>
        <w:t xml:space="preserve">e of </w:t>
      </w:r>
      <w:r w:rsidR="00823D90">
        <w:rPr>
          <w:b w:val="0"/>
          <w:noProof/>
          <w:lang w:val="en-GB" w:eastAsia="en-GB"/>
        </w:rPr>
        <w:t xml:space="preserve">a </w:t>
      </w:r>
      <w:r w:rsidR="00823D90" w:rsidRPr="00426B77">
        <w:rPr>
          <w:b w:val="0"/>
          <w:noProof/>
          <w:lang w:val="en-GB" w:eastAsia="en-GB"/>
        </w:rPr>
        <w:t>historical population bottleneck</w:t>
      </w:r>
      <w:r w:rsidR="00C75520" w:rsidRPr="00426B77">
        <w:rPr>
          <w:b w:val="0"/>
          <w:noProof/>
          <w:lang w:val="en-GB" w:eastAsia="en-GB"/>
        </w:rPr>
        <w:t>,</w:t>
      </w:r>
      <w:r w:rsidRPr="00426B77">
        <w:rPr>
          <w:b w:val="0"/>
          <w:noProof/>
          <w:lang w:val="en-GB" w:eastAsia="en-GB"/>
        </w:rPr>
        <w:t xml:space="preserve"> </w:t>
      </w:r>
      <w:r w:rsidR="009169C9" w:rsidRPr="00426B77">
        <w:rPr>
          <w:b w:val="0"/>
          <w:bCs/>
        </w:rPr>
        <w:t xml:space="preserve">we genotyped 246 </w:t>
      </w:r>
      <w:r w:rsidR="009169C9" w:rsidRPr="00426B77">
        <w:rPr>
          <w:b w:val="0"/>
          <w:noProof/>
          <w:lang w:val="en-GB" w:eastAsia="en-GB"/>
        </w:rPr>
        <w:t>Antarctic fur seal</w:t>
      </w:r>
      <w:r w:rsidR="00C04133" w:rsidRPr="00426B77">
        <w:rPr>
          <w:b w:val="0"/>
          <w:bCs/>
        </w:rPr>
        <w:t xml:space="preserve">s </w:t>
      </w:r>
      <w:r w:rsidRPr="00426B77">
        <w:rPr>
          <w:b w:val="0"/>
          <w:bCs/>
        </w:rPr>
        <w:t>from eight rookeries</w:t>
      </w:r>
      <w:r w:rsidR="00C75520" w:rsidRPr="00426B77">
        <w:rPr>
          <w:b w:val="0"/>
          <w:bCs/>
        </w:rPr>
        <w:t xml:space="preserve"> across South Georgia</w:t>
      </w:r>
      <w:r w:rsidRPr="00426B77">
        <w:rPr>
          <w:b w:val="0"/>
          <w:bCs/>
        </w:rPr>
        <w:t xml:space="preserve"> </w:t>
      </w:r>
      <w:r w:rsidR="00694008">
        <w:rPr>
          <w:b w:val="0"/>
          <w:bCs/>
        </w:rPr>
        <w:t xml:space="preserve">(Table 1) </w:t>
      </w:r>
      <w:r w:rsidRPr="00426B77">
        <w:rPr>
          <w:b w:val="0"/>
          <w:bCs/>
        </w:rPr>
        <w:t xml:space="preserve">at </w:t>
      </w:r>
      <w:r w:rsidR="00C75520" w:rsidRPr="00426B77">
        <w:rPr>
          <w:b w:val="0"/>
        </w:rPr>
        <w:t>21 microsatellite</w:t>
      </w:r>
      <w:r w:rsidR="005E7239" w:rsidRPr="00426B77">
        <w:rPr>
          <w:b w:val="0"/>
        </w:rPr>
        <w:t xml:space="preserve"> loci</w:t>
      </w:r>
      <w:r w:rsidR="00C75520" w:rsidRPr="00426B77">
        <w:rPr>
          <w:b w:val="0"/>
        </w:rPr>
        <w:t xml:space="preserve"> and</w:t>
      </w:r>
      <w:r w:rsidR="005E7239" w:rsidRPr="00426B77">
        <w:rPr>
          <w:b w:val="0"/>
        </w:rPr>
        <w:t xml:space="preserve"> </w:t>
      </w:r>
      <w:r w:rsidR="00C75520" w:rsidRPr="00426B77">
        <w:rPr>
          <w:b w:val="0"/>
        </w:rPr>
        <w:t xml:space="preserve">sequenced </w:t>
      </w:r>
      <w:r w:rsidR="005E7239" w:rsidRPr="00426B77">
        <w:rPr>
          <w:b w:val="0"/>
        </w:rPr>
        <w:t xml:space="preserve">a </w:t>
      </w:r>
      <w:r w:rsidR="00E85350">
        <w:rPr>
          <w:b w:val="0"/>
        </w:rPr>
        <w:t>263</w:t>
      </w:r>
      <w:r w:rsidR="00F35759" w:rsidRPr="00426B77">
        <w:rPr>
          <w:b w:val="0"/>
        </w:rPr>
        <w:t>-</w:t>
      </w:r>
      <w:r w:rsidR="005E7239" w:rsidRPr="00426B77">
        <w:rPr>
          <w:b w:val="0"/>
        </w:rPr>
        <w:t xml:space="preserve">bp segment of </w:t>
      </w:r>
      <w:r w:rsidR="00C75520" w:rsidRPr="00426B77">
        <w:rPr>
          <w:b w:val="0"/>
        </w:rPr>
        <w:t>the</w:t>
      </w:r>
      <w:r w:rsidRPr="00426B77">
        <w:rPr>
          <w:b w:val="0"/>
          <w:bCs/>
        </w:rPr>
        <w:t xml:space="preserve"> </w:t>
      </w:r>
      <w:proofErr w:type="spellStart"/>
      <w:r w:rsidR="00426B77" w:rsidRPr="00426B77">
        <w:rPr>
          <w:b w:val="0"/>
        </w:rPr>
        <w:t>hypervariable</w:t>
      </w:r>
      <w:proofErr w:type="spellEnd"/>
      <w:r w:rsidR="00426B77" w:rsidRPr="00426B77">
        <w:rPr>
          <w:b w:val="0"/>
        </w:rPr>
        <w:t xml:space="preserve"> region 1 (HVR1) of the mitochondrial control region</w:t>
      </w:r>
      <w:r w:rsidRPr="00426B77">
        <w:rPr>
          <w:b w:val="0"/>
        </w:rPr>
        <w:t xml:space="preserve">.  </w:t>
      </w:r>
      <w:r w:rsidR="005E7239" w:rsidRPr="00426B77">
        <w:rPr>
          <w:b w:val="0"/>
        </w:rPr>
        <w:t xml:space="preserve">The microsatellite loci were highly informative, possessing on average 11.3 alleles and with a mean observed </w:t>
      </w:r>
      <w:proofErr w:type="spellStart"/>
      <w:r w:rsidR="005E7239" w:rsidRPr="00426B77">
        <w:rPr>
          <w:b w:val="0"/>
        </w:rPr>
        <w:t>heterozygosity</w:t>
      </w:r>
      <w:proofErr w:type="spellEnd"/>
      <w:r w:rsidR="005E7239" w:rsidRPr="00426B77">
        <w:rPr>
          <w:b w:val="0"/>
        </w:rPr>
        <w:t xml:space="preserve"> of 0.81 (Table 2).  Following sequential </w:t>
      </w:r>
      <w:proofErr w:type="spellStart"/>
      <w:r w:rsidR="005E7239" w:rsidRPr="00426B77">
        <w:rPr>
          <w:b w:val="0"/>
        </w:rPr>
        <w:t>Bonferroni</w:t>
      </w:r>
      <w:proofErr w:type="spellEnd"/>
      <w:r w:rsidR="005E7239" w:rsidRPr="00426B77">
        <w:rPr>
          <w:b w:val="0"/>
        </w:rPr>
        <w:t xml:space="preserve"> correction to compensate for multiple statistical tests, none of the</w:t>
      </w:r>
      <w:r w:rsidR="005E7239">
        <w:rPr>
          <w:b w:val="0"/>
        </w:rPr>
        <w:t xml:space="preserve"> </w:t>
      </w:r>
      <w:r w:rsidR="005E7239" w:rsidRPr="00E03345">
        <w:rPr>
          <w:b w:val="0"/>
        </w:rPr>
        <w:t xml:space="preserve">loci </w:t>
      </w:r>
      <w:r w:rsidR="005E7239">
        <w:rPr>
          <w:b w:val="0"/>
        </w:rPr>
        <w:t>were found to deviate</w:t>
      </w:r>
      <w:r w:rsidR="005E7239" w:rsidRPr="00E03345">
        <w:rPr>
          <w:b w:val="0"/>
        </w:rPr>
        <w:t xml:space="preserve"> significantly f</w:t>
      </w:r>
      <w:r w:rsidR="005E7239">
        <w:rPr>
          <w:b w:val="0"/>
        </w:rPr>
        <w:t xml:space="preserve">rom Hardy–Weinberg equilibrium </w:t>
      </w:r>
      <w:r w:rsidR="005E7239" w:rsidRPr="00D75FB0">
        <w:rPr>
          <w:b w:val="0"/>
        </w:rPr>
        <w:t>and no pairs of loci exhibited</w:t>
      </w:r>
      <w:r w:rsidR="005E7239">
        <w:rPr>
          <w:b w:val="0"/>
        </w:rPr>
        <w:t xml:space="preserve"> </w:t>
      </w:r>
      <w:r w:rsidR="005E7239" w:rsidRPr="00E03345">
        <w:rPr>
          <w:b w:val="0"/>
        </w:rPr>
        <w:t>significant linkage disequilibrium</w:t>
      </w:r>
      <w:r w:rsidR="005E7239">
        <w:rPr>
          <w:b w:val="0"/>
        </w:rPr>
        <w:t>.</w:t>
      </w:r>
      <w:r w:rsidR="006455B7">
        <w:rPr>
          <w:b w:val="0"/>
        </w:rPr>
        <w:t xml:space="preserve">  </w:t>
      </w:r>
      <w:r w:rsidR="006455B7" w:rsidRPr="00312474">
        <w:rPr>
          <w:b w:val="0"/>
        </w:rPr>
        <w:t xml:space="preserve">A total of 26 mitochondrial </w:t>
      </w:r>
      <w:proofErr w:type="spellStart"/>
      <w:r w:rsidR="006455B7" w:rsidRPr="00312474">
        <w:rPr>
          <w:b w:val="0"/>
        </w:rPr>
        <w:t>haplotypes</w:t>
      </w:r>
      <w:proofErr w:type="spellEnd"/>
      <w:r w:rsidR="006455B7" w:rsidRPr="00312474">
        <w:rPr>
          <w:b w:val="0"/>
        </w:rPr>
        <w:t xml:space="preserve"> were </w:t>
      </w:r>
      <w:r w:rsidR="006455B7">
        <w:rPr>
          <w:b w:val="0"/>
        </w:rPr>
        <w:t>found</w:t>
      </w:r>
      <w:r w:rsidR="006455B7" w:rsidRPr="00312474">
        <w:rPr>
          <w:b w:val="0"/>
        </w:rPr>
        <w:t xml:space="preserve">, </w:t>
      </w:r>
      <w:r w:rsidR="003E1248">
        <w:rPr>
          <w:b w:val="0"/>
        </w:rPr>
        <w:t>eleven</w:t>
      </w:r>
      <w:r w:rsidR="003E1248" w:rsidRPr="00312474">
        <w:rPr>
          <w:b w:val="0"/>
        </w:rPr>
        <w:t xml:space="preserve"> </w:t>
      </w:r>
      <w:r w:rsidR="006455B7" w:rsidRPr="00312474">
        <w:rPr>
          <w:b w:val="0"/>
        </w:rPr>
        <w:t>of which</w:t>
      </w:r>
      <w:r w:rsidR="003E1248">
        <w:rPr>
          <w:b w:val="0"/>
        </w:rPr>
        <w:t xml:space="preserve"> </w:t>
      </w:r>
      <w:r w:rsidR="00EC6E23">
        <w:rPr>
          <w:b w:val="0"/>
        </w:rPr>
        <w:t>(</w:t>
      </w:r>
      <w:proofErr w:type="spellStart"/>
      <w:r w:rsidR="00EC6E23">
        <w:rPr>
          <w:b w:val="0"/>
        </w:rPr>
        <w:t>Genbank</w:t>
      </w:r>
      <w:proofErr w:type="spellEnd"/>
      <w:r w:rsidR="00EC6E23">
        <w:rPr>
          <w:b w:val="0"/>
        </w:rPr>
        <w:t xml:space="preserve"> accession nu</w:t>
      </w:r>
      <w:r w:rsidR="00F849DC">
        <w:rPr>
          <w:b w:val="0"/>
        </w:rPr>
        <w:t>mber</w:t>
      </w:r>
      <w:r w:rsidR="00F26B33">
        <w:rPr>
          <w:b w:val="0"/>
        </w:rPr>
        <w:t>s</w:t>
      </w:r>
      <w:r w:rsidR="00EC6E23">
        <w:rPr>
          <w:b w:val="0"/>
        </w:rPr>
        <w:t xml:space="preserve"> </w:t>
      </w:r>
      <w:r w:rsidR="00F26B33" w:rsidRPr="00F26B33">
        <w:rPr>
          <w:b w:val="0"/>
        </w:rPr>
        <w:t>JF304904-JF304914‏</w:t>
      </w:r>
      <w:r w:rsidR="00EC6E23">
        <w:rPr>
          <w:b w:val="0"/>
        </w:rPr>
        <w:t xml:space="preserve">) </w:t>
      </w:r>
      <w:r w:rsidR="003E1248">
        <w:rPr>
          <w:b w:val="0"/>
        </w:rPr>
        <w:t>had not</w:t>
      </w:r>
      <w:r w:rsidR="006455B7">
        <w:rPr>
          <w:b w:val="0"/>
        </w:rPr>
        <w:t xml:space="preserve"> previo</w:t>
      </w:r>
      <w:r w:rsidR="006455B7" w:rsidRPr="00312474">
        <w:rPr>
          <w:b w:val="0"/>
        </w:rPr>
        <w:t>usly</w:t>
      </w:r>
      <w:r w:rsidR="006455B7">
        <w:rPr>
          <w:b w:val="0"/>
        </w:rPr>
        <w:t xml:space="preserve"> </w:t>
      </w:r>
      <w:r w:rsidR="003E1248">
        <w:rPr>
          <w:b w:val="0"/>
        </w:rPr>
        <w:t xml:space="preserve">been </w:t>
      </w:r>
      <w:r w:rsidR="006455B7" w:rsidRPr="00312474">
        <w:rPr>
          <w:b w:val="0"/>
        </w:rPr>
        <w:t xml:space="preserve">described by </w:t>
      </w:r>
      <w:proofErr w:type="spellStart"/>
      <w:r w:rsidR="006455B7" w:rsidRPr="00312474">
        <w:rPr>
          <w:b w:val="0"/>
        </w:rPr>
        <w:t>Wynen</w:t>
      </w:r>
      <w:proofErr w:type="spellEnd"/>
      <w:r w:rsidR="006455B7" w:rsidRPr="00312474">
        <w:rPr>
          <w:b w:val="0"/>
        </w:rPr>
        <w:t xml:space="preserve"> </w:t>
      </w:r>
      <w:r w:rsidR="006455B7" w:rsidRPr="00312474">
        <w:rPr>
          <w:b w:val="0"/>
          <w:i/>
        </w:rPr>
        <w:t>et al</w:t>
      </w:r>
      <w:r w:rsidR="006455B7" w:rsidRPr="00312474">
        <w:rPr>
          <w:b w:val="0"/>
        </w:rPr>
        <w:t>.</w:t>
      </w:r>
      <w:r w:rsidR="006455B7">
        <w:rPr>
          <w:b w:val="0"/>
        </w:rPr>
        <w:t xml:space="preserve"> </w:t>
      </w:r>
      <w:r w:rsidR="006B3F6C">
        <w:rPr>
          <w:b w:val="0"/>
        </w:rPr>
        <w:fldChar w:fldCharType="begin"/>
      </w:r>
      <w:r w:rsidR="007645BF">
        <w:rPr>
          <w:b w:val="0"/>
        </w:rPr>
        <w:instrText xml:space="preserve"> ADDIN EN.CITE &lt;EndNote&gt;&lt;Cite&gt;&lt;Author&gt;Wynen&lt;/Author&gt;&lt;Year&gt;2000&lt;/Year&gt;&lt;RecNum&gt;7&lt;/RecNum&gt;&lt;DisplayText&gt;[40]&lt;/DisplayText&gt;&lt;record&gt;&lt;rec-number&gt;7&lt;/rec-number&gt;&lt;foreign-keys&gt;&lt;key app="EN" db-id="d5zr0exx1f5prwep2rapee0def9wa9t2peet"&gt;7&lt;/key&gt;&lt;/foreign-keys&gt;&lt;ref-type name="Journal Article"&gt;17&lt;/ref-type&gt;&lt;contributors&gt;&lt;authors&gt;&lt;author&gt;Wynen, L. P.&lt;/author&gt;&lt;author&gt;Goldsworthy, S. D.&lt;/author&gt;&lt;author&gt;Guinet, C.&lt;/author&gt;&lt;author&gt;Bester, M. N.&lt;/author&gt;&lt;author&gt;Boyd, I. L.&lt;/author&gt;&lt;author&gt;Gjertz, I.&lt;/author&gt;&lt;author&gt;Hofmeyr, G. J. G.&lt;/author&gt;&lt;author&gt;White, R. G.&lt;/author&gt;&lt;author&gt;Slade, R.&lt;/author&gt;&lt;/authors&gt;&lt;/contributors&gt;&lt;titles&gt;&lt;title&gt;&lt;style face="normal" font="default" size="100%"&gt;Postsealing genetic variation and population structure of two species of fur seal (&lt;/style&gt;&lt;style face="italic" font="default" size="100%"&gt;Arctocephalus gazella &lt;/style&gt;&lt;style face="normal" font="default" size="100%"&gt;and &lt;/style&gt;&lt;style face="italic" font="default" size="100%"&gt;A. tropicalis&lt;/style&gt;&lt;style face="normal" font="default" size="100%"&gt;)&lt;/style&gt;&lt;/title&gt;&lt;secondary-title&gt;Molecular Ecology&lt;/secondary-title&gt;&lt;alt-title&gt;0962-1083&lt;/alt-title&gt;&lt;/titles&gt;&lt;periodical&gt;&lt;full-title&gt;Molecular Ecology&lt;/full-title&gt;&lt;/periodical&gt;&lt;pages&gt;299-314&lt;/pages&gt;&lt;volume&gt;9&lt;/volume&gt;&lt;number&gt;3&lt;/number&gt;&lt;keywords&gt;&lt;keyword&gt;prince-edward-islands&lt;/keyword&gt;&lt;keyword&gt;marion-island&lt;/keyword&gt;&lt;keyword&gt;restriction data&lt;/keyword&gt;&lt;keyword&gt;southern-ocean&lt;/keyword&gt;&lt;keyword&gt;heard-island&lt;/keyword&gt;&lt;keyword&gt;f-statistics&lt;/keyword&gt;&lt;keyword&gt;variability&lt;/keyword&gt;&lt;keyword&gt;sequence&lt;/keyword&gt;&lt;keyword&gt;dynamics&lt;/keyword&gt;&lt;keyword&gt;georgia&lt;/keyword&gt;&lt;keyword&gt;Arctocephalus&lt;/keyword&gt;&lt;keyword&gt;fur seal&lt;/keyword&gt;&lt;keyword&gt;mtDNA&lt;/keyword&gt;&lt;keyword&gt;population genetics&lt;/keyword&gt;&lt;keyword&gt;subantarctic&lt;/keyword&gt;&lt;/keywords&gt;&lt;dates&gt;&lt;year&gt;2000&lt;/year&gt;&lt;/dates&gt;&lt;label&gt;@&lt;/label&gt;&lt;urls&gt;&lt;/urls&gt;&lt;/record&gt;&lt;/Cite&gt;&lt;/EndNote&gt;</w:instrText>
      </w:r>
      <w:r w:rsidR="006B3F6C">
        <w:rPr>
          <w:b w:val="0"/>
        </w:rPr>
        <w:fldChar w:fldCharType="separate"/>
      </w:r>
      <w:r w:rsidR="007645BF">
        <w:rPr>
          <w:b w:val="0"/>
          <w:noProof/>
        </w:rPr>
        <w:t>[</w:t>
      </w:r>
      <w:hyperlink w:anchor="_ENREF_40" w:tooltip="Wynen, 2000 #7" w:history="1">
        <w:r w:rsidR="00C01DD8">
          <w:rPr>
            <w:b w:val="0"/>
            <w:noProof/>
          </w:rPr>
          <w:t>40</w:t>
        </w:r>
      </w:hyperlink>
      <w:r w:rsidR="007645BF">
        <w:rPr>
          <w:b w:val="0"/>
          <w:noProof/>
        </w:rPr>
        <w:t>]</w:t>
      </w:r>
      <w:r w:rsidR="006B3F6C">
        <w:rPr>
          <w:b w:val="0"/>
        </w:rPr>
        <w:fldChar w:fldCharType="end"/>
      </w:r>
      <w:r w:rsidR="003E1248">
        <w:rPr>
          <w:b w:val="0"/>
        </w:rPr>
        <w:t>.</w:t>
      </w:r>
    </w:p>
    <w:p w:rsidR="00E824FC" w:rsidRDefault="00E824FC" w:rsidP="00E824FC">
      <w:pPr>
        <w:pStyle w:val="BodyText"/>
        <w:spacing w:line="360" w:lineRule="auto"/>
        <w:rPr>
          <w:b w:val="0"/>
        </w:rPr>
      </w:pPr>
    </w:p>
    <w:p w:rsidR="00E824FC" w:rsidRPr="00551CF7" w:rsidRDefault="007479BF" w:rsidP="00E824FC">
      <w:pPr>
        <w:pStyle w:val="BodyText"/>
        <w:spacing w:line="360" w:lineRule="auto"/>
        <w:rPr>
          <w:rFonts w:ascii="Arial" w:hAnsi="Arial" w:cs="Arial"/>
          <w:b w:val="0"/>
          <w:bCs/>
        </w:rPr>
      </w:pPr>
      <w:r w:rsidRPr="00551CF7">
        <w:rPr>
          <w:rFonts w:ascii="Arial" w:hAnsi="Arial" w:cs="Arial"/>
          <w:b w:val="0"/>
          <w:bCs/>
        </w:rPr>
        <w:t>Classical bottleneck tests</w:t>
      </w:r>
    </w:p>
    <w:p w:rsidR="00E824FC" w:rsidRDefault="003F6356" w:rsidP="00E824FC">
      <w:pPr>
        <w:spacing w:line="360" w:lineRule="auto"/>
      </w:pPr>
      <w:r>
        <w:t xml:space="preserve">We first interrogated </w:t>
      </w:r>
      <w:r w:rsidR="00296A59">
        <w:t>our</w:t>
      </w:r>
      <w:r>
        <w:t xml:space="preserve"> </w:t>
      </w:r>
      <w:r w:rsidR="00255DBC">
        <w:t xml:space="preserve">microsatellite dataset </w:t>
      </w:r>
      <w:r w:rsidR="00C04133">
        <w:t xml:space="preserve">for evidence of a genetic bottleneck using the </w:t>
      </w:r>
      <w:proofErr w:type="spellStart"/>
      <w:r w:rsidR="00722DDE">
        <w:t>heterozygosity</w:t>
      </w:r>
      <w:proofErr w:type="spellEnd"/>
      <w:r w:rsidR="00722DDE">
        <w:t xml:space="preserve"> </w:t>
      </w:r>
      <w:r w:rsidR="00C04133" w:rsidRPr="00C92917">
        <w:t xml:space="preserve">excess approach of </w:t>
      </w:r>
      <w:proofErr w:type="spellStart"/>
      <w:r w:rsidR="00C04133" w:rsidRPr="00C92917">
        <w:t>Luikart</w:t>
      </w:r>
      <w:proofErr w:type="spellEnd"/>
      <w:r w:rsidR="00C04133" w:rsidRPr="00C92917">
        <w:t xml:space="preserve"> et al. </w:t>
      </w:r>
      <w:r w:rsidR="006B3F6C" w:rsidRPr="00C92917">
        <w:fldChar w:fldCharType="begin"/>
      </w:r>
      <w:r w:rsidR="007645BF">
        <w:instrText xml:space="preserve"> ADDIN EN.CITE &lt;EndNote&gt;&lt;Cite&gt;&lt;Author&gt;Luikart&lt;/Author&gt;&lt;Year&gt;1998&lt;/Year&gt;&lt;RecNum&gt;933&lt;/RecNum&gt;&lt;DisplayText&gt;[21]&lt;/DisplayText&gt;&lt;record&gt;&lt;rec-number&gt;933&lt;/rec-number&gt;&lt;foreign-keys&gt;&lt;key app="EN" db-id="d5zr0exx1f5prwep2rapee0def9wa9t2peet"&gt;933&lt;/key&gt;&lt;/foreign-keys&gt;&lt;ref-type name="Journal Article"&gt;17&lt;/ref-type&gt;&lt;contributors&gt;&lt;authors&gt;&lt;author&gt;Luikart, G.&lt;/author&gt;&lt;author&gt;Allendorf, F. W.&lt;/author&gt;&lt;author&gt;Cornuet, J. M.&lt;/author&gt;&lt;author&gt;Sherwin, W. B.&lt;/author&gt;&lt;/authors&gt;&lt;/contributors&gt;&lt;titles&gt;&lt;title&gt;Distortion of allele frequency distributions provides a test for recent population bottlenecks&lt;/title&gt;&lt;secondary-title&gt;Journal of Heredity&lt;/secondary-title&gt;&lt;alt-title&gt;0022-1503&lt;/alt-title&gt;&lt;/titles&gt;&lt;periodical&gt;&lt;full-title&gt;Journal of Heredity&lt;/full-title&gt;&lt;/periodical&gt;&lt;pages&gt;238-247&lt;/pages&gt;&lt;volume&gt;89&lt;/volume&gt;&lt;number&gt;3&lt;/number&gt;&lt;keywords&gt;&lt;keyword&gt;cod gadus-morhua&lt;/keyword&gt;&lt;keyword&gt;genetic-variation&lt;/keyword&gt;&lt;keyword&gt;conservation genetics&lt;/keyword&gt;&lt;keyword&gt;microsatellite loci&lt;/keyword&gt;&lt;keyword&gt;acridotheres-tristis&lt;/keyword&gt;&lt;keyword&gt;geographic-variation&lt;/keyword&gt;&lt;keyword&gt;natural-populations&lt;/keyword&gt;&lt;keyword&gt;differentiation&lt;/keyword&gt;&lt;keyword&gt;allozyme&lt;/keyword&gt;&lt;keyword&gt;number&lt;/keyword&gt;&lt;/keywords&gt;&lt;dates&gt;&lt;year&gt;1998&lt;/year&gt;&lt;/dates&gt;&lt;label&gt;@&lt;/label&gt;&lt;urls&gt;&lt;/urls&gt;&lt;/record&gt;&lt;/Cite&gt;&lt;/EndNote&gt;</w:instrText>
      </w:r>
      <w:r w:rsidR="006B3F6C" w:rsidRPr="00C92917">
        <w:fldChar w:fldCharType="separate"/>
      </w:r>
      <w:r w:rsidR="007645BF">
        <w:rPr>
          <w:noProof/>
        </w:rPr>
        <w:t>[</w:t>
      </w:r>
      <w:hyperlink w:anchor="_ENREF_21" w:tooltip="Luikart, 1998 #933" w:history="1">
        <w:r w:rsidR="00C01DD8">
          <w:rPr>
            <w:noProof/>
          </w:rPr>
          <w:t>21</w:t>
        </w:r>
      </w:hyperlink>
      <w:r w:rsidR="007645BF">
        <w:rPr>
          <w:noProof/>
        </w:rPr>
        <w:t>]</w:t>
      </w:r>
      <w:r w:rsidR="006B3F6C" w:rsidRPr="00C92917">
        <w:fldChar w:fldCharType="end"/>
      </w:r>
      <w:r w:rsidR="00C04133">
        <w:t xml:space="preserve">.  </w:t>
      </w:r>
      <w:r w:rsidR="00AD0322">
        <w:t>T</w:t>
      </w:r>
      <w:r w:rsidR="004A7EEF">
        <w:t xml:space="preserve">he results were highly dependent on the mutational model upon which the predicted relationship between </w:t>
      </w:r>
      <w:proofErr w:type="spellStart"/>
      <w:r w:rsidR="004A7EEF">
        <w:t>heterozygosity</w:t>
      </w:r>
      <w:proofErr w:type="spellEnd"/>
      <w:r w:rsidR="004A7EEF">
        <w:t xml:space="preserve"> and the number of alleles was based</w:t>
      </w:r>
      <w:r w:rsidR="000549BF">
        <w:t xml:space="preserve"> (Table </w:t>
      </w:r>
      <w:r w:rsidR="00694008">
        <w:t>3</w:t>
      </w:r>
      <w:r w:rsidR="000549BF">
        <w:t xml:space="preserve">).  </w:t>
      </w:r>
      <w:r w:rsidR="004A7EEF">
        <w:t xml:space="preserve">Thus, a significant excess of </w:t>
      </w:r>
      <w:proofErr w:type="spellStart"/>
      <w:r w:rsidR="004A7EEF">
        <w:t>heterozygosity</w:t>
      </w:r>
      <w:proofErr w:type="spellEnd"/>
      <w:r w:rsidR="004A7EEF">
        <w:t xml:space="preserve"> relative to expectations was </w:t>
      </w:r>
      <w:r w:rsidR="002E2901">
        <w:t>detected</w:t>
      </w:r>
      <w:r w:rsidR="004A7EEF">
        <w:t xml:space="preserve"> under the IAM but not the SMM and </w:t>
      </w:r>
      <w:r w:rsidR="004A7EEF" w:rsidRPr="004A7EEF">
        <w:rPr>
          <w:i/>
        </w:rPr>
        <w:t>P</w:t>
      </w:r>
      <w:r w:rsidR="004A7EEF">
        <w:t xml:space="preserve">-values obtained </w:t>
      </w:r>
      <w:r w:rsidR="006162A1">
        <w:t>for</w:t>
      </w:r>
      <w:r w:rsidR="002E2901">
        <w:t xml:space="preserve"> </w:t>
      </w:r>
      <w:r w:rsidR="004A7EEF">
        <w:t>TPM</w:t>
      </w:r>
      <w:r w:rsidR="002E2901">
        <w:t xml:space="preserve"> models</w:t>
      </w:r>
      <w:r w:rsidR="004A7EEF">
        <w:t xml:space="preserve"> scaled positively with the proportion of multi-step mutations</w:t>
      </w:r>
      <w:r w:rsidR="007A32CD">
        <w:t xml:space="preserve"> specified</w:t>
      </w:r>
      <w:r w:rsidR="004A7EEF">
        <w:t xml:space="preserve">.  </w:t>
      </w:r>
      <w:r w:rsidR="00722DDE">
        <w:t xml:space="preserve">This </w:t>
      </w:r>
      <w:r w:rsidR="002E2901">
        <w:t xml:space="preserve">pattern </w:t>
      </w:r>
      <w:r w:rsidR="000549BF">
        <w:t xml:space="preserve">probably </w:t>
      </w:r>
      <w:r w:rsidR="00722DDE">
        <w:t xml:space="preserve">reflects the greater power of the IAM to detect a bottleneck </w:t>
      </w:r>
      <w:r w:rsidR="006B3F6C">
        <w:fldChar w:fldCharType="begin"/>
      </w:r>
      <w:r w:rsidR="007645BF">
        <w:instrText xml:space="preserve"> ADDIN EN.CITE &lt;EndNote&gt;&lt;Cite&gt;&lt;Author&gt;Cornuet&lt;/Author&gt;&lt;Year&gt;1996&lt;/Year&gt;&lt;RecNum&gt;2082&lt;/RecNum&gt;&lt;DisplayText&gt;[20]&lt;/DisplayText&gt;&lt;record&gt;&lt;rec-number&gt;2082&lt;/rec-number&gt;&lt;foreign-keys&gt;&lt;key app="EN" db-id="d5zr0exx1f5prwep2rapee0def9wa9t2peet"&gt;2082&lt;/key&gt;&lt;/foreign-keys&gt;&lt;ref-type name="Journal Article"&gt;17&lt;/ref-type&gt;&lt;contributors&gt;&lt;authors&gt;&lt;author&gt;Cornuet, J.M.&lt;/author&gt;&lt;author&gt;Luikart, G.&lt;/author&gt;&lt;/authors&gt;&lt;/contributors&gt;&lt;titles&gt;&lt;title&gt;Description and power analysis of two tests for detecting recent population bottlenecks from allele frequency data&lt;/title&gt;&lt;secondary-title&gt;Genetics&lt;/secondary-title&gt;&lt;/titles&gt;&lt;periodical&gt;&lt;full-title&gt;Genetics&lt;/full-title&gt;&lt;/periodical&gt;&lt;pages&gt;2001-2014&lt;/pages&gt;&lt;volume&gt;144&lt;/volume&gt;&lt;dates&gt;&lt;year&gt;1996&lt;/year&gt;&lt;/dates&gt;&lt;urls&gt;&lt;/urls&gt;&lt;/record&gt;&lt;/Cite&gt;&lt;/EndNote&gt;</w:instrText>
      </w:r>
      <w:r w:rsidR="006B3F6C">
        <w:fldChar w:fldCharType="separate"/>
      </w:r>
      <w:r w:rsidR="007645BF">
        <w:rPr>
          <w:noProof/>
        </w:rPr>
        <w:t>[</w:t>
      </w:r>
      <w:hyperlink w:anchor="_ENREF_20" w:tooltip="Cornuet, 1996 #2082" w:history="1">
        <w:r w:rsidR="00C01DD8">
          <w:rPr>
            <w:noProof/>
          </w:rPr>
          <w:t>20</w:t>
        </w:r>
      </w:hyperlink>
      <w:r w:rsidR="007645BF">
        <w:rPr>
          <w:noProof/>
        </w:rPr>
        <w:t>]</w:t>
      </w:r>
      <w:r w:rsidR="006B3F6C">
        <w:fldChar w:fldCharType="end"/>
      </w:r>
      <w:r w:rsidR="000549BF">
        <w:t>,</w:t>
      </w:r>
      <w:r w:rsidR="00722DDE">
        <w:t xml:space="preserve"> despite this model being unrealistic for most 'real' </w:t>
      </w:r>
      <w:r w:rsidR="00700E65">
        <w:t xml:space="preserve">microsatellites </w:t>
      </w:r>
      <w:r w:rsidR="006B3F6C">
        <w:fldChar w:fldCharType="begin"/>
      </w:r>
      <w:r w:rsidR="007645BF">
        <w:instrText xml:space="preserve"> ADDIN EN.CITE &lt;EndNote&gt;&lt;Cite&gt;&lt;Author&gt;Di Rienzo&lt;/Author&gt;&lt;Year&gt;1994&lt;/Year&gt;&lt;RecNum&gt;3095&lt;/RecNum&gt;&lt;DisplayText&gt;[41]&lt;/DisplayText&gt;&lt;record&gt;&lt;rec-number&gt;3095&lt;/rec-number&gt;&lt;foreign-keys&gt;&lt;key app="EN" db-id="d5zr0exx1f5prwep2rapee0def9wa9t2peet"&gt;3095&lt;/key&gt;&lt;/foreign-keys&gt;&lt;ref-type name="Journal Article"&gt;17&lt;/ref-type&gt;&lt;contributors&gt;&lt;authors&gt;&lt;author&gt;Di Rienzo, A.&lt;/author&gt;&lt;author&gt;Peterson, A.C.&lt;/author&gt;&lt;author&gt;Garza, J.C.&lt;/author&gt;&lt;author&gt;Valdes, A.M.&lt;/author&gt;&lt;author&gt;Slatkin, M.&lt;/author&gt;&lt;/authors&gt;&lt;/contributors&gt;&lt;titles&gt;&lt;title&gt;Mutational processes of simple sequence repeat loci in human populations&lt;/title&gt;&lt;secondary-title&gt;Proceedings of the National Academy of Sciences of the United States of America&lt;/secondary-title&gt;&lt;/titles&gt;&lt;periodical&gt;&lt;full-title&gt;Proceedings of the National Academy of Sciences of the United States of America&lt;/full-title&gt;&lt;/periodical&gt;&lt;pages&gt;3166-3170&lt;/pages&gt;&lt;volume&gt;91&lt;/volume&gt;&lt;dates&gt;&lt;year&gt;1994&lt;/year&gt;&lt;/dates&gt;&lt;urls&gt;&lt;/urls&gt;&lt;/record&gt;&lt;/Cite&gt;&lt;/EndNote&gt;</w:instrText>
      </w:r>
      <w:r w:rsidR="006B3F6C">
        <w:fldChar w:fldCharType="separate"/>
      </w:r>
      <w:r w:rsidR="007645BF">
        <w:rPr>
          <w:noProof/>
        </w:rPr>
        <w:t>[</w:t>
      </w:r>
      <w:hyperlink w:anchor="_ENREF_41" w:tooltip="Di Rienzo, 1994 #3095" w:history="1">
        <w:r w:rsidR="00C01DD8">
          <w:rPr>
            <w:noProof/>
          </w:rPr>
          <w:t>41</w:t>
        </w:r>
      </w:hyperlink>
      <w:r w:rsidR="007645BF">
        <w:rPr>
          <w:noProof/>
        </w:rPr>
        <w:t>]</w:t>
      </w:r>
      <w:r w:rsidR="006B3F6C">
        <w:fldChar w:fldCharType="end"/>
      </w:r>
      <w:r w:rsidR="00722DDE" w:rsidRPr="006A211A">
        <w:t>.</w:t>
      </w:r>
      <w:r w:rsidR="004565A0" w:rsidRPr="006A211A">
        <w:t xml:space="preserve">  </w:t>
      </w:r>
      <w:r w:rsidR="00022DB0" w:rsidRPr="006A211A">
        <w:t>A m</w:t>
      </w:r>
      <w:r w:rsidR="002E2901" w:rsidRPr="006A211A">
        <w:t>ode</w:t>
      </w:r>
      <w:r w:rsidR="007962B8" w:rsidRPr="006A211A">
        <w:t xml:space="preserve"> shift in the allele frequency distribution </w:t>
      </w:r>
      <w:r w:rsidR="00022DB0" w:rsidRPr="006A211A">
        <w:t xml:space="preserve">was </w:t>
      </w:r>
      <w:r w:rsidR="007962B8" w:rsidRPr="006A211A">
        <w:t>not detected.</w:t>
      </w:r>
    </w:p>
    <w:p w:rsidR="00E824FC" w:rsidRDefault="00E824FC" w:rsidP="00E824FC">
      <w:pPr>
        <w:spacing w:line="360" w:lineRule="auto"/>
      </w:pPr>
    </w:p>
    <w:p w:rsidR="00E824FC" w:rsidRDefault="00E17CCE" w:rsidP="00E824FC">
      <w:pPr>
        <w:spacing w:line="360" w:lineRule="auto"/>
      </w:pPr>
      <w:r w:rsidRPr="00E17CCE">
        <w:t xml:space="preserve">Recent simulations </w:t>
      </w:r>
      <w:r w:rsidR="006B3F6C" w:rsidRPr="00E17CCE">
        <w:fldChar w:fldCharType="begin"/>
      </w:r>
      <w:r w:rsidR="007645BF">
        <w:instrText xml:space="preserve"> ADDIN EN.CITE &lt;EndNote&gt;&lt;Cite&gt;&lt;Author&gt;Williamson-Natesan&lt;/Author&gt;&lt;Year&gt;2005&lt;/Year&gt;&lt;RecNum&gt;3053&lt;/RecNum&gt;&lt;DisplayText&gt;[25]&lt;/DisplayText&gt;&lt;record&gt;&lt;rec-number&gt;3053&lt;/rec-number&gt;&lt;foreign-keys&gt;&lt;key app="EN" db-id="d5zr0exx1f5prwep2rapee0def9wa9t2peet"&gt;3053&lt;/key&gt;&lt;/foreign-keys&gt;&lt;ref-type name="Journal Article"&gt;17&lt;/ref-type&gt;&lt;contributors&gt;&lt;authors&gt;&lt;author&gt;Williamson-Natesan, E. G.&lt;/author&gt;&lt;/authors&gt;&lt;/contributors&gt;&lt;titles&gt;&lt;title&gt;Comparison of methods for detecting bottlenecks from mirosatellite loci&lt;/title&gt;&lt;secondary-title&gt;Conservation Genetics&lt;/secondary-title&gt;&lt;/titles&gt;&lt;periodical&gt;&lt;full-title&gt;Conservation Genetics&lt;/full-title&gt;&lt;/periodical&gt;&lt;pages&gt;551-562&lt;/pages&gt;&lt;volume&gt;6&lt;/volume&gt;&lt;dates&gt;&lt;year&gt;2005&lt;/year&gt;&lt;/dates&gt;&lt;urls&gt;&lt;/urls&gt;&lt;/record&gt;&lt;/Cite&gt;&lt;/EndNote&gt;</w:instrText>
      </w:r>
      <w:r w:rsidR="006B3F6C" w:rsidRPr="00E17CCE">
        <w:fldChar w:fldCharType="separate"/>
      </w:r>
      <w:r w:rsidR="007645BF">
        <w:rPr>
          <w:noProof/>
        </w:rPr>
        <w:t>[</w:t>
      </w:r>
      <w:hyperlink w:anchor="_ENREF_25" w:tooltip="Williamson-Natesan, 2005 #3053" w:history="1">
        <w:r w:rsidR="00C01DD8">
          <w:rPr>
            <w:noProof/>
          </w:rPr>
          <w:t>25</w:t>
        </w:r>
      </w:hyperlink>
      <w:r w:rsidR="007645BF">
        <w:rPr>
          <w:noProof/>
        </w:rPr>
        <w:t>]</w:t>
      </w:r>
      <w:r w:rsidR="006B3F6C" w:rsidRPr="00E17CCE">
        <w:fldChar w:fldCharType="end"/>
      </w:r>
      <w:r w:rsidRPr="00E17CCE">
        <w:t xml:space="preserve"> suggest that when pre-bottleneck population size was large or the population made a demographic recovery, the ratio of the number of alleles to allelic size range may be more informative about bottleneck history than </w:t>
      </w:r>
      <w:proofErr w:type="spellStart"/>
      <w:r w:rsidRPr="00E17CCE">
        <w:t>heterozygosity</w:t>
      </w:r>
      <w:proofErr w:type="spellEnd"/>
      <w:r w:rsidRPr="00E17CCE">
        <w:t xml:space="preserve"> excess</w:t>
      </w:r>
      <w:r w:rsidR="006A211A" w:rsidRPr="006A211A">
        <w:t xml:space="preserve">.  </w:t>
      </w:r>
      <w:r w:rsidR="0027464A" w:rsidRPr="006A211A">
        <w:t xml:space="preserve">Consequently, we also calculated the </w:t>
      </w:r>
      <w:r w:rsidR="0027464A" w:rsidRPr="006A211A">
        <w:rPr>
          <w:i/>
        </w:rPr>
        <w:t>M</w:t>
      </w:r>
      <w:r w:rsidR="0027464A" w:rsidRPr="006A211A">
        <w:t xml:space="preserve">-ratio of Garza and Williamson </w:t>
      </w:r>
      <w:r w:rsidR="006B3F6C" w:rsidRPr="006A211A">
        <w:fldChar w:fldCharType="begin"/>
      </w:r>
      <w:r w:rsidR="007645BF">
        <w:instrText xml:space="preserve"> ADDIN EN.CITE &lt;EndNote&gt;&lt;Cite&gt;&lt;Author&gt;Garza&lt;/Author&gt;&lt;Year&gt;2001&lt;/Year&gt;&lt;RecNum&gt;1567&lt;/RecNum&gt;&lt;DisplayText&gt;[22]&lt;/DisplayText&gt;&lt;record&gt;&lt;rec-number&gt;1567&lt;/rec-number&gt;&lt;foreign-keys&gt;&lt;key app="EN" db-id="d5zr0exx1f5prwep2rapee0def9wa9t2peet"&gt;1567&lt;/key&gt;&lt;/foreign-keys&gt;&lt;ref-type name="Journal Article"&gt;17&lt;/ref-type&gt;&lt;contributors&gt;&lt;authors&gt;&lt;author&gt;Garza, J. C.&lt;/author&gt;&lt;author&gt;Williamson, E. G.&lt;/author&gt;&lt;/authors&gt;&lt;/contributors&gt;&lt;titles&gt;&lt;title&gt;Detection of reduced population size using data from microsatellite loci&lt;/title&gt;&lt;secondary-title&gt;Molecular Ecology&lt;/secondary-title&gt;&lt;/titles&gt;&lt;periodical&gt;&lt;full-title&gt;Molecular Ecology&lt;/full-title&gt;&lt;/periodical&gt;&lt;pages&gt;305-318&lt;/pages&gt;&lt;volume&gt;10&lt;/volume&gt;&lt;dates&gt;&lt;year&gt;2001&lt;/year&gt;&lt;/dates&gt;&lt;urls&gt;&lt;/urls&gt;&lt;/record&gt;&lt;/Cite&gt;&lt;/EndNote&gt;</w:instrText>
      </w:r>
      <w:r w:rsidR="006B3F6C" w:rsidRPr="006A211A">
        <w:fldChar w:fldCharType="separate"/>
      </w:r>
      <w:r w:rsidR="007645BF">
        <w:rPr>
          <w:noProof/>
        </w:rPr>
        <w:t>[</w:t>
      </w:r>
      <w:hyperlink w:anchor="_ENREF_22" w:tooltip="Garza, 2001 #1567" w:history="1">
        <w:r w:rsidR="00C01DD8">
          <w:rPr>
            <w:noProof/>
          </w:rPr>
          <w:t>22</w:t>
        </w:r>
      </w:hyperlink>
      <w:r w:rsidR="007645BF">
        <w:rPr>
          <w:noProof/>
        </w:rPr>
        <w:t>]</w:t>
      </w:r>
      <w:r w:rsidR="006B3F6C" w:rsidRPr="006A211A">
        <w:fldChar w:fldCharType="end"/>
      </w:r>
      <w:r w:rsidR="0027464A" w:rsidRPr="006A211A">
        <w:t xml:space="preserve">.  The resulting value of 0.798 lies above the 0.7 threshold proposed by Garza and Williamson </w:t>
      </w:r>
      <w:r w:rsidR="006B3F6C" w:rsidRPr="006A211A">
        <w:fldChar w:fldCharType="begin"/>
      </w:r>
      <w:r w:rsidR="007645BF">
        <w:instrText xml:space="preserve"> ADDIN EN.CITE &lt;EndNote&gt;&lt;Cite&gt;&lt;Author&gt;Garza&lt;/Author&gt;&lt;Year&gt;2001&lt;/Year&gt;&lt;RecNum&gt;1567&lt;/RecNum&gt;&lt;DisplayText&gt;[22]&lt;/DisplayText&gt;&lt;record&gt;&lt;rec-number&gt;1567&lt;/rec-number&gt;&lt;foreign-keys&gt;&lt;key app="EN" db-id="d5zr0exx1f5prwep2rapee0def9wa9t2peet"&gt;1567&lt;/key&gt;&lt;/foreign-keys&gt;&lt;ref-type name="Journal Article"&gt;17&lt;/ref-type&gt;&lt;contributors&gt;&lt;authors&gt;&lt;author&gt;Garza, J. C.&lt;/author&gt;&lt;author&gt;Williamson, E. G.&lt;/author&gt;&lt;/authors&gt;&lt;/contributors&gt;&lt;titles&gt;&lt;title&gt;Detection of reduced population size using data from microsatellite loci&lt;/title&gt;&lt;secondary-title&gt;Molecular Ecology&lt;/secondary-title&gt;&lt;/titles&gt;&lt;periodical&gt;&lt;full-title&gt;Molecular Ecology&lt;/full-title&gt;&lt;/periodical&gt;&lt;pages&gt;305-318&lt;/pages&gt;&lt;volume&gt;10&lt;/volume&gt;&lt;dates&gt;&lt;year&gt;2001&lt;/year&gt;&lt;/dates&gt;&lt;urls&gt;&lt;/urls&gt;&lt;/record&gt;&lt;/Cite&gt;&lt;/EndNote&gt;</w:instrText>
      </w:r>
      <w:r w:rsidR="006B3F6C" w:rsidRPr="006A211A">
        <w:fldChar w:fldCharType="separate"/>
      </w:r>
      <w:r w:rsidR="007645BF">
        <w:rPr>
          <w:noProof/>
        </w:rPr>
        <w:t>[</w:t>
      </w:r>
      <w:hyperlink w:anchor="_ENREF_22" w:tooltip="Garza, 2001 #1567" w:history="1">
        <w:r w:rsidR="00C01DD8">
          <w:rPr>
            <w:noProof/>
          </w:rPr>
          <w:t>22</w:t>
        </w:r>
      </w:hyperlink>
      <w:r w:rsidR="007645BF">
        <w:rPr>
          <w:noProof/>
        </w:rPr>
        <w:t>]</w:t>
      </w:r>
      <w:r w:rsidR="006B3F6C" w:rsidRPr="006A211A">
        <w:fldChar w:fldCharType="end"/>
      </w:r>
      <w:r w:rsidR="0027464A" w:rsidRPr="006A211A">
        <w:t>,</w:t>
      </w:r>
      <w:r w:rsidR="00022DB0" w:rsidRPr="006A211A">
        <w:t xml:space="preserve"> implying </w:t>
      </w:r>
      <w:r w:rsidR="002B1ECE">
        <w:t xml:space="preserve">a </w:t>
      </w:r>
      <w:r w:rsidR="00022DB0" w:rsidRPr="006A211A">
        <w:t>lack of support for a bottleneck</w:t>
      </w:r>
      <w:r w:rsidR="0027464A" w:rsidRPr="006A211A">
        <w:t>.  Comparing this value against a null distribution derived from 10,000 theoretical</w:t>
      </w:r>
      <w:r w:rsidR="0027464A" w:rsidRPr="00F678CF">
        <w:t xml:space="preserve"> populations in mutation-drift equilibrium</w:t>
      </w:r>
      <w:r w:rsidR="0027464A">
        <w:t xml:space="preserve">, a </w:t>
      </w:r>
      <w:r w:rsidR="0027464A">
        <w:lastRenderedPageBreak/>
        <w:t xml:space="preserve">bottleneck signature was only inferred below </w:t>
      </w:r>
      <w:r w:rsidR="0027464A" w:rsidRPr="00460787">
        <w:rPr>
          <w:i/>
        </w:rPr>
        <w:t>θ</w:t>
      </w:r>
      <w:r w:rsidR="0027464A">
        <w:t xml:space="preserve"> = 1.63</w:t>
      </w:r>
      <w:r w:rsidR="00823D90">
        <w:t>, a value that</w:t>
      </w:r>
      <w:r w:rsidR="0027464A">
        <w:t xml:space="preserve"> corresponds to an unrealistically low pre-bottleneck </w:t>
      </w:r>
      <w:r w:rsidR="0027464A" w:rsidRPr="00AD0322">
        <w:rPr>
          <w:i/>
        </w:rPr>
        <w:t>N</w:t>
      </w:r>
      <w:r w:rsidR="0027464A" w:rsidRPr="00AD0322">
        <w:rPr>
          <w:i/>
          <w:vertAlign w:val="subscript"/>
        </w:rPr>
        <w:t>e</w:t>
      </w:r>
      <w:r w:rsidR="0027464A">
        <w:t xml:space="preserve"> of 812 assuming </w:t>
      </w:r>
      <w:r w:rsidR="00A80DBE">
        <w:t>a default</w:t>
      </w:r>
      <w:r w:rsidR="0027464A">
        <w:t xml:space="preserve"> microsatellite mutation rate of 5x10</w:t>
      </w:r>
      <w:r w:rsidR="0027464A" w:rsidRPr="00246893">
        <w:rPr>
          <w:vertAlign w:val="superscript"/>
        </w:rPr>
        <w:t>-4</w:t>
      </w:r>
      <w:r w:rsidR="008E6FC2">
        <w:rPr>
          <w:vertAlign w:val="superscript"/>
        </w:rPr>
        <w:t xml:space="preserve"> </w:t>
      </w:r>
      <w:r w:rsidR="006B3F6C">
        <w:fldChar w:fldCharType="begin"/>
      </w:r>
      <w:r w:rsidR="007645BF">
        <w:instrText xml:space="preserve"> ADDIN EN.CITE &lt;EndNote&gt;&lt;Cite&gt;&lt;Author&gt;Weber&lt;/Author&gt;&lt;Year&gt;1993&lt;/Year&gt;&lt;RecNum&gt;1833&lt;/RecNum&gt;&lt;DisplayText&gt;[42]&lt;/DisplayText&gt;&lt;record&gt;&lt;rec-number&gt;1833&lt;/rec-number&gt;&lt;foreign-keys&gt;&lt;key app="EN" db-id="d5zr0exx1f5prwep2rapee0def9wa9t2peet"&gt;1833&lt;/key&gt;&lt;/foreign-keys&gt;&lt;ref-type name="Journal Article"&gt;17&lt;/ref-type&gt;&lt;contributors&gt;&lt;authors&gt;&lt;author&gt;Weber, J. L.&lt;/author&gt;&lt;author&gt;Wong, C.&lt;/author&gt;&lt;/authors&gt;&lt;/contributors&gt;&lt;titles&gt;&lt;title&gt;Mutation of human short tandem repeats&lt;/title&gt;&lt;secondary-title&gt;Human Molecular Genetics&lt;/secondary-title&gt;&lt;/titles&gt;&lt;pages&gt;1123-1128&lt;/pages&gt;&lt;volume&gt;2&lt;/volume&gt;&lt;dates&gt;&lt;year&gt;1993&lt;/year&gt;&lt;/dates&gt;&lt;urls&gt;&lt;/urls&gt;&lt;/record&gt;&lt;/Cite&gt;&lt;/EndNote&gt;</w:instrText>
      </w:r>
      <w:r w:rsidR="006B3F6C">
        <w:fldChar w:fldCharType="separate"/>
      </w:r>
      <w:r w:rsidR="007645BF">
        <w:rPr>
          <w:noProof/>
        </w:rPr>
        <w:t>[</w:t>
      </w:r>
      <w:hyperlink w:anchor="_ENREF_42" w:tooltip="Weber, 1993 #1833" w:history="1">
        <w:r w:rsidR="00C01DD8">
          <w:rPr>
            <w:noProof/>
          </w:rPr>
          <w:t>42</w:t>
        </w:r>
      </w:hyperlink>
      <w:r w:rsidR="007645BF">
        <w:rPr>
          <w:noProof/>
        </w:rPr>
        <w:t>]</w:t>
      </w:r>
      <w:r w:rsidR="006B3F6C">
        <w:fldChar w:fldCharType="end"/>
      </w:r>
      <w:r w:rsidR="008E6FC2">
        <w:t>.</w:t>
      </w:r>
    </w:p>
    <w:p w:rsidR="007074E8" w:rsidRPr="008852B1" w:rsidRDefault="007074E8" w:rsidP="00E824FC">
      <w:pPr>
        <w:spacing w:line="360" w:lineRule="auto"/>
      </w:pPr>
    </w:p>
    <w:p w:rsidR="008852B1" w:rsidRPr="008852B1" w:rsidDel="00C01DD8" w:rsidRDefault="00E34483" w:rsidP="008852B1">
      <w:pPr>
        <w:pStyle w:val="BodyText"/>
        <w:spacing w:line="360" w:lineRule="auto"/>
        <w:rPr>
          <w:del w:id="1153" w:author="localadmin" w:date="2015-04-02T10:16:00Z"/>
          <w:rFonts w:ascii="Arial" w:hAnsi="Arial" w:cs="Arial"/>
          <w:b w:val="0"/>
          <w:bCs/>
        </w:rPr>
      </w:pPr>
      <w:del w:id="1154" w:author="localadmin" w:date="2015-04-02T10:16:00Z">
        <w:r w:rsidRPr="00E34483" w:rsidDel="00C01DD8">
          <w:rPr>
            <w:rFonts w:ascii="Arial" w:hAnsi="Arial" w:cs="Arial"/>
            <w:b w:val="0"/>
            <w:bCs/>
          </w:rPr>
          <w:delText>Historical inference from mtDNA</w:delText>
        </w:r>
      </w:del>
    </w:p>
    <w:p w:rsidR="008852B1" w:rsidRPr="008852B1" w:rsidDel="00C01DD8" w:rsidRDefault="00E34483" w:rsidP="008852B1">
      <w:pPr>
        <w:pStyle w:val="BodyText"/>
        <w:spacing w:line="360" w:lineRule="auto"/>
        <w:rPr>
          <w:del w:id="1155" w:author="localadmin" w:date="2015-04-02T10:16:00Z"/>
          <w:b w:val="0"/>
        </w:rPr>
      </w:pPr>
      <w:del w:id="1156" w:author="localadmin" w:date="2015-04-02T10:16:00Z">
        <w:r w:rsidRPr="00E34483" w:rsidDel="00C01DD8">
          <w:rPr>
            <w:b w:val="0"/>
            <w:bCs/>
          </w:rPr>
          <w:delText>For an alternative perspective on the recent demographic history of the species, we generated a M</w:delText>
        </w:r>
        <w:r w:rsidRPr="00E34483" w:rsidDel="00C01DD8">
          <w:rPr>
            <w:b w:val="0"/>
          </w:rPr>
          <w:delText xml:space="preserve">edian Joining </w:delText>
        </w:r>
        <w:r w:rsidRPr="00E34483" w:rsidDel="00C01DD8">
          <w:rPr>
            <w:b w:val="0"/>
            <w:bCs/>
          </w:rPr>
          <w:delText xml:space="preserve">Network (MJN) and mismatch distribution.  The MJN </w:delText>
        </w:r>
        <w:r w:rsidRPr="00E34483" w:rsidDel="00C01DD8">
          <w:rPr>
            <w:b w:val="0"/>
            <w:szCs w:val="24"/>
          </w:rPr>
          <w:delText xml:space="preserve">was remarkably diffuse, invoking the presence of almost sixty missing intermediate haplotypes (Figure 3a).  A qualitatively similar network was also obtained using statistical parsimony (data not shown), the main difference being that several of the more distantly connected haplotypes in the original </w:delText>
        </w:r>
        <w:r w:rsidRPr="00E34483" w:rsidDel="00C01DD8">
          <w:rPr>
            <w:b w:val="0"/>
            <w:bCs/>
          </w:rPr>
          <w:delText>MJN</w:delText>
        </w:r>
        <w:r w:rsidRPr="00E34483" w:rsidDel="00C01DD8">
          <w:rPr>
            <w:b w:val="0"/>
            <w:szCs w:val="24"/>
          </w:rPr>
          <w:delText xml:space="preserve"> violated the parsimony limit and were thus no longer incorporated (illustrated by open circles in Figure 3a).  T</w:delText>
        </w:r>
        <w:r w:rsidRPr="00E34483" w:rsidDel="00C01DD8">
          <w:rPr>
            <w:b w:val="0"/>
            <w:bCs/>
          </w:rPr>
          <w:delText xml:space="preserve">he observed mismatch distribution was </w:delText>
        </w:r>
        <w:r w:rsidRPr="00E34483" w:rsidDel="00C01DD8">
          <w:rPr>
            <w:b w:val="0"/>
          </w:rPr>
          <w:delText>multimodal (Figure 3b</w:delText>
        </w:r>
        <w:r w:rsidR="00A86C5B" w:rsidDel="00C01DD8">
          <w:rPr>
            <w:b w:val="0"/>
          </w:rPr>
          <w:delText>, Harpending</w:delText>
        </w:r>
        <w:r w:rsidR="00A86C5B" w:rsidRPr="008852B1" w:rsidDel="00C01DD8">
          <w:rPr>
            <w:b w:val="0"/>
            <w:bCs/>
          </w:rPr>
          <w:delText>’</w:delText>
        </w:r>
        <w:r w:rsidR="00A86C5B" w:rsidDel="00C01DD8">
          <w:rPr>
            <w:b w:val="0"/>
          </w:rPr>
          <w:delText>s raggedness index = 0.034</w:delText>
        </w:r>
        <w:r w:rsidRPr="00E34483" w:rsidDel="00C01DD8">
          <w:rPr>
            <w:b w:val="0"/>
          </w:rPr>
          <w:delText xml:space="preserve">), allowing us to reject a model of historical population expansion (sum of square deviations between the observed and expected mismatch distributions = 0.016, </w:delText>
        </w:r>
        <w:r w:rsidRPr="00E34483" w:rsidDel="00C01DD8">
          <w:rPr>
            <w:b w:val="0"/>
            <w:i/>
          </w:rPr>
          <w:delText>P</w:delText>
        </w:r>
        <w:r w:rsidRPr="00E34483" w:rsidDel="00C01DD8">
          <w:rPr>
            <w:b w:val="0"/>
          </w:rPr>
          <w:delText xml:space="preserve"> = 0.256).  Moreover, </w:delText>
        </w:r>
        <w:r w:rsidRPr="00E34483" w:rsidDel="00C01DD8">
          <w:rPr>
            <w:b w:val="0"/>
            <w:bCs/>
          </w:rPr>
          <w:delText xml:space="preserve">Tajima’s </w:delText>
        </w:r>
        <w:r w:rsidRPr="00E34483" w:rsidDel="00C01DD8">
          <w:rPr>
            <w:b w:val="0"/>
            <w:bCs/>
            <w:i/>
          </w:rPr>
          <w:delText>D</w:delText>
        </w:r>
        <w:r w:rsidRPr="00E34483" w:rsidDel="00C01DD8">
          <w:rPr>
            <w:b w:val="0"/>
            <w:bCs/>
          </w:rPr>
          <w:delText xml:space="preserve"> </w:delText>
        </w:r>
        <w:r w:rsidR="006B3F6C" w:rsidRPr="00E34483" w:rsidDel="00C01DD8">
          <w:rPr>
            <w:bCs/>
          </w:rPr>
          <w:fldChar w:fldCharType="begin"/>
        </w:r>
        <w:r w:rsidR="007645BF" w:rsidDel="00C01DD8">
          <w:rPr>
            <w:b w:val="0"/>
            <w:bCs/>
          </w:rPr>
          <w:delInstrText xml:space="preserve"> ADDIN EN.CITE &lt;EndNote&gt;&lt;Cite&gt;&lt;Author&gt;Tajima&lt;/Author&gt;&lt;Year&gt;1989&lt;/Year&gt;&lt;RecNum&gt;3055&lt;/RecNum&gt;&lt;DisplayText&gt;[43]&lt;/DisplayText&gt;&lt;record&gt;&lt;rec-number&gt;3055&lt;/rec-number&gt;&lt;foreign-keys&gt;&lt;key app="EN" db-id="d5zr0exx1f5prwep2rapee0def9wa9t2peet"&gt;3055&lt;/key&gt;&lt;/foreign-keys&gt;&lt;ref-type name="Journal Article"&gt;17&lt;/ref-type&gt;&lt;contributors&gt;&lt;authors&gt;&lt;author&gt;Tajima, F.&lt;/author&gt;&lt;/authors&gt;&lt;/contributors&gt;&lt;titles&gt;&lt;title&gt;Statistical method for testing the neutral mutation hypothesisby DNA polymorphism&lt;/title&gt;&lt;secondary-title&gt;Genetics&lt;/secondary-title&gt;&lt;/titles&gt;&lt;periodical&gt;&lt;full-title&gt;Genetics&lt;/full-title&gt;&lt;/periodical&gt;&lt;pages&gt;585-595&lt;/pages&gt;&lt;number&gt;123&lt;/number&gt;&lt;dates&gt;&lt;year&gt;1989&lt;/year&gt;&lt;/dates&gt;&lt;urls&gt;&lt;/urls&gt;&lt;/record&gt;&lt;/Cite&gt;&lt;/EndNote&gt;</w:delInstrText>
        </w:r>
        <w:r w:rsidR="006B3F6C" w:rsidRPr="00E34483" w:rsidDel="00C01DD8">
          <w:rPr>
            <w:bCs/>
          </w:rPr>
          <w:fldChar w:fldCharType="separate"/>
        </w:r>
        <w:r w:rsidR="007645BF" w:rsidDel="00C01DD8">
          <w:rPr>
            <w:b w:val="0"/>
            <w:bCs/>
            <w:noProof/>
          </w:rPr>
          <w:delText>[</w:delText>
        </w:r>
        <w:r w:rsidR="006B3F6C" w:rsidDel="00C01DD8">
          <w:rPr>
            <w:b w:val="0"/>
          </w:rPr>
          <w:fldChar w:fldCharType="begin"/>
        </w:r>
        <w:r w:rsidR="00B67A30" w:rsidDel="00C01DD8">
          <w:delInstrText>HYPERLINK \l "_ENREF_43" \o "Tajima, 1989 #3055"</w:delInstrText>
        </w:r>
        <w:r w:rsidR="006B3F6C" w:rsidDel="00C01DD8">
          <w:rPr>
            <w:b w:val="0"/>
          </w:rPr>
          <w:fldChar w:fldCharType="separate"/>
        </w:r>
        <w:r w:rsidR="00FD075B" w:rsidDel="00C01DD8">
          <w:rPr>
            <w:b w:val="0"/>
            <w:bCs/>
            <w:noProof/>
          </w:rPr>
          <w:delText>43</w:delText>
        </w:r>
        <w:r w:rsidR="006B3F6C" w:rsidDel="00C01DD8">
          <w:rPr>
            <w:b w:val="0"/>
          </w:rPr>
          <w:fldChar w:fldCharType="end"/>
        </w:r>
        <w:r w:rsidR="007645BF" w:rsidDel="00C01DD8">
          <w:rPr>
            <w:b w:val="0"/>
            <w:bCs/>
            <w:noProof/>
          </w:rPr>
          <w:delText>]</w:delText>
        </w:r>
        <w:r w:rsidR="006B3F6C" w:rsidRPr="00E34483" w:rsidDel="00C01DD8">
          <w:rPr>
            <w:bCs/>
          </w:rPr>
          <w:fldChar w:fldCharType="end"/>
        </w:r>
        <w:r w:rsidRPr="00E34483" w:rsidDel="00C01DD8">
          <w:rPr>
            <w:b w:val="0"/>
            <w:bCs/>
          </w:rPr>
          <w:delText xml:space="preserve"> and Fu’s </w:delText>
        </w:r>
        <w:r w:rsidRPr="00E34483" w:rsidDel="00C01DD8">
          <w:rPr>
            <w:b w:val="0"/>
            <w:bCs/>
            <w:i/>
          </w:rPr>
          <w:delText>F</w:delText>
        </w:r>
        <w:r w:rsidRPr="00E34483" w:rsidDel="00C01DD8">
          <w:rPr>
            <w:b w:val="0"/>
            <w:bCs/>
            <w:vertAlign w:val="subscript"/>
          </w:rPr>
          <w:delText>s</w:delText>
        </w:r>
        <w:r w:rsidRPr="00E34483" w:rsidDel="00C01DD8">
          <w:rPr>
            <w:b w:val="0"/>
            <w:bCs/>
          </w:rPr>
          <w:delText xml:space="preserve"> </w:delText>
        </w:r>
        <w:r w:rsidR="006B3F6C" w:rsidRPr="00E34483" w:rsidDel="00C01DD8">
          <w:rPr>
            <w:bCs/>
          </w:rPr>
          <w:fldChar w:fldCharType="begin"/>
        </w:r>
        <w:r w:rsidR="007645BF" w:rsidDel="00C01DD8">
          <w:rPr>
            <w:b w:val="0"/>
            <w:bCs/>
          </w:rPr>
          <w:delInstrText xml:space="preserve"> ADDIN EN.CITE &lt;EndNote&gt;&lt;Cite&gt;&lt;Author&gt;Fu&lt;/Author&gt;&lt;Year&gt;1997&lt;/Year&gt;&lt;RecNum&gt;3054&lt;/RecNum&gt;&lt;DisplayText&gt;[44]&lt;/DisplayText&gt;&lt;record&gt;&lt;rec-number&gt;3054&lt;/rec-number&gt;&lt;foreign-keys&gt;&lt;key app="EN" db-id="d5zr0exx1f5prwep2rapee0def9wa9t2peet"&gt;3054&lt;/key&gt;&lt;/foreign-keys&gt;&lt;ref-type name="Journal Article"&gt;17&lt;/ref-type&gt;&lt;contributors&gt;&lt;authors&gt;&lt;author&gt;Fu, Y. X.&lt;/author&gt;&lt;/authors&gt;&lt;/contributors&gt;&lt;titles&gt;&lt;title&gt;Statistical tests of neutrality of mutations against population growth, hitchhiking and background selection&lt;/title&gt;&lt;secondary-title&gt;Genetics&lt;/secondary-title&gt;&lt;/titles&gt;&lt;periodical&gt;&lt;full-title&gt;Genetics&lt;/full-title&gt;&lt;/periodical&gt;&lt;pages&gt;915-925&lt;/pages&gt;&lt;volume&gt;147&lt;/volume&gt;&lt;dates&gt;&lt;year&gt;1997&lt;/year&gt;&lt;/dates&gt;&lt;urls&gt;&lt;/urls&gt;&lt;/record&gt;&lt;/Cite&gt;&lt;/EndNote&gt;</w:delInstrText>
        </w:r>
        <w:r w:rsidR="006B3F6C" w:rsidRPr="00E34483" w:rsidDel="00C01DD8">
          <w:rPr>
            <w:bCs/>
          </w:rPr>
          <w:fldChar w:fldCharType="separate"/>
        </w:r>
        <w:r w:rsidR="007645BF" w:rsidDel="00C01DD8">
          <w:rPr>
            <w:b w:val="0"/>
            <w:bCs/>
            <w:noProof/>
          </w:rPr>
          <w:delText>[</w:delText>
        </w:r>
        <w:r w:rsidR="006B3F6C" w:rsidDel="00C01DD8">
          <w:rPr>
            <w:b w:val="0"/>
          </w:rPr>
          <w:fldChar w:fldCharType="begin"/>
        </w:r>
        <w:r w:rsidR="00B67A30" w:rsidDel="00C01DD8">
          <w:delInstrText>HYPERLINK \l "_ENREF_44" \o "Fu, 1997 #3054"</w:delInstrText>
        </w:r>
        <w:r w:rsidR="006B3F6C" w:rsidDel="00C01DD8">
          <w:rPr>
            <w:b w:val="0"/>
          </w:rPr>
          <w:fldChar w:fldCharType="separate"/>
        </w:r>
        <w:r w:rsidR="00FD075B" w:rsidDel="00C01DD8">
          <w:rPr>
            <w:b w:val="0"/>
            <w:bCs/>
            <w:noProof/>
          </w:rPr>
          <w:delText>44</w:delText>
        </w:r>
        <w:r w:rsidR="006B3F6C" w:rsidDel="00C01DD8">
          <w:rPr>
            <w:b w:val="0"/>
          </w:rPr>
          <w:fldChar w:fldCharType="end"/>
        </w:r>
        <w:r w:rsidR="007645BF" w:rsidDel="00C01DD8">
          <w:rPr>
            <w:b w:val="0"/>
            <w:bCs/>
            <w:noProof/>
          </w:rPr>
          <w:delText>]</w:delText>
        </w:r>
        <w:r w:rsidR="006B3F6C" w:rsidRPr="00E34483" w:rsidDel="00C01DD8">
          <w:rPr>
            <w:bCs/>
          </w:rPr>
          <w:fldChar w:fldCharType="end"/>
        </w:r>
        <w:r w:rsidRPr="00E34483" w:rsidDel="00C01DD8">
          <w:rPr>
            <w:b w:val="0"/>
            <w:bCs/>
          </w:rPr>
          <w:delText xml:space="preserve"> both </w:delText>
        </w:r>
        <w:r w:rsidRPr="00E34483" w:rsidDel="00C01DD8">
          <w:rPr>
            <w:b w:val="0"/>
          </w:rPr>
          <w:delText>rendered positive, non-significant values (</w:delText>
        </w:r>
        <w:r w:rsidRPr="00E34483" w:rsidDel="00C01DD8">
          <w:rPr>
            <w:b w:val="0"/>
            <w:i/>
          </w:rPr>
          <w:delText>F</w:delText>
        </w:r>
        <w:r w:rsidRPr="00E34483" w:rsidDel="00C01DD8">
          <w:rPr>
            <w:b w:val="0"/>
            <w:vertAlign w:val="subscript"/>
          </w:rPr>
          <w:delText xml:space="preserve">s </w:delText>
        </w:r>
        <w:r w:rsidRPr="00E34483" w:rsidDel="00C01DD8">
          <w:rPr>
            <w:b w:val="0"/>
          </w:rPr>
          <w:delText xml:space="preserve">= 2.321, </w:delText>
        </w:r>
        <w:r w:rsidRPr="00E34483" w:rsidDel="00C01DD8">
          <w:rPr>
            <w:b w:val="0"/>
            <w:i/>
          </w:rPr>
          <w:delText>P</w:delText>
        </w:r>
        <w:r w:rsidRPr="00E34483" w:rsidDel="00C01DD8">
          <w:rPr>
            <w:b w:val="0"/>
          </w:rPr>
          <w:delText xml:space="preserve"> = 0.774, </w:delText>
        </w:r>
        <w:r w:rsidRPr="00E34483" w:rsidDel="00C01DD8">
          <w:rPr>
            <w:b w:val="0"/>
            <w:i/>
          </w:rPr>
          <w:delText>D</w:delText>
        </w:r>
        <w:r w:rsidRPr="00E34483" w:rsidDel="00C01DD8">
          <w:rPr>
            <w:b w:val="0"/>
          </w:rPr>
          <w:delText xml:space="preserve"> = 0.632, </w:delText>
        </w:r>
        <w:r w:rsidRPr="00E34483" w:rsidDel="00C01DD8">
          <w:rPr>
            <w:b w:val="0"/>
            <w:i/>
          </w:rPr>
          <w:delText>P</w:delText>
        </w:r>
        <w:r w:rsidRPr="00E34483" w:rsidDel="00C01DD8">
          <w:rPr>
            <w:b w:val="0"/>
          </w:rPr>
          <w:delText xml:space="preserve"> = 0.801).  Such a pattern is consistent with a genetic bottleneck but also cannot be readily distinguished from a static population at equilibrium (see discussion).</w:delText>
        </w:r>
      </w:del>
    </w:p>
    <w:p w:rsidR="008852B1" w:rsidDel="00C01DD8" w:rsidRDefault="008852B1" w:rsidP="00E824FC">
      <w:pPr>
        <w:spacing w:line="360" w:lineRule="auto"/>
        <w:rPr>
          <w:del w:id="1157" w:author="localadmin" w:date="2015-04-02T10:16:00Z"/>
        </w:rPr>
      </w:pPr>
    </w:p>
    <w:p w:rsidR="00E824FC" w:rsidRPr="00551CF7" w:rsidDel="00C01DD8" w:rsidRDefault="007479BF" w:rsidP="00E824FC">
      <w:pPr>
        <w:spacing w:line="360" w:lineRule="auto"/>
        <w:rPr>
          <w:del w:id="1158" w:author="localadmin" w:date="2015-04-02T10:16:00Z"/>
          <w:rFonts w:ascii="Arial" w:hAnsi="Arial" w:cs="Arial"/>
        </w:rPr>
      </w:pPr>
      <w:del w:id="1159" w:author="localadmin" w:date="2015-04-02T10:16:00Z">
        <w:r w:rsidRPr="00551CF7" w:rsidDel="00C01DD8">
          <w:rPr>
            <w:rFonts w:ascii="Arial" w:hAnsi="Arial" w:cs="Arial"/>
          </w:rPr>
          <w:delText>Bayesian skyline plot</w:delText>
        </w:r>
      </w:del>
    </w:p>
    <w:p w:rsidR="00E824FC" w:rsidDel="00C01DD8" w:rsidRDefault="005027D6" w:rsidP="00E824FC">
      <w:pPr>
        <w:spacing w:line="360" w:lineRule="auto"/>
        <w:rPr>
          <w:del w:id="1160" w:author="localadmin" w:date="2015-04-02T10:16:00Z"/>
        </w:rPr>
      </w:pPr>
      <w:del w:id="1161" w:author="localadmin" w:date="2015-04-02T10:16:00Z">
        <w:r w:rsidDel="00C01DD8">
          <w:delText>W</w:delText>
        </w:r>
        <w:r w:rsidR="00211A5E" w:rsidRPr="00211A5E" w:rsidDel="00C01DD8">
          <w:delText xml:space="preserve">e next </w:delText>
        </w:r>
        <w:r w:rsidDel="00C01DD8">
          <w:delText xml:space="preserve">attempted to </w:delText>
        </w:r>
        <w:r w:rsidR="0070538A" w:rsidDel="00C01DD8">
          <w:delText>re</w:delText>
        </w:r>
        <w:r w:rsidR="00211A5E" w:rsidDel="00C01DD8">
          <w:delText xml:space="preserve">construct a </w:delText>
        </w:r>
        <w:r w:rsidR="00211A5E" w:rsidRPr="00211A5E" w:rsidDel="00C01DD8">
          <w:delText xml:space="preserve">historical profile of female effective population size </w:delText>
        </w:r>
        <w:r w:rsidR="0070538A" w:rsidRPr="00211A5E" w:rsidDel="00C01DD8">
          <w:delText>(</w:delText>
        </w:r>
        <w:r w:rsidR="0070538A" w:rsidRPr="00267786" w:rsidDel="00C01DD8">
          <w:rPr>
            <w:i/>
          </w:rPr>
          <w:delText>N</w:delText>
        </w:r>
        <w:r w:rsidR="0070538A" w:rsidRPr="00267786" w:rsidDel="00C01DD8">
          <w:rPr>
            <w:i/>
            <w:vertAlign w:val="subscript"/>
          </w:rPr>
          <w:delText>ef</w:delText>
        </w:r>
        <w:r w:rsidR="0070538A" w:rsidRPr="00211A5E" w:rsidDel="00C01DD8">
          <w:delText>)</w:delText>
        </w:r>
        <w:r w:rsidR="0070538A" w:rsidDel="00C01DD8">
          <w:delText xml:space="preserve"> over time</w:delText>
        </w:r>
        <w:r w:rsidDel="00C01DD8">
          <w:delText xml:space="preserve">.  </w:delText>
        </w:r>
        <w:r w:rsidR="006D4D5A" w:rsidDel="00C01DD8">
          <w:delText xml:space="preserve">Several different </w:delText>
        </w:r>
        <w:r w:rsidDel="00C01DD8">
          <w:delText xml:space="preserve">Bayesian skyline </w:delText>
        </w:r>
        <w:r w:rsidR="006D4D5A" w:rsidDel="00C01DD8">
          <w:delText xml:space="preserve">analyses were </w:delText>
        </w:r>
        <w:r w:rsidR="005B405F" w:rsidDel="00C01DD8">
          <w:delText>conducted</w:delText>
        </w:r>
        <w:r w:rsidR="006D4D5A" w:rsidDel="00C01DD8">
          <w:delText>, each varying</w:delText>
        </w:r>
        <w:r w:rsidR="00BB0BF2" w:rsidRPr="00211A5E" w:rsidDel="00C01DD8">
          <w:delText xml:space="preserve"> in prior constraints placed on coalescence time and mutation rate, </w:delText>
        </w:r>
        <w:r w:rsidR="008605CE" w:rsidRPr="00211A5E" w:rsidDel="00C01DD8">
          <w:delText>but</w:delText>
        </w:r>
        <w:r w:rsidR="00BB0BF2" w:rsidRPr="00211A5E" w:rsidDel="00C01DD8">
          <w:delText xml:space="preserve"> all </w:delText>
        </w:r>
        <w:r w:rsidR="008605CE" w:rsidRPr="00211A5E" w:rsidDel="00C01DD8">
          <w:delText xml:space="preserve">generated consistently similar historical </w:delText>
        </w:r>
        <w:r w:rsidR="008605CE" w:rsidRPr="00211A5E" w:rsidDel="00C01DD8">
          <w:rPr>
            <w:i/>
          </w:rPr>
          <w:delText>N</w:delText>
        </w:r>
        <w:r w:rsidR="008605CE" w:rsidRPr="00211A5E" w:rsidDel="00C01DD8">
          <w:rPr>
            <w:i/>
            <w:vertAlign w:val="subscript"/>
          </w:rPr>
          <w:delText>ef</w:delText>
        </w:r>
        <w:r w:rsidR="008605CE" w:rsidRPr="00211A5E" w:rsidDel="00C01DD8">
          <w:delText xml:space="preserve"> distributions.  The </w:delText>
        </w:r>
        <w:r w:rsidR="00BB0BF2" w:rsidRPr="00211A5E" w:rsidDel="00C01DD8">
          <w:delText xml:space="preserve">emerging </w:delText>
        </w:r>
        <w:r w:rsidR="008605CE" w:rsidRPr="00211A5E" w:rsidDel="00C01DD8">
          <w:delText xml:space="preserve">demographic </w:delText>
        </w:r>
        <w:r w:rsidR="002872AA" w:rsidRPr="00211A5E" w:rsidDel="00C01DD8">
          <w:delText>pattern was</w:delText>
        </w:r>
        <w:r w:rsidR="00BB0BF2" w:rsidRPr="00211A5E" w:rsidDel="00C01DD8">
          <w:delText xml:space="preserve"> one of</w:delText>
        </w:r>
        <w:r w:rsidR="008605CE" w:rsidRPr="00211A5E" w:rsidDel="00C01DD8">
          <w:delText xml:space="preserve"> </w:delText>
        </w:r>
        <w:r w:rsidR="002B1ECE" w:rsidDel="00C01DD8">
          <w:delText xml:space="preserve">a </w:delText>
        </w:r>
        <w:r w:rsidR="008605CE" w:rsidRPr="00211A5E" w:rsidDel="00C01DD8">
          <w:delText>historically</w:delText>
        </w:r>
        <w:r w:rsidR="008605CE" w:rsidRPr="00C07F6A" w:rsidDel="00C01DD8">
          <w:delText xml:space="preserve"> large and stable </w:delText>
        </w:r>
        <w:r w:rsidR="008605CE" w:rsidRPr="00C07F6A" w:rsidDel="00C01DD8">
          <w:rPr>
            <w:i/>
          </w:rPr>
          <w:delText>N</w:delText>
        </w:r>
        <w:r w:rsidR="008605CE" w:rsidRPr="00C07F6A" w:rsidDel="00C01DD8">
          <w:rPr>
            <w:i/>
            <w:vertAlign w:val="subscript"/>
          </w:rPr>
          <w:delText>ef</w:delText>
        </w:r>
        <w:r w:rsidR="008605CE" w:rsidRPr="00C07F6A" w:rsidDel="00C01DD8">
          <w:rPr>
            <w:vertAlign w:val="subscript"/>
          </w:rPr>
          <w:delText xml:space="preserve"> </w:delText>
        </w:r>
        <w:r w:rsidR="008605CE" w:rsidRPr="00C07F6A" w:rsidDel="00C01DD8">
          <w:delText xml:space="preserve">followed by </w:delText>
        </w:r>
        <w:r w:rsidR="00BB0BF2" w:rsidRPr="00C07F6A" w:rsidDel="00C01DD8">
          <w:delText>a recent</w:delText>
        </w:r>
        <w:r w:rsidR="002B1ECE" w:rsidDel="00C01DD8">
          <w:delText>,</w:delText>
        </w:r>
        <w:r w:rsidR="00BB0BF2" w:rsidRPr="00C07F6A" w:rsidDel="00C01DD8">
          <w:delText xml:space="preserve"> sharp decline, the timing of which was not sensitive to </w:delText>
        </w:r>
        <w:r w:rsidR="008605CE" w:rsidRPr="00C07F6A" w:rsidDel="00C01DD8">
          <w:delText>prior assumptions on</w:delText>
        </w:r>
        <w:r w:rsidR="0098220A" w:rsidDel="00C01DD8">
          <w:delText xml:space="preserve"> either</w:delText>
        </w:r>
        <w:r w:rsidR="008605CE" w:rsidRPr="00C07F6A" w:rsidDel="00C01DD8">
          <w:delText xml:space="preserve"> </w:delText>
        </w:r>
        <w:r w:rsidR="008605CE" w:rsidRPr="00C07F6A" w:rsidDel="00C01DD8">
          <w:rPr>
            <w:i/>
          </w:rPr>
          <w:delText>µ</w:delText>
        </w:r>
        <w:r w:rsidR="008605CE" w:rsidRPr="00C07F6A" w:rsidDel="00C01DD8">
          <w:delText xml:space="preserve"> or </w:delText>
        </w:r>
        <w:r w:rsidR="008605CE" w:rsidRPr="00C07F6A" w:rsidDel="00C01DD8">
          <w:rPr>
            <w:i/>
          </w:rPr>
          <w:delText>t</w:delText>
        </w:r>
        <w:r w:rsidR="008605CE" w:rsidRPr="00C07F6A" w:rsidDel="00C01DD8">
          <w:rPr>
            <w:i/>
            <w:vertAlign w:val="subscript"/>
          </w:rPr>
          <w:delText>mrca</w:delText>
        </w:r>
        <w:r w:rsidR="008605CE" w:rsidRPr="00C07F6A" w:rsidDel="00C01DD8">
          <w:delText xml:space="preserve">.  However, assumptions on </w:delText>
        </w:r>
        <w:r w:rsidR="008605CE" w:rsidRPr="00C07F6A" w:rsidDel="00C01DD8">
          <w:rPr>
            <w:i/>
          </w:rPr>
          <w:delText>µ</w:delText>
        </w:r>
        <w:r w:rsidR="008605CE" w:rsidRPr="00C07F6A" w:rsidDel="00C01DD8">
          <w:delText xml:space="preserve"> </w:delText>
        </w:r>
        <w:r w:rsidR="002B1ECE" w:rsidDel="00C01DD8">
          <w:delText>did</w:delText>
        </w:r>
        <w:r w:rsidR="00823D90" w:rsidRPr="00C07F6A" w:rsidDel="00C01DD8">
          <w:delText xml:space="preserve"> </w:delText>
        </w:r>
        <w:r w:rsidR="008605CE" w:rsidRPr="00C07F6A" w:rsidDel="00C01DD8">
          <w:delText xml:space="preserve">affect </w:delText>
        </w:r>
        <w:r w:rsidR="002B1ECE" w:rsidDel="00C01DD8">
          <w:delText>the magnitude of</w:delText>
        </w:r>
        <w:r w:rsidR="00BB0BF2" w:rsidRPr="00C07F6A" w:rsidDel="00C01DD8">
          <w:delText xml:space="preserve"> pre-bottleneck</w:delText>
        </w:r>
        <w:r w:rsidR="008605CE" w:rsidRPr="00C07F6A" w:rsidDel="00C01DD8">
          <w:delText xml:space="preserve"> </w:delText>
        </w:r>
        <w:r w:rsidR="008605CE" w:rsidRPr="00C07F6A" w:rsidDel="00C01DD8">
          <w:rPr>
            <w:i/>
          </w:rPr>
          <w:delText>N</w:delText>
        </w:r>
        <w:r w:rsidR="008605CE" w:rsidRPr="00C07F6A" w:rsidDel="00C01DD8">
          <w:rPr>
            <w:i/>
            <w:vertAlign w:val="subscript"/>
          </w:rPr>
          <w:delText>ef.</w:delText>
        </w:r>
        <w:r w:rsidR="002B1ECE" w:rsidRPr="00C07F6A" w:rsidDel="00C01DD8">
          <w:delText xml:space="preserve"> </w:delText>
        </w:r>
        <w:r w:rsidR="002B1ECE" w:rsidDel="00C01DD8">
          <w:delText>estimates.</w:delText>
        </w:r>
        <w:r w:rsidR="00BB0BF2" w:rsidRPr="00C07F6A" w:rsidDel="00C01DD8">
          <w:delText xml:space="preserve">  </w:delText>
        </w:r>
        <w:r w:rsidR="008605CE" w:rsidRPr="00C07F6A" w:rsidDel="00C01DD8">
          <w:delText xml:space="preserve">The </w:delText>
        </w:r>
        <w:r w:rsidR="002872AA" w:rsidRPr="00C07F6A" w:rsidDel="00C01DD8">
          <w:delText>BSP</w:delText>
        </w:r>
        <w:r w:rsidR="008605CE" w:rsidRPr="00C07F6A" w:rsidDel="00C01DD8">
          <w:delText xml:space="preserve"> </w:delText>
        </w:r>
        <w:r w:rsidR="002872AA" w:rsidRPr="00C07F6A" w:rsidDel="00C01DD8">
          <w:delText>generated</w:delText>
        </w:r>
        <w:r w:rsidR="008605CE" w:rsidRPr="00C07F6A" w:rsidDel="00C01DD8">
          <w:delText xml:space="preserve"> from the analysis with a 20kya coalescence time and a HVR1 mutation rate of 25%/my </w:delText>
        </w:r>
        <w:r w:rsidR="008D1324" w:rsidRPr="00C07F6A" w:rsidDel="00C01DD8">
          <w:delText xml:space="preserve">is </w:delText>
        </w:r>
        <w:r w:rsidR="002B1ECE" w:rsidDel="00C01DD8">
          <w:delText>shown</w:delText>
        </w:r>
        <w:r w:rsidR="002B1ECE" w:rsidRPr="00C07F6A" w:rsidDel="00C01DD8">
          <w:delText xml:space="preserve"> </w:delText>
        </w:r>
        <w:r w:rsidR="008D1324" w:rsidRPr="00C07F6A" w:rsidDel="00C01DD8">
          <w:delText>in F</w:delText>
        </w:r>
        <w:r w:rsidR="008605CE" w:rsidRPr="00C07F6A" w:rsidDel="00C01DD8">
          <w:delText xml:space="preserve">igure </w:delText>
        </w:r>
        <w:r w:rsidR="00F1326D" w:rsidDel="00C01DD8">
          <w:delText>4</w:delText>
        </w:r>
        <w:r w:rsidR="008605CE" w:rsidRPr="00C07F6A" w:rsidDel="00C01DD8">
          <w:delText xml:space="preserve">, since this </w:delText>
        </w:r>
        <w:r w:rsidR="0098220A" w:rsidDel="00C01DD8">
          <w:delText>yielded</w:delText>
        </w:r>
        <w:r w:rsidR="008605CE" w:rsidRPr="00C07F6A" w:rsidDel="00C01DD8">
          <w:delText xml:space="preserve"> </w:delText>
        </w:r>
        <w:r w:rsidR="005B405F" w:rsidDel="00C01DD8">
          <w:delText xml:space="preserve">what we consider to be </w:delText>
        </w:r>
        <w:r w:rsidR="0098220A" w:rsidDel="00C01DD8">
          <w:delText>th</w:delText>
        </w:r>
        <w:r w:rsidR="008605CE" w:rsidRPr="00C07F6A" w:rsidDel="00C01DD8">
          <w:delText xml:space="preserve">e most </w:delText>
        </w:r>
        <w:r w:rsidR="00267786" w:rsidDel="00C01DD8">
          <w:delText xml:space="preserve">biologically </w:delText>
        </w:r>
        <w:r w:rsidR="00FE163D" w:rsidDel="00C01DD8">
          <w:delText>plausible</w:delText>
        </w:r>
        <w:r w:rsidR="00430DFD" w:rsidRPr="00430DFD" w:rsidDel="00C01DD8">
          <w:delText xml:space="preserve"> </w:delText>
        </w:r>
        <w:r w:rsidR="00430DFD" w:rsidDel="00C01DD8">
          <w:delText>historical population size</w:delText>
        </w:r>
        <w:r w:rsidR="008605CE" w:rsidRPr="00C07F6A" w:rsidDel="00C01DD8">
          <w:delText xml:space="preserve"> </w:delText>
        </w:r>
        <w:r w:rsidR="0098220A" w:rsidDel="00C01DD8">
          <w:delText>estimate (</w:delText>
        </w:r>
        <w:r w:rsidR="0098220A" w:rsidRPr="00C07F6A" w:rsidDel="00C01DD8">
          <w:delText xml:space="preserve">mean </w:delText>
        </w:r>
        <w:r w:rsidR="0098220A" w:rsidRPr="00C07F6A" w:rsidDel="00C01DD8">
          <w:rPr>
            <w:i/>
          </w:rPr>
          <w:delText>N</w:delText>
        </w:r>
        <w:r w:rsidR="0098220A" w:rsidRPr="00C07F6A" w:rsidDel="00C01DD8">
          <w:rPr>
            <w:i/>
            <w:vertAlign w:val="subscript"/>
          </w:rPr>
          <w:delText>ef</w:delText>
        </w:r>
        <w:r w:rsidR="0098220A" w:rsidRPr="00C07F6A" w:rsidDel="00C01DD8">
          <w:delText xml:space="preserve"> </w:delText>
        </w:r>
        <w:r w:rsidR="0098220A" w:rsidDel="00C01DD8">
          <w:delText xml:space="preserve">was estimated at </w:delText>
        </w:r>
        <w:r w:rsidR="00A12FD3" w:rsidRPr="00C07F6A" w:rsidDel="00C01DD8">
          <w:delText>2.5 million</w:delText>
        </w:r>
        <w:r w:rsidR="00A12FD3" w:rsidDel="00C01DD8">
          <w:delText xml:space="preserve"> for </w:delText>
        </w:r>
        <w:r w:rsidR="00A12FD3" w:rsidRPr="00C07F6A" w:rsidDel="00C01DD8">
          <w:rPr>
            <w:i/>
          </w:rPr>
          <w:delText>µ</w:delText>
        </w:r>
        <w:r w:rsidR="00A12FD3" w:rsidRPr="00C07F6A" w:rsidDel="00C01DD8">
          <w:delText xml:space="preserve"> = 5.8%/my</w:delText>
        </w:r>
        <w:r w:rsidR="00A12FD3" w:rsidDel="00C01DD8">
          <w:delText xml:space="preserve">, 1.4 million for </w:delText>
        </w:r>
        <w:r w:rsidR="00A12FD3" w:rsidRPr="00C07F6A" w:rsidDel="00C01DD8">
          <w:rPr>
            <w:i/>
          </w:rPr>
          <w:delText>µ</w:delText>
        </w:r>
        <w:r w:rsidR="00A12FD3" w:rsidRPr="00C07F6A" w:rsidDel="00C01DD8">
          <w:delText xml:space="preserve"> =</w:delText>
        </w:r>
        <w:r w:rsidR="00A12FD3" w:rsidDel="00C01DD8">
          <w:delText xml:space="preserve"> </w:delText>
        </w:r>
        <w:r w:rsidR="00A12FD3" w:rsidRPr="00C07F6A" w:rsidDel="00C01DD8">
          <w:delText>25%/my</w:delText>
        </w:r>
        <w:r w:rsidR="00A12FD3" w:rsidDel="00C01DD8">
          <w:delText xml:space="preserve"> and 1800 for </w:delText>
        </w:r>
        <w:r w:rsidR="00A12FD3" w:rsidRPr="00C07F6A" w:rsidDel="00C01DD8">
          <w:rPr>
            <w:i/>
          </w:rPr>
          <w:delText xml:space="preserve">µ </w:delText>
        </w:r>
        <w:r w:rsidR="00A12FD3" w:rsidRPr="00C07F6A" w:rsidDel="00C01DD8">
          <w:delText>= 386%/my</w:delText>
        </w:r>
        <w:r w:rsidR="00A12FD3" w:rsidDel="00C01DD8">
          <w:delText>).</w:delText>
        </w:r>
      </w:del>
    </w:p>
    <w:p w:rsidR="00E824FC" w:rsidDel="00C01DD8" w:rsidRDefault="00E824FC" w:rsidP="00E824FC">
      <w:pPr>
        <w:spacing w:line="360" w:lineRule="auto"/>
        <w:rPr>
          <w:del w:id="1162" w:author="localadmin" w:date="2015-04-02T10:16:00Z"/>
        </w:rPr>
      </w:pPr>
    </w:p>
    <w:p w:rsidR="00E824FC" w:rsidRPr="00400B98" w:rsidRDefault="007479BF" w:rsidP="00E824FC">
      <w:pPr>
        <w:spacing w:line="360" w:lineRule="auto"/>
        <w:rPr>
          <w:rFonts w:ascii="Arial" w:hAnsi="Arial" w:cs="Arial"/>
        </w:rPr>
      </w:pPr>
      <w:r w:rsidRPr="00400B98">
        <w:rPr>
          <w:rFonts w:ascii="Arial" w:hAnsi="Arial" w:cs="Arial"/>
        </w:rPr>
        <w:t>Approximate Bayesian Computing (ABC)</w:t>
      </w:r>
      <w:r w:rsidR="003D4C15" w:rsidRPr="00400B98">
        <w:rPr>
          <w:rFonts w:ascii="Arial" w:hAnsi="Arial" w:cs="Arial"/>
        </w:rPr>
        <w:t xml:space="preserve"> analysis</w:t>
      </w:r>
    </w:p>
    <w:p w:rsidR="003D4C15" w:rsidRPr="00400B98" w:rsidRDefault="00EA1494" w:rsidP="003D4C15">
      <w:pPr>
        <w:pStyle w:val="Footer"/>
        <w:tabs>
          <w:tab w:val="clear" w:pos="4320"/>
          <w:tab w:val="clear" w:pos="8640"/>
        </w:tabs>
        <w:spacing w:line="360" w:lineRule="auto"/>
        <w:rPr>
          <w:i/>
          <w:szCs w:val="24"/>
          <w:vertAlign w:val="subscript"/>
        </w:rPr>
      </w:pPr>
      <w:r w:rsidRPr="00EA1494">
        <w:t xml:space="preserve">Evaluation of the two proposed historic models indicated that the one </w:t>
      </w:r>
      <w:r w:rsidR="003F5F0B">
        <w:t>incorporating</w:t>
      </w:r>
      <w:r w:rsidRPr="00EA1494">
        <w:t xml:space="preserve"> a population bottleneck based on historical observations most accurately described the genetic data.  This model received a posterior probability </w:t>
      </w:r>
      <w:r w:rsidR="003F5F0B">
        <w:t xml:space="preserve">of </w:t>
      </w:r>
      <w:r w:rsidRPr="00EA1494">
        <w:t xml:space="preserve">between 0.99 and 1, while the model describing a constant population size through time received a </w:t>
      </w:r>
      <w:r w:rsidR="003F5F0B" w:rsidRPr="0086750B">
        <w:t xml:space="preserve">posterior </w:t>
      </w:r>
      <w:r w:rsidR="003F5F0B">
        <w:t xml:space="preserve">probability of </w:t>
      </w:r>
      <w:r w:rsidRPr="00EA1494">
        <w:t xml:space="preserve">between 0 and 0.01.  In addition, Type I and Type II error rates for the selection of the bottleneck model were 0.18 and 0.12 respectively.  The posterior distribution of selected parameters using values drawn from the 10,000 datasets closest to the observed are shown in Figure </w:t>
      </w:r>
      <w:r w:rsidR="00F1326D">
        <w:t>5</w:t>
      </w:r>
      <w:r w:rsidR="00F1326D" w:rsidRPr="00EA1494">
        <w:t xml:space="preserve"> </w:t>
      </w:r>
      <w:r w:rsidRPr="00EA1494">
        <w:t>and Table 4.  These depict a genetic bottleneck that ended approximately 11 generations ago (mean = 12, median = 11, mode = 6 generations ago, 95% CI = 2</w:t>
      </w:r>
      <w:r w:rsidR="002D05E8">
        <w:t>–</w:t>
      </w:r>
      <w:r w:rsidRPr="00EA1494">
        <w:t xml:space="preserve">27) with an </w:t>
      </w:r>
      <w:r w:rsidRPr="00EA1494">
        <w:rPr>
          <w:i/>
          <w:szCs w:val="24"/>
        </w:rPr>
        <w:t>N</w:t>
      </w:r>
      <w:r w:rsidRPr="00EA1494">
        <w:rPr>
          <w:i/>
          <w:szCs w:val="24"/>
          <w:vertAlign w:val="subscript"/>
        </w:rPr>
        <w:t>e</w:t>
      </w:r>
      <w:r w:rsidRPr="00EA1494">
        <w:t xml:space="preserve"> at </w:t>
      </w:r>
      <w:r w:rsidRPr="00301E04">
        <w:t>this time of approximately 139 (mean = 164, median = 139, mode = 122, 95% CI = 46</w:t>
      </w:r>
      <w:r w:rsidR="002D05E8" w:rsidRPr="00301E04">
        <w:t>–</w:t>
      </w:r>
      <w:r w:rsidRPr="00301E04">
        <w:t xml:space="preserve">371).  </w:t>
      </w:r>
      <w:r w:rsidR="004110A2" w:rsidRPr="00301E04">
        <w:t xml:space="preserve">No clear posterior estimate of the time parameter associated with </w:t>
      </w:r>
      <w:r w:rsidR="004110A2" w:rsidRPr="00301E04">
        <w:rPr>
          <w:i/>
          <w:szCs w:val="24"/>
        </w:rPr>
        <w:t>N</w:t>
      </w:r>
      <w:r w:rsidR="004110A2" w:rsidRPr="00301E04">
        <w:rPr>
          <w:i/>
          <w:szCs w:val="24"/>
          <w:vertAlign w:val="subscript"/>
        </w:rPr>
        <w:t>e-historical</w:t>
      </w:r>
      <w:r w:rsidR="004110A2" w:rsidRPr="00301E04">
        <w:rPr>
          <w:i/>
          <w:szCs w:val="24"/>
        </w:rPr>
        <w:t xml:space="preserve"> </w:t>
      </w:r>
      <w:r w:rsidR="004110A2" w:rsidRPr="00301E04">
        <w:rPr>
          <w:szCs w:val="24"/>
        </w:rPr>
        <w:t xml:space="preserve">was recovered (data not shown).  </w:t>
      </w:r>
      <w:r w:rsidRPr="00301E04">
        <w:t xml:space="preserve">The statistical descriptors for contemporary </w:t>
      </w:r>
      <w:r w:rsidRPr="00301E04">
        <w:rPr>
          <w:i/>
          <w:szCs w:val="24"/>
        </w:rPr>
        <w:t>N</w:t>
      </w:r>
      <w:r w:rsidRPr="00301E04">
        <w:rPr>
          <w:i/>
          <w:szCs w:val="24"/>
          <w:vertAlign w:val="subscript"/>
        </w:rPr>
        <w:t xml:space="preserve">e </w:t>
      </w:r>
      <w:r w:rsidRPr="00301E04">
        <w:rPr>
          <w:szCs w:val="24"/>
        </w:rPr>
        <w:t>were much larger</w:t>
      </w:r>
      <w:r w:rsidRPr="00301E04">
        <w:t xml:space="preserve"> (mean = 744,000,</w:t>
      </w:r>
      <w:r w:rsidRPr="00EA1494">
        <w:t xml:space="preserve"> mean = 742,000, mode = 178,000, 95% CI = 66,900</w:t>
      </w:r>
      <w:r w:rsidR="002D05E8">
        <w:t>–</w:t>
      </w:r>
      <w:r w:rsidRPr="00EA1494">
        <w:t>1,420,000) but exhibit</w:t>
      </w:r>
      <w:r w:rsidR="001D785E">
        <w:t>ed</w:t>
      </w:r>
      <w:r w:rsidRPr="00EA1494">
        <w:t xml:space="preserve"> a flat posterior distribution.  Estimates </w:t>
      </w:r>
      <w:r w:rsidR="001D785E">
        <w:t>of</w:t>
      </w:r>
      <w:r w:rsidRPr="00EA1494">
        <w:t xml:space="preserve"> historical </w:t>
      </w:r>
      <w:r w:rsidRPr="00EA1494">
        <w:rPr>
          <w:i/>
          <w:szCs w:val="24"/>
        </w:rPr>
        <w:t>N</w:t>
      </w:r>
      <w:r w:rsidRPr="00EA1494">
        <w:rPr>
          <w:i/>
          <w:szCs w:val="24"/>
          <w:vertAlign w:val="subscript"/>
        </w:rPr>
        <w:t>e</w:t>
      </w:r>
      <w:r w:rsidRPr="00EA1494">
        <w:t xml:space="preserve"> were also comparatively large (mean = 777,000, median = 763,000, mode = 396,000, 95% CI = 155,000</w:t>
      </w:r>
      <w:r w:rsidR="002D05E8">
        <w:t>–</w:t>
      </w:r>
      <w:r w:rsidRPr="00EA1494">
        <w:t xml:space="preserve">1,430,000), but the lower bound of the CI for historical </w:t>
      </w:r>
      <w:r w:rsidRPr="00EA1494">
        <w:rPr>
          <w:i/>
          <w:szCs w:val="24"/>
        </w:rPr>
        <w:t>N</w:t>
      </w:r>
      <w:r w:rsidRPr="00EA1494">
        <w:rPr>
          <w:i/>
          <w:szCs w:val="24"/>
          <w:vertAlign w:val="subscript"/>
        </w:rPr>
        <w:t>e</w:t>
      </w:r>
      <w:r w:rsidRPr="00EA1494">
        <w:rPr>
          <w:i/>
          <w:szCs w:val="24"/>
        </w:rPr>
        <w:t xml:space="preserve"> </w:t>
      </w:r>
      <w:r w:rsidRPr="00EA1494">
        <w:rPr>
          <w:szCs w:val="24"/>
        </w:rPr>
        <w:t xml:space="preserve">was over twice as large as that estimated for contemporary </w:t>
      </w:r>
      <w:r w:rsidRPr="00EA1494">
        <w:rPr>
          <w:i/>
          <w:szCs w:val="24"/>
        </w:rPr>
        <w:t>N</w:t>
      </w:r>
      <w:r w:rsidRPr="00EA1494">
        <w:rPr>
          <w:i/>
          <w:szCs w:val="24"/>
          <w:vertAlign w:val="subscript"/>
        </w:rPr>
        <w:t>e</w:t>
      </w:r>
      <w:r w:rsidRPr="00EA1494">
        <w:rPr>
          <w:szCs w:val="24"/>
        </w:rPr>
        <w:t xml:space="preserve">.  Moreover, the posterior distribution of </w:t>
      </w:r>
      <w:r w:rsidRPr="00EA1494">
        <w:t xml:space="preserve">historical </w:t>
      </w:r>
      <w:r w:rsidRPr="00EA1494">
        <w:rPr>
          <w:i/>
          <w:szCs w:val="24"/>
        </w:rPr>
        <w:t>N</w:t>
      </w:r>
      <w:r w:rsidRPr="00EA1494">
        <w:rPr>
          <w:i/>
          <w:szCs w:val="24"/>
          <w:vertAlign w:val="subscript"/>
        </w:rPr>
        <w:t>e</w:t>
      </w:r>
      <w:r w:rsidRPr="00EA1494">
        <w:t xml:space="preserve"> </w:t>
      </w:r>
      <w:r w:rsidRPr="00EA1494">
        <w:rPr>
          <w:szCs w:val="24"/>
        </w:rPr>
        <w:t xml:space="preserve">dipped towards lower </w:t>
      </w:r>
      <w:r w:rsidRPr="00EA1494">
        <w:rPr>
          <w:i/>
          <w:szCs w:val="24"/>
        </w:rPr>
        <w:t>N</w:t>
      </w:r>
      <w:r w:rsidRPr="00EA1494">
        <w:rPr>
          <w:i/>
          <w:szCs w:val="24"/>
          <w:vertAlign w:val="subscript"/>
        </w:rPr>
        <w:t>e</w:t>
      </w:r>
      <w:r w:rsidRPr="00EA1494">
        <w:rPr>
          <w:szCs w:val="24"/>
        </w:rPr>
        <w:t xml:space="preserve"> values indicating resolution for estimating the posterior lower bound of this parameter</w:t>
      </w:r>
      <w:r w:rsidRPr="00EA1494">
        <w:t>.</w:t>
      </w:r>
    </w:p>
    <w:p w:rsidR="00F73DB8" w:rsidRDefault="00F73DB8" w:rsidP="00E824FC">
      <w:pPr>
        <w:pStyle w:val="Footer"/>
        <w:tabs>
          <w:tab w:val="clear" w:pos="4320"/>
          <w:tab w:val="clear" w:pos="8640"/>
        </w:tabs>
        <w:spacing w:line="360" w:lineRule="auto"/>
      </w:pPr>
    </w:p>
    <w:p w:rsidR="00640B98" w:rsidRDefault="00427FE5" w:rsidP="003D4C15">
      <w:pPr>
        <w:pStyle w:val="Footer"/>
        <w:tabs>
          <w:tab w:val="clear" w:pos="4320"/>
          <w:tab w:val="clear" w:pos="8640"/>
        </w:tabs>
        <w:spacing w:line="360" w:lineRule="auto"/>
      </w:pPr>
      <w:r>
        <w:t xml:space="preserve">With </w:t>
      </w:r>
      <w:r w:rsidRPr="00400B98">
        <w:t>Bayesian analytical approaches</w:t>
      </w:r>
      <w:r>
        <w:t>, choice</w:t>
      </w:r>
      <w:r w:rsidR="003F5F0B">
        <w:t>s</w:t>
      </w:r>
      <w:r>
        <w:t xml:space="preserve"> of prior distributions can have a </w:t>
      </w:r>
      <w:r w:rsidR="00C1777E">
        <w:t>large</w:t>
      </w:r>
      <w:r>
        <w:t xml:space="preserve"> impact on posterior parameter estimates </w:t>
      </w:r>
      <w:r w:rsidR="006B3F6C">
        <w:fldChar w:fldCharType="begin"/>
      </w:r>
      <w:r w:rsidR="007645BF">
        <w:instrText xml:space="preserve"> ADDIN EN.CITE &lt;EndNote&gt;&lt;Cite&gt;&lt;Author&gt;Chan&lt;/Author&gt;&lt;Year&gt;2006&lt;/Year&gt;&lt;RecNum&gt;3088&lt;/RecNum&gt;&lt;DisplayText&gt;[30]&lt;/DisplayText&gt;&lt;record&gt;&lt;rec-number&gt;3088&lt;/rec-number&gt;&lt;foreign-keys&gt;&lt;key app="EN" db-id="d5zr0exx1f5prwep2rapee0def9wa9t2peet"&gt;3088&lt;/key&gt;&lt;/foreign-keys&gt;&lt;ref-type name="Journal Article"&gt;17&lt;/ref-type&gt;&lt;contributors&gt;&lt;authors&gt;&lt;author&gt;Chan, Y. L.&lt;/author&gt;&lt;author&gt;Anderson, C.N.K.&lt;/author&gt;&lt;author&gt;Hadley, E.A.&lt;/author&gt;&lt;/authors&gt;&lt;/contributors&gt;&lt;titles&gt;&lt;title&gt;Bayesian estimation of the timing and severity of a population bottleneck from ancient DNA&lt;/title&gt;&lt;secondary-title&gt;PLoS Genetics&lt;/secondary-title&gt;&lt;/titles&gt;&lt;periodical&gt;&lt;full-title&gt;PLoS Genetics&lt;/full-title&gt;&lt;/periodical&gt;&lt;pages&gt;e59&lt;/pages&gt;&lt;volume&gt;2&lt;/volume&gt;&lt;dates&gt;&lt;year&gt;2006&lt;/year&gt;&lt;/dates&gt;&lt;urls&gt;&lt;/urls&gt;&lt;/record&gt;&lt;/Cite&gt;&lt;/EndNote&gt;</w:instrText>
      </w:r>
      <w:r w:rsidR="006B3F6C">
        <w:fldChar w:fldCharType="separate"/>
      </w:r>
      <w:r w:rsidR="007645BF">
        <w:rPr>
          <w:noProof/>
        </w:rPr>
        <w:t>[</w:t>
      </w:r>
      <w:hyperlink w:anchor="_ENREF_30" w:tooltip="Chan, 2006 #3088" w:history="1">
        <w:r w:rsidR="00C01DD8">
          <w:rPr>
            <w:noProof/>
          </w:rPr>
          <w:t>30</w:t>
        </w:r>
      </w:hyperlink>
      <w:r w:rsidR="007645BF">
        <w:rPr>
          <w:noProof/>
        </w:rPr>
        <w:t>]</w:t>
      </w:r>
      <w:r w:rsidR="006B3F6C">
        <w:fldChar w:fldCharType="end"/>
      </w:r>
      <w:r>
        <w:t>.  Consequently, we explored the sensitivity of our analysis to a variety of different prior</w:t>
      </w:r>
      <w:r w:rsidR="00732222">
        <w:t xml:space="preserve"> assumptions</w:t>
      </w:r>
      <w:r w:rsidR="00C1777E">
        <w:t xml:space="preserve"> </w:t>
      </w:r>
      <w:r w:rsidR="00C07AC3">
        <w:t>(see Materials and m</w:t>
      </w:r>
      <w:r>
        <w:t xml:space="preserve">ethods and Table 4 for details).  </w:t>
      </w:r>
      <w:r w:rsidR="00C1777E">
        <w:t>S</w:t>
      </w:r>
      <w:r w:rsidR="0086750B" w:rsidRPr="0086750B">
        <w:t>imulations</w:t>
      </w:r>
      <w:r w:rsidR="00EA1494" w:rsidRPr="00EA1494">
        <w:t xml:space="preserve"> involving prior parameter adjustments on sex ratio </w:t>
      </w:r>
      <w:r w:rsidR="00B96324">
        <w:t>and</w:t>
      </w:r>
      <w:r w:rsidR="00EA1494" w:rsidRPr="00EA1494">
        <w:t xml:space="preserve"> </w:t>
      </w:r>
      <w:r w:rsidR="00C1777E" w:rsidRPr="00ED35E7">
        <w:t>mitochondrial mutation rate</w:t>
      </w:r>
      <w:r w:rsidR="00B96324">
        <w:t xml:space="preserve"> </w:t>
      </w:r>
      <w:r w:rsidR="00EA1494" w:rsidRPr="00EA1494">
        <w:t xml:space="preserve">from the initial bottleneck model </w:t>
      </w:r>
      <w:r w:rsidR="00B96324">
        <w:t xml:space="preserve">yielded </w:t>
      </w:r>
      <w:r w:rsidR="003F5F0B">
        <w:t>largely unaltered</w:t>
      </w:r>
      <w:r w:rsidR="00C07AC3">
        <w:t xml:space="preserve"> estimates </w:t>
      </w:r>
      <w:r w:rsidR="00B96324">
        <w:t xml:space="preserve">(Figure </w:t>
      </w:r>
      <w:r w:rsidR="00F1326D">
        <w:t>5</w:t>
      </w:r>
      <w:r w:rsidR="00B96324">
        <w:t>, Table 4)</w:t>
      </w:r>
      <w:r w:rsidR="00B96324" w:rsidRPr="00400B98">
        <w:t xml:space="preserve">.  </w:t>
      </w:r>
      <w:r w:rsidR="00321EB3" w:rsidRPr="00400B98">
        <w:t>The ma</w:t>
      </w:r>
      <w:r w:rsidR="00321EB3">
        <w:t>in</w:t>
      </w:r>
      <w:r w:rsidR="00321EB3" w:rsidRPr="00400B98">
        <w:t xml:space="preserve"> deviation observed was in the estimation of </w:t>
      </w:r>
      <w:r w:rsidR="00321EB3" w:rsidRPr="00400B98">
        <w:lastRenderedPageBreak/>
        <w:t xml:space="preserve">bottleneck and historic </w:t>
      </w:r>
      <w:r w:rsidR="00321EB3" w:rsidRPr="00400B98">
        <w:rPr>
          <w:i/>
          <w:szCs w:val="24"/>
        </w:rPr>
        <w:t>N</w:t>
      </w:r>
      <w:r w:rsidR="00321EB3" w:rsidRPr="00400B98">
        <w:rPr>
          <w:i/>
          <w:szCs w:val="24"/>
          <w:vertAlign w:val="subscript"/>
        </w:rPr>
        <w:t>e</w:t>
      </w:r>
      <w:r w:rsidR="00321EB3" w:rsidRPr="00400B98">
        <w:t xml:space="preserve"> </w:t>
      </w:r>
      <w:r w:rsidR="00321EB3">
        <w:t xml:space="preserve">values </w:t>
      </w:r>
      <w:r w:rsidR="00321EB3" w:rsidRPr="00400B98">
        <w:t xml:space="preserve">from simulations </w:t>
      </w:r>
      <w:r w:rsidR="008C0353">
        <w:t>invoking</w:t>
      </w:r>
      <w:r w:rsidR="00321EB3" w:rsidRPr="00400B98">
        <w:t xml:space="preserve"> a 1:5 sex ratio.  </w:t>
      </w:r>
      <w:r w:rsidR="00321EB3">
        <w:t xml:space="preserve">These </w:t>
      </w:r>
      <w:r w:rsidR="00640B98" w:rsidRPr="00400B98">
        <w:t xml:space="preserve">analyses described a larger bottleneck </w:t>
      </w:r>
      <w:r w:rsidR="00640B98" w:rsidRPr="00400B98">
        <w:rPr>
          <w:i/>
          <w:szCs w:val="24"/>
        </w:rPr>
        <w:t>N</w:t>
      </w:r>
      <w:r w:rsidR="00640B98" w:rsidRPr="00400B98">
        <w:rPr>
          <w:i/>
          <w:szCs w:val="24"/>
          <w:vertAlign w:val="subscript"/>
        </w:rPr>
        <w:t>e</w:t>
      </w:r>
      <w:r w:rsidR="00640B98">
        <w:t xml:space="preserve"> (</w:t>
      </w:r>
      <w:r w:rsidR="00640B98" w:rsidRPr="00400B98">
        <w:t>about double</w:t>
      </w:r>
      <w:r w:rsidR="00640B98">
        <w:t xml:space="preserve"> the size</w:t>
      </w:r>
      <w:r w:rsidR="00640B98" w:rsidRPr="00400B98">
        <w:t>)</w:t>
      </w:r>
      <w:r w:rsidR="00640B98">
        <w:t xml:space="preserve"> and a historical </w:t>
      </w:r>
      <w:r w:rsidR="00640B98" w:rsidRPr="00400B98">
        <w:rPr>
          <w:i/>
          <w:szCs w:val="24"/>
        </w:rPr>
        <w:t>N</w:t>
      </w:r>
      <w:r w:rsidR="00640B98" w:rsidRPr="00400B98">
        <w:rPr>
          <w:i/>
          <w:szCs w:val="24"/>
          <w:vertAlign w:val="subscript"/>
        </w:rPr>
        <w:t>e</w:t>
      </w:r>
      <w:r w:rsidR="00640B98">
        <w:t xml:space="preserve"> </w:t>
      </w:r>
      <w:r w:rsidR="001D785E">
        <w:t>peaking</w:t>
      </w:r>
      <w:r w:rsidR="00640B98">
        <w:t xml:space="preserve"> at around a quarter of a million.</w:t>
      </w:r>
    </w:p>
    <w:p w:rsidR="00640B98" w:rsidRDefault="00640B98" w:rsidP="003D4C15">
      <w:pPr>
        <w:pStyle w:val="Footer"/>
        <w:tabs>
          <w:tab w:val="clear" w:pos="4320"/>
          <w:tab w:val="clear" w:pos="8640"/>
        </w:tabs>
        <w:spacing w:line="360" w:lineRule="auto"/>
      </w:pPr>
    </w:p>
    <w:p w:rsidR="00C038C2" w:rsidRDefault="00640B98" w:rsidP="003D4C15">
      <w:pPr>
        <w:pStyle w:val="Footer"/>
        <w:tabs>
          <w:tab w:val="clear" w:pos="4320"/>
          <w:tab w:val="clear" w:pos="8640"/>
        </w:tabs>
        <w:spacing w:line="360" w:lineRule="auto"/>
      </w:pPr>
      <w:r>
        <w:t xml:space="preserve">For our initial simulations, </w:t>
      </w:r>
      <w:r w:rsidR="001D785E">
        <w:t xml:space="preserve">we chose </w:t>
      </w:r>
      <w:r>
        <w:t xml:space="preserve">prior distributions tightly bounded around values </w:t>
      </w:r>
      <w:r w:rsidR="003F5F0B">
        <w:t xml:space="preserve">based on </w:t>
      </w:r>
      <w:r w:rsidR="00C038C2">
        <w:t xml:space="preserve">the available </w:t>
      </w:r>
      <w:r>
        <w:t xml:space="preserve">historical </w:t>
      </w:r>
      <w:r w:rsidR="00C038C2">
        <w:t>data</w:t>
      </w:r>
      <w:r>
        <w:t xml:space="preserve">.  </w:t>
      </w:r>
      <w:r w:rsidR="00C81BC0">
        <w:t>However, t</w:t>
      </w:r>
      <w:r w:rsidR="00C038C2">
        <w:t xml:space="preserve">o explore sensitivity to these assumptions we replicated </w:t>
      </w:r>
      <w:r w:rsidR="00303C38">
        <w:t xml:space="preserve">all of </w:t>
      </w:r>
      <w:r w:rsidR="00C038C2">
        <w:t xml:space="preserve">the above simulations </w:t>
      </w:r>
      <w:r w:rsidR="00C81BC0">
        <w:t>with wider</w:t>
      </w:r>
      <w:r w:rsidR="00C038C2">
        <w:t xml:space="preserve"> </w:t>
      </w:r>
      <w:r w:rsidR="00C038C2" w:rsidRPr="00400B98">
        <w:t xml:space="preserve">priors on </w:t>
      </w:r>
      <w:r w:rsidR="00C038C2" w:rsidRPr="00400B98">
        <w:rPr>
          <w:i/>
          <w:szCs w:val="24"/>
        </w:rPr>
        <w:t>N</w:t>
      </w:r>
      <w:r w:rsidR="00C038C2" w:rsidRPr="00400B98">
        <w:rPr>
          <w:i/>
          <w:szCs w:val="24"/>
          <w:vertAlign w:val="subscript"/>
        </w:rPr>
        <w:t>e</w:t>
      </w:r>
      <w:r w:rsidR="00C038C2" w:rsidRPr="00400B98">
        <w:t xml:space="preserve"> and time</w:t>
      </w:r>
      <w:r w:rsidR="00C038C2">
        <w:t xml:space="preserve"> (Figure </w:t>
      </w:r>
      <w:r w:rsidR="00F1326D">
        <w:t>6</w:t>
      </w:r>
      <w:r w:rsidR="00C038C2">
        <w:t xml:space="preserve">, Table 4).  </w:t>
      </w:r>
      <w:r w:rsidR="001D785E">
        <w:t>T</w:t>
      </w:r>
      <w:r w:rsidR="00C038C2" w:rsidRPr="00400B98">
        <w:t xml:space="preserve">he bottleneck model was </w:t>
      </w:r>
      <w:r w:rsidR="00C038C2">
        <w:t xml:space="preserve">again </w:t>
      </w:r>
      <w:r w:rsidR="00C038C2" w:rsidRPr="00400B98">
        <w:t>highly supported over the constant population</w:t>
      </w:r>
      <w:r w:rsidR="00C038C2">
        <w:t xml:space="preserve"> size</w:t>
      </w:r>
      <w:r w:rsidR="00C038C2" w:rsidRPr="00400B98">
        <w:t xml:space="preserve"> model (posterior </w:t>
      </w:r>
      <w:r w:rsidR="008C0353">
        <w:t>probabilities</w:t>
      </w:r>
      <w:r w:rsidR="00C038C2" w:rsidRPr="00400B98">
        <w:t xml:space="preserve"> were 1 and 0 respectively)</w:t>
      </w:r>
      <w:r w:rsidR="001D785E">
        <w:t>, with</w:t>
      </w:r>
      <w:r w:rsidR="00C038C2">
        <w:t xml:space="preserve"> </w:t>
      </w:r>
      <w:r w:rsidR="00C038C2" w:rsidRPr="00400B98">
        <w:t xml:space="preserve">type I and II error rate estimates </w:t>
      </w:r>
      <w:r w:rsidR="001D785E">
        <w:t>being</w:t>
      </w:r>
      <w:r w:rsidR="00C038C2" w:rsidRPr="00400B98">
        <w:t xml:space="preserve"> lower than those obtained from the initial simulations (0.08 and 0 respectively).</w:t>
      </w:r>
      <w:r w:rsidR="00C038C2">
        <w:t xml:space="preserve">  Parameter estimates were almost identical to those obtained in our initial simulations with the exception of bottleneck </w:t>
      </w:r>
      <w:r w:rsidR="00C038C2" w:rsidRPr="00400B98">
        <w:rPr>
          <w:i/>
          <w:szCs w:val="24"/>
        </w:rPr>
        <w:t>N</w:t>
      </w:r>
      <w:r w:rsidR="00C038C2" w:rsidRPr="00400B98">
        <w:rPr>
          <w:i/>
          <w:szCs w:val="24"/>
          <w:vertAlign w:val="subscript"/>
        </w:rPr>
        <w:t>e</w:t>
      </w:r>
      <w:r w:rsidR="00C038C2">
        <w:t xml:space="preserve">, which was consistently larger at around </w:t>
      </w:r>
      <w:r w:rsidR="00C81BC0">
        <w:t>700 and 1400 for analyses based on a sex ratio of 1 and 1:5 respectively.</w:t>
      </w:r>
    </w:p>
    <w:p w:rsidR="00C038C2" w:rsidRDefault="00C038C2" w:rsidP="00997F25">
      <w:pPr>
        <w:pStyle w:val="Footer"/>
        <w:tabs>
          <w:tab w:val="clear" w:pos="4320"/>
          <w:tab w:val="clear" w:pos="8640"/>
        </w:tabs>
        <w:spacing w:line="360" w:lineRule="auto"/>
      </w:pPr>
    </w:p>
    <w:p w:rsidR="003F5F0B" w:rsidRDefault="00997F25" w:rsidP="002D05E8">
      <w:pPr>
        <w:pStyle w:val="Footer"/>
        <w:tabs>
          <w:tab w:val="clear" w:pos="4320"/>
          <w:tab w:val="clear" w:pos="8640"/>
        </w:tabs>
        <w:spacing w:line="360" w:lineRule="auto"/>
      </w:pPr>
      <w:r>
        <w:t>Finally, we tested for</w:t>
      </w:r>
      <w:r w:rsidR="00640B98">
        <w:t xml:space="preserve"> any</w:t>
      </w:r>
      <w:r>
        <w:t xml:space="preserve"> </w:t>
      </w:r>
      <w:r w:rsidRPr="00997F25">
        <w:t xml:space="preserve">potential differences in the strength of the bottleneck signal contained within the </w:t>
      </w:r>
      <w:proofErr w:type="spellStart"/>
      <w:r w:rsidRPr="00997F25">
        <w:t>mtDNA</w:t>
      </w:r>
      <w:proofErr w:type="spellEnd"/>
      <w:r w:rsidRPr="00997F25">
        <w:t xml:space="preserve"> and microsatellite</w:t>
      </w:r>
      <w:r>
        <w:t xml:space="preserve"> datasets by </w:t>
      </w:r>
      <w:r w:rsidR="00303C38">
        <w:t>conducting additional</w:t>
      </w:r>
      <w:r>
        <w:t xml:space="preserve"> simulations separately for each class of marker.  </w:t>
      </w:r>
      <w:r w:rsidR="00303C38">
        <w:t>For microsatellite</w:t>
      </w:r>
      <w:r w:rsidR="002D05E8">
        <w:t>s</w:t>
      </w:r>
      <w:r w:rsidR="00303C38">
        <w:t>, t</w:t>
      </w:r>
      <w:r w:rsidRPr="00427FE5">
        <w:t>he bottleneck model w</w:t>
      </w:r>
      <w:r w:rsidR="00640B98">
        <w:t>as</w:t>
      </w:r>
      <w:r w:rsidRPr="00427FE5">
        <w:t xml:space="preserve"> supported over the constant population</w:t>
      </w:r>
      <w:r>
        <w:t xml:space="preserve"> size</w:t>
      </w:r>
      <w:r w:rsidRPr="00427FE5">
        <w:t xml:space="preserve"> model regardless of </w:t>
      </w:r>
      <w:r w:rsidRPr="00400B98">
        <w:rPr>
          <w:i/>
          <w:szCs w:val="24"/>
        </w:rPr>
        <w:t>N</w:t>
      </w:r>
      <w:r w:rsidRPr="00400B98">
        <w:rPr>
          <w:i/>
          <w:szCs w:val="24"/>
          <w:vertAlign w:val="subscript"/>
        </w:rPr>
        <w:t>e</w:t>
      </w:r>
      <w:r w:rsidRPr="00427FE5">
        <w:t xml:space="preserve"> and time priors</w:t>
      </w:r>
      <w:r>
        <w:t xml:space="preserve"> (Figures </w:t>
      </w:r>
      <w:r w:rsidR="00F1326D">
        <w:t xml:space="preserve">5 </w:t>
      </w:r>
      <w:r>
        <w:t xml:space="preserve">and </w:t>
      </w:r>
      <w:r w:rsidR="00F1326D">
        <w:t>6</w:t>
      </w:r>
      <w:r>
        <w:t>, Table 4)</w:t>
      </w:r>
      <w:r w:rsidR="00303C38">
        <w:t>.  P</w:t>
      </w:r>
      <w:r w:rsidRPr="00427FE5">
        <w:t xml:space="preserve">osterior support values </w:t>
      </w:r>
      <w:r w:rsidR="00303C38">
        <w:t xml:space="preserve">were also </w:t>
      </w:r>
      <w:r w:rsidRPr="00427FE5">
        <w:t xml:space="preserve">closely comparable to </w:t>
      </w:r>
      <w:r>
        <w:t>those</w:t>
      </w:r>
      <w:r w:rsidRPr="00427FE5">
        <w:t xml:space="preserve"> reported </w:t>
      </w:r>
      <w:r>
        <w:t xml:space="preserve">above </w:t>
      </w:r>
      <w:r w:rsidRPr="00427FE5">
        <w:t>(</w:t>
      </w:r>
      <w:r>
        <w:t>e.g.</w:t>
      </w:r>
      <w:r w:rsidRPr="00427FE5">
        <w:t xml:space="preserve"> bottleneck model </w:t>
      </w:r>
      <w:r>
        <w:t xml:space="preserve">= </w:t>
      </w:r>
      <w:r w:rsidRPr="00427FE5">
        <w:t>0.94</w:t>
      </w:r>
      <w:r w:rsidR="002D05E8">
        <w:t>–</w:t>
      </w:r>
      <w:r w:rsidRPr="00427FE5">
        <w:t>0.96</w:t>
      </w:r>
      <w:r>
        <w:t xml:space="preserve"> versus </w:t>
      </w:r>
      <w:r w:rsidRPr="00427FE5">
        <w:t>constant population size model</w:t>
      </w:r>
      <w:r>
        <w:t xml:space="preserve"> = </w:t>
      </w:r>
      <w:r w:rsidRPr="00427FE5">
        <w:t>0.04</w:t>
      </w:r>
      <w:r w:rsidR="002D05E8">
        <w:t>–</w:t>
      </w:r>
      <w:r w:rsidRPr="00427FE5">
        <w:t>0.05</w:t>
      </w:r>
      <w:r>
        <w:t xml:space="preserve"> </w:t>
      </w:r>
      <w:r w:rsidRPr="00427FE5">
        <w:t xml:space="preserve">for simulations using the initial priors on </w:t>
      </w:r>
      <w:r w:rsidRPr="00400B98">
        <w:rPr>
          <w:i/>
          <w:szCs w:val="24"/>
        </w:rPr>
        <w:t>N</w:t>
      </w:r>
      <w:r w:rsidRPr="00400B98">
        <w:rPr>
          <w:i/>
          <w:szCs w:val="24"/>
          <w:vertAlign w:val="subscript"/>
        </w:rPr>
        <w:t>e</w:t>
      </w:r>
      <w:r>
        <w:t xml:space="preserve"> and time</w:t>
      </w:r>
      <w:r w:rsidRPr="00427FE5">
        <w:t xml:space="preserve">).  </w:t>
      </w:r>
      <w:r>
        <w:t xml:space="preserve">In contrast, the </w:t>
      </w:r>
      <w:proofErr w:type="spellStart"/>
      <w:r>
        <w:t>mtDNA</w:t>
      </w:r>
      <w:proofErr w:type="spellEnd"/>
      <w:r>
        <w:t xml:space="preserve"> data</w:t>
      </w:r>
      <w:r w:rsidRPr="00427FE5">
        <w:t>set was marginally better supported by the constant population</w:t>
      </w:r>
      <w:r>
        <w:t xml:space="preserve"> size</w:t>
      </w:r>
      <w:r w:rsidRPr="00427FE5">
        <w:t xml:space="preserve"> model than the bottleneck model (bottleneck model </w:t>
      </w:r>
      <w:r>
        <w:t xml:space="preserve">= </w:t>
      </w:r>
      <w:r w:rsidRPr="00427FE5">
        <w:t>0.24</w:t>
      </w:r>
      <w:r w:rsidR="002D05E8">
        <w:t>–</w:t>
      </w:r>
      <w:r w:rsidRPr="00427FE5">
        <w:t xml:space="preserve">0.27; constant population size model </w:t>
      </w:r>
      <w:r>
        <w:t>= 0.72</w:t>
      </w:r>
      <w:r w:rsidR="002D05E8">
        <w:t>–</w:t>
      </w:r>
      <w:r>
        <w:t>0.75</w:t>
      </w:r>
      <w:r w:rsidRPr="00427FE5">
        <w:t>).</w:t>
      </w:r>
    </w:p>
    <w:p w:rsidR="00E824FC" w:rsidRPr="00551CF7" w:rsidRDefault="002D12A3" w:rsidP="00E824FC">
      <w:pPr>
        <w:pStyle w:val="Footer"/>
        <w:tabs>
          <w:tab w:val="clear" w:pos="4320"/>
          <w:tab w:val="clear" w:pos="8640"/>
        </w:tabs>
        <w:spacing w:line="360" w:lineRule="auto"/>
        <w:rPr>
          <w:rFonts w:ascii="Verdana" w:hAnsi="Verdana"/>
          <w:b/>
          <w:bCs/>
          <w:sz w:val="25"/>
          <w:szCs w:val="25"/>
        </w:rPr>
      </w:pPr>
      <w:r>
        <w:br w:type="page"/>
      </w:r>
      <w:r w:rsidRPr="00551CF7">
        <w:rPr>
          <w:rFonts w:ascii="Verdana" w:hAnsi="Verdana"/>
          <w:b/>
          <w:bCs/>
          <w:sz w:val="25"/>
          <w:szCs w:val="25"/>
        </w:rPr>
        <w:lastRenderedPageBreak/>
        <w:t>Discussion</w:t>
      </w:r>
    </w:p>
    <w:p w:rsidR="00E824FC" w:rsidRDefault="00E824FC" w:rsidP="00E824FC">
      <w:pPr>
        <w:spacing w:line="360" w:lineRule="auto"/>
      </w:pPr>
    </w:p>
    <w:p w:rsidR="00C01DD8" w:rsidRDefault="00C01DD8" w:rsidP="00E824FC">
      <w:pPr>
        <w:spacing w:line="360" w:lineRule="auto"/>
        <w:rPr>
          <w:ins w:id="1163" w:author="localadmin" w:date="2015-04-02T10:16:00Z"/>
          <w:szCs w:val="24"/>
        </w:rPr>
      </w:pPr>
      <w:ins w:id="1164" w:author="localadmin" w:date="2015-04-02T10:16:00Z">
        <w:r>
          <w:rPr>
            <w:szCs w:val="24"/>
          </w:rPr>
          <w:t>xxx</w:t>
        </w:r>
      </w:ins>
    </w:p>
    <w:p w:rsidR="00E824FC" w:rsidDel="00C01DD8" w:rsidRDefault="00E66FE9" w:rsidP="00E824FC">
      <w:pPr>
        <w:spacing w:line="360" w:lineRule="auto"/>
        <w:rPr>
          <w:del w:id="1165" w:author="localadmin" w:date="2015-04-02T10:17:00Z"/>
        </w:rPr>
      </w:pPr>
      <w:del w:id="1166" w:author="localadmin" w:date="2015-04-02T10:17:00Z">
        <w:r w:rsidDel="00C01DD8">
          <w:rPr>
            <w:szCs w:val="24"/>
          </w:rPr>
          <w:delText>C</w:delText>
        </w:r>
        <w:r w:rsidR="00332DDC" w:rsidDel="00C01DD8">
          <w:rPr>
            <w:szCs w:val="24"/>
          </w:rPr>
          <w:delText xml:space="preserve">lassical bottleneck tests are frequently </w:delText>
        </w:r>
        <w:r w:rsidR="00332DDC" w:rsidRPr="00675294" w:rsidDel="00C01DD8">
          <w:rPr>
            <w:szCs w:val="24"/>
          </w:rPr>
          <w:delText>used by conservation and evolutionary biologists to evaluate whether species have experienced historical demographic bottlenecks</w:delText>
        </w:r>
        <w:r w:rsidDel="00C01DD8">
          <w:rPr>
            <w:szCs w:val="24"/>
          </w:rPr>
          <w:delText xml:space="preserve">.  </w:delText>
        </w:r>
        <w:r w:rsidR="00544A87" w:rsidDel="00C01DD8">
          <w:rPr>
            <w:szCs w:val="24"/>
          </w:rPr>
          <w:delText>In contrast, r</w:delText>
        </w:r>
        <w:r w:rsidDel="00C01DD8">
          <w:rPr>
            <w:szCs w:val="24"/>
          </w:rPr>
          <w:delText>ecently</w:delText>
        </w:r>
        <w:r w:rsidR="00332DDC" w:rsidRPr="00675294" w:rsidDel="00C01DD8">
          <w:rPr>
            <w:szCs w:val="24"/>
          </w:rPr>
          <w:delText xml:space="preserve"> developed </w:delText>
        </w:r>
        <w:r w:rsidR="00153ADF" w:rsidRPr="00675294" w:rsidDel="00C01DD8">
          <w:delText>B</w:delText>
        </w:r>
        <w:r w:rsidR="00153ADF" w:rsidDel="00C01DD8">
          <w:delText>ayesian</w:delText>
        </w:r>
        <w:r w:rsidR="00153ADF" w:rsidRPr="00675294" w:rsidDel="00C01DD8">
          <w:rPr>
            <w:szCs w:val="24"/>
          </w:rPr>
          <w:delText xml:space="preserve"> </w:delText>
        </w:r>
        <w:r w:rsidR="000006ED" w:rsidDel="00C01DD8">
          <w:rPr>
            <w:szCs w:val="24"/>
          </w:rPr>
          <w:delText>approaches</w:delText>
        </w:r>
        <w:r w:rsidR="000006ED" w:rsidRPr="00675294" w:rsidDel="00C01DD8">
          <w:rPr>
            <w:szCs w:val="24"/>
          </w:rPr>
          <w:delText xml:space="preserve"> </w:delText>
        </w:r>
        <w:r w:rsidDel="00C01DD8">
          <w:rPr>
            <w:szCs w:val="24"/>
          </w:rPr>
          <w:delText>offer the potential to allow more detailed inference</w:delText>
        </w:r>
        <w:r w:rsidR="000006ED" w:rsidDel="00C01DD8">
          <w:rPr>
            <w:szCs w:val="24"/>
          </w:rPr>
          <w:delText>s in respect of both bottleneck timing and severity, but have not yet been thoroughly evaluated</w:delText>
        </w:r>
        <w:r w:rsidR="00332DDC" w:rsidRPr="00675294" w:rsidDel="00C01DD8">
          <w:delText>.  Consequently,</w:delText>
        </w:r>
        <w:r w:rsidR="00332DDC" w:rsidDel="00C01DD8">
          <w:delText xml:space="preserve"> we analysed a </w:delText>
        </w:r>
        <w:r w:rsidR="00332DDC" w:rsidRPr="00675294" w:rsidDel="00C01DD8">
          <w:delText>multi-marker dataset</w:delText>
        </w:r>
        <w:r w:rsidR="00332DDC" w:rsidDel="00C01DD8">
          <w:delText xml:space="preserve"> using both sets of approaches </w:delText>
        </w:r>
        <w:r w:rsidR="00332DDC" w:rsidRPr="00675294" w:rsidDel="00C01DD8">
          <w:delText>to elucidate the possible impact of historical exploitation on Antarctic fur seal</w:delText>
        </w:r>
        <w:r w:rsidR="00544A87" w:rsidDel="00C01DD8">
          <w:delText>s</w:delText>
        </w:r>
        <w:r w:rsidR="00332DDC" w:rsidRPr="00675294" w:rsidDel="00C01DD8">
          <w:delText xml:space="preserve"> at South Georgia</w:delText>
        </w:r>
        <w:r w:rsidR="00153ADF" w:rsidDel="00C01DD8">
          <w:delText>.  H</w:delText>
        </w:r>
        <w:r w:rsidR="00332DDC" w:rsidRPr="00675294" w:rsidDel="00C01DD8">
          <w:delText>eterozygosity</w:delText>
        </w:r>
        <w:r w:rsidR="00332DDC" w:rsidDel="00C01DD8">
          <w:delText xml:space="preserve"> excess, mode-shift and </w:delText>
        </w:r>
        <w:r w:rsidR="00332DDC" w:rsidRPr="00675294" w:rsidDel="00C01DD8">
          <w:rPr>
            <w:i/>
          </w:rPr>
          <w:delText>M</w:delText>
        </w:r>
        <w:r w:rsidR="00332DDC" w:rsidDel="00C01DD8">
          <w:delText xml:space="preserve">-ratio tests </w:delText>
        </w:r>
        <w:r w:rsidR="003A007A" w:rsidDel="00C01DD8">
          <w:delText>yielded unclear results</w:delText>
        </w:r>
        <w:r w:rsidR="00851088" w:rsidDel="00C01DD8">
          <w:delText>.  In contrast</w:delText>
        </w:r>
        <w:r w:rsidR="00332DDC" w:rsidDel="00C01DD8">
          <w:delText>, Bayesian skyline and ABC</w:delText>
        </w:r>
        <w:r w:rsidR="00332DDC" w:rsidRPr="00CC5A39" w:rsidDel="00C01DD8">
          <w:delText xml:space="preserve"> analyses both yielded strong support for a </w:delText>
        </w:r>
        <w:r w:rsidR="00FF7E6D" w:rsidDel="00C01DD8">
          <w:delText xml:space="preserve">recent </w:delText>
        </w:r>
        <w:r w:rsidR="003147CB" w:rsidDel="00C01DD8">
          <w:delText xml:space="preserve">and severe </w:delText>
        </w:r>
        <w:r w:rsidR="00FF7E6D" w:rsidDel="00C01DD8">
          <w:delText>reduction in population size</w:delText>
        </w:r>
        <w:r w:rsidR="00332DDC" w:rsidDel="00C01DD8">
          <w:delText xml:space="preserve">, </w:delText>
        </w:r>
        <w:r w:rsidR="00FF7E6D" w:rsidDel="00C01DD8">
          <w:delText>with this inference appearing</w:delText>
        </w:r>
        <w:r w:rsidR="00332DDC" w:rsidDel="00C01DD8">
          <w:delText xml:space="preserve"> </w:delText>
        </w:r>
        <w:r w:rsidR="00544A87" w:rsidDel="00C01DD8">
          <w:delText xml:space="preserve">reasonably </w:delText>
        </w:r>
        <w:r w:rsidR="00332DDC" w:rsidDel="00C01DD8">
          <w:delText>robust to a variety of prior assumptions.</w:delText>
        </w:r>
      </w:del>
    </w:p>
    <w:p w:rsidR="00E824FC" w:rsidDel="00C01DD8" w:rsidRDefault="00E824FC" w:rsidP="00E824FC">
      <w:pPr>
        <w:spacing w:line="360" w:lineRule="auto"/>
        <w:rPr>
          <w:del w:id="1167" w:author="localadmin" w:date="2015-04-02T10:17:00Z"/>
        </w:rPr>
      </w:pPr>
    </w:p>
    <w:p w:rsidR="00E824FC" w:rsidRPr="00551CF7" w:rsidDel="00C01DD8" w:rsidRDefault="007479BF" w:rsidP="00E824FC">
      <w:pPr>
        <w:spacing w:line="360" w:lineRule="auto"/>
        <w:rPr>
          <w:del w:id="1168" w:author="localadmin" w:date="2015-04-02T10:17:00Z"/>
          <w:rFonts w:ascii="Arial" w:hAnsi="Arial" w:cs="Arial"/>
        </w:rPr>
      </w:pPr>
      <w:del w:id="1169" w:author="localadmin" w:date="2015-04-02T10:17:00Z">
        <w:r w:rsidRPr="00551CF7" w:rsidDel="00C01DD8">
          <w:rPr>
            <w:rFonts w:ascii="Arial" w:hAnsi="Arial" w:cs="Arial"/>
          </w:rPr>
          <w:delText>Microsatellite-based tests for a bottleneck</w:delText>
        </w:r>
      </w:del>
    </w:p>
    <w:p w:rsidR="006B34F1" w:rsidRPr="006B34F1" w:rsidDel="00C01DD8" w:rsidRDefault="00CD4706" w:rsidP="006B34F1">
      <w:pPr>
        <w:spacing w:line="360" w:lineRule="auto"/>
        <w:rPr>
          <w:del w:id="1170" w:author="localadmin" w:date="2015-04-02T10:17:00Z"/>
        </w:rPr>
      </w:pPr>
      <w:del w:id="1171" w:author="localadmin" w:date="2015-04-02T10:17:00Z">
        <w:r w:rsidDel="00C01DD8">
          <w:delText>T</w:delText>
        </w:r>
        <w:r w:rsidR="004A55DB" w:rsidDel="00C01DD8">
          <w:delText>ests for</w:delText>
        </w:r>
        <w:r w:rsidR="00E1778B" w:rsidRPr="009A5FDA" w:rsidDel="00C01DD8">
          <w:delText xml:space="preserve"> </w:delText>
        </w:r>
        <w:r w:rsidR="00E1778B" w:rsidDel="00C01DD8">
          <w:delText>heterozygosity excess</w:delText>
        </w:r>
        <w:r w:rsidDel="00C01DD8">
          <w:delText xml:space="preserve"> </w:delText>
        </w:r>
        <w:r w:rsidR="00E1778B" w:rsidDel="00C01DD8">
          <w:delText>yielded</w:delText>
        </w:r>
        <w:r w:rsidR="00E1778B" w:rsidRPr="009A5FDA" w:rsidDel="00C01DD8">
          <w:delText xml:space="preserve"> </w:delText>
        </w:r>
        <w:r w:rsidR="00E1778B" w:rsidDel="00C01DD8">
          <w:rPr>
            <w:i/>
          </w:rPr>
          <w:delText>P</w:delText>
        </w:r>
        <w:r w:rsidR="00E1778B" w:rsidRPr="009A5FDA" w:rsidDel="00C01DD8">
          <w:delText>-values that</w:delText>
        </w:r>
        <w:r w:rsidR="00E1778B" w:rsidDel="00C01DD8">
          <w:delText xml:space="preserve"> were highly dependent </w:delText>
        </w:r>
        <w:r w:rsidR="00C179E6" w:rsidDel="00C01DD8">
          <w:delText>up</w:delText>
        </w:r>
        <w:r w:rsidR="00E1778B" w:rsidDel="00C01DD8">
          <w:delText xml:space="preserve">on the underlying mutational model, </w:delText>
        </w:r>
        <w:r w:rsidDel="00C01DD8">
          <w:delText>a bottleneck being inferred using the IAM but not the SMM</w:delText>
        </w:r>
        <w:r w:rsidR="003147CB" w:rsidDel="00C01DD8">
          <w:delText>,</w:delText>
        </w:r>
        <w:r w:rsidR="0047432D" w:rsidDel="00C01DD8">
          <w:delText xml:space="preserve"> despite the former</w:delText>
        </w:r>
        <w:r w:rsidR="00484E02" w:rsidDel="00C01DD8">
          <w:delText xml:space="preserve"> being unrealistic for most microsatellites</w:delText>
        </w:r>
        <w:r w:rsidR="00700E65" w:rsidDel="00C01DD8">
          <w:delText xml:space="preserve"> </w:delText>
        </w:r>
        <w:r w:rsidR="006B3F6C" w:rsidDel="00C01DD8">
          <w:fldChar w:fldCharType="begin"/>
        </w:r>
        <w:r w:rsidR="007645BF" w:rsidDel="00C01DD8">
          <w:delInstrText xml:space="preserve"> ADDIN EN.CITE &lt;EndNote&gt;&lt;Cite&gt;&lt;Author&gt;Di Rienzo&lt;/Author&gt;&lt;Year&gt;1994&lt;/Year&gt;&lt;RecNum&gt;3095&lt;/RecNum&gt;&lt;DisplayText&gt;[41]&lt;/DisplayText&gt;&lt;record&gt;&lt;rec-number&gt;3095&lt;/rec-number&gt;&lt;foreign-keys&gt;&lt;key app="EN" db-id="d5zr0exx1f5prwep2rapee0def9wa9t2peet"&gt;3095&lt;/key&gt;&lt;/foreign-keys&gt;&lt;ref-type name="Journal Article"&gt;17&lt;/ref-type&gt;&lt;contributors&gt;&lt;authors&gt;&lt;author&gt;Di Rienzo, A.&lt;/author&gt;&lt;author&gt;Peterson, A.C.&lt;/author&gt;&lt;author&gt;Garza, J.C.&lt;/author&gt;&lt;author&gt;Valdes, A.M.&lt;/author&gt;&lt;author&gt;Slatkin, M.&lt;/author&gt;&lt;/authors&gt;&lt;/contributors&gt;&lt;titles&gt;&lt;title&gt;Mutational processes of simple sequence repeat loci in human populations&lt;/title&gt;&lt;secondary-title&gt;Proceedings of the National Academy of Sciences of the United States of America&lt;/secondary-title&gt;&lt;/titles&gt;&lt;periodical&gt;&lt;full-title&gt;Proceedings of the National Academy of Sciences of the United States of America&lt;/full-title&gt;&lt;/periodical&gt;&lt;pages&gt;3166-3170&lt;/pages&gt;&lt;volume&gt;91&lt;/volume&gt;&lt;dates&gt;&lt;year&gt;1994&lt;/year&gt;&lt;/dates&gt;&lt;urls&gt;&lt;/urls&gt;&lt;/record&gt;&lt;/Cite&gt;&lt;/EndNote&gt;</w:delInstrText>
        </w:r>
        <w:r w:rsidR="006B3F6C" w:rsidDel="00C01DD8">
          <w:fldChar w:fldCharType="separate"/>
        </w:r>
        <w:r w:rsidR="007645BF" w:rsidDel="00C01DD8">
          <w:rPr>
            <w:noProof/>
          </w:rPr>
          <w:delText>[</w:delText>
        </w:r>
        <w:r w:rsidR="006B3F6C" w:rsidDel="00C01DD8">
          <w:rPr>
            <w:noProof/>
          </w:rPr>
          <w:fldChar w:fldCharType="begin"/>
        </w:r>
        <w:r w:rsidR="00C01DD8" w:rsidDel="00C01DD8">
          <w:rPr>
            <w:noProof/>
          </w:rPr>
          <w:delInstrText xml:space="preserve"> HYPERLINK  \l "_ENREF_41" \o "Di Rienzo, 1994 #3095" </w:delInstrText>
        </w:r>
        <w:r w:rsidR="006B3F6C" w:rsidDel="00C01DD8">
          <w:rPr>
            <w:noProof/>
          </w:rPr>
          <w:fldChar w:fldCharType="separate"/>
        </w:r>
        <w:r w:rsidR="00C01DD8" w:rsidDel="00C01DD8">
          <w:rPr>
            <w:noProof/>
          </w:rPr>
          <w:delText>41</w:delText>
        </w:r>
        <w:r w:rsidR="006B3F6C" w:rsidDel="00C01DD8">
          <w:rPr>
            <w:noProof/>
          </w:rPr>
          <w:fldChar w:fldCharType="end"/>
        </w:r>
        <w:r w:rsidR="007645BF" w:rsidDel="00C01DD8">
          <w:rPr>
            <w:noProof/>
          </w:rPr>
          <w:delText>]</w:delText>
        </w:r>
        <w:r w:rsidR="006B3F6C" w:rsidDel="00C01DD8">
          <w:fldChar w:fldCharType="end"/>
        </w:r>
        <w:r w:rsidR="00484E02" w:rsidDel="00C01DD8">
          <w:delText xml:space="preserve">.  Consequently, we also explored a range of intermediate TPM models, these revealing evidence for a bottleneck only when the proportion of multi-step (non-SMM) mutations was greater than </w:delText>
        </w:r>
        <w:r w:rsidR="005465C0" w:rsidDel="00C01DD8">
          <w:delText xml:space="preserve">around </w:delText>
        </w:r>
        <w:r w:rsidR="00484E02" w:rsidDel="00C01DD8">
          <w:delText xml:space="preserve">5%.  </w:delText>
        </w:r>
        <w:r w:rsidR="00A96374" w:rsidDel="00C01DD8">
          <w:delText>The true proportion of non-SMM mutations probably lies in the region of 10–15%, but can be highly variable among species</w:delText>
        </w:r>
        <w:r w:rsidR="00D663A6" w:rsidDel="00C01DD8">
          <w:delText>, loci and even alleles</w:delText>
        </w:r>
        <w:r w:rsidR="0074540C" w:rsidDel="00C01DD8">
          <w:delText xml:space="preserve"> </w:delText>
        </w:r>
        <w:r w:rsidR="006B3F6C" w:rsidDel="00C01DD8">
          <w:fldChar w:fldCharType="begin"/>
        </w:r>
        <w:r w:rsidR="00C01DD8" w:rsidDel="00C01DD8">
          <w:delInstrText xml:space="preserve"> ADDIN EN.CITE &lt;EndNote&gt;&lt;Cite&gt;&lt;Author&gt;Garza&lt;/Author&gt;&lt;Year&gt;2001&lt;/Year&gt;&lt;RecNum&gt;1567&lt;/RecNum&gt;&lt;DisplayText&gt;[22,43]&lt;/DisplayText&gt;&lt;record&gt;&lt;rec-number&gt;1567&lt;/rec-number&gt;&lt;foreign-keys&gt;&lt;key app="EN" db-id="d5zr0exx1f5prwep2rapee0def9wa9t2peet"&gt;1567&lt;/key&gt;&lt;/foreign-keys&gt;&lt;ref-type name="Journal Article"&gt;17&lt;/ref-type&gt;&lt;contributors&gt;&lt;authors&gt;&lt;author&gt;Garza, J. C.&lt;/author&gt;&lt;author&gt;Williamson, E. G.&lt;/author&gt;&lt;/authors&gt;&lt;/contributors&gt;&lt;titles&gt;&lt;title&gt;Detection of reduced population size using data from microsatellite loci&lt;/title&gt;&lt;secondary-title&gt;Molecular Ecology&lt;/secondary-title&gt;&lt;/titles&gt;&lt;periodical&gt;&lt;full-title&gt;Molecular Ecology&lt;/full-title&gt;&lt;/periodical&gt;&lt;pages&gt;305-318&lt;/pages&gt;&lt;volume&gt;10&lt;/volume&gt;&lt;dates&gt;&lt;year&gt;2001&lt;/year&gt;&lt;/dates&gt;&lt;urls&gt;&lt;/urls&gt;&lt;/record&gt;&lt;/Cite&gt;&lt;Cite&gt;&lt;Author&gt;Ellegren&lt;/Author&gt;&lt;Year&gt;2004&lt;/Year&gt;&lt;RecNum&gt;2151&lt;/RecNum&gt;&lt;record&gt;&lt;rec-number&gt;2151&lt;/rec-number&gt;&lt;foreign-keys&gt;&lt;key app="EN" db-id="d5zr0exx1f5prwep2rapee0def9wa9t2peet"&gt;2151&lt;/key&gt;&lt;/foreign-keys&gt;&lt;ref-type name="Journal Article"&gt;17&lt;/ref-type&gt;&lt;contributors&gt;&lt;authors&gt;&lt;author&gt;Ellegren, H.&lt;/author&gt;&lt;/authors&gt;&lt;/contributors&gt;&lt;titles&gt;&lt;title&gt;Microsatellites: simple sequences with complex evolution&lt;/title&gt;&lt;secondary-title&gt;Nature Reviews Genetics&lt;/secondary-title&gt;&lt;/titles&gt;&lt;periodical&gt;&lt;full-title&gt;Nature Reviews Genetics&lt;/full-title&gt;&lt;/periodical&gt;&lt;pages&gt;435-445&lt;/pages&gt;&lt;volume&gt;5&lt;/volume&gt;&lt;dates&gt;&lt;year&gt;2004&lt;/year&gt;&lt;/dates&gt;&lt;urls&gt;&lt;/urls&gt;&lt;/record&gt;&lt;/Cite&gt;&lt;/EndNote&gt;</w:delInstrText>
        </w:r>
        <w:r w:rsidR="006B3F6C" w:rsidDel="00C01DD8">
          <w:fldChar w:fldCharType="separate"/>
        </w:r>
        <w:r w:rsidR="00C01DD8" w:rsidDel="00C01DD8">
          <w:rPr>
            <w:noProof/>
          </w:rPr>
          <w:delText>[</w:delText>
        </w:r>
        <w:r w:rsidR="006B3F6C" w:rsidDel="00C01DD8">
          <w:rPr>
            <w:noProof/>
          </w:rPr>
          <w:fldChar w:fldCharType="begin"/>
        </w:r>
        <w:r w:rsidR="00C01DD8" w:rsidDel="00C01DD8">
          <w:rPr>
            <w:noProof/>
          </w:rPr>
          <w:delInstrText xml:space="preserve"> HYPERLINK  \l "_ENREF_22" \o "Garza, 2001 #1567" </w:delInstrText>
        </w:r>
        <w:r w:rsidR="006B3F6C" w:rsidDel="00C01DD8">
          <w:rPr>
            <w:noProof/>
          </w:rPr>
          <w:fldChar w:fldCharType="separate"/>
        </w:r>
        <w:r w:rsidR="00C01DD8" w:rsidDel="00C01DD8">
          <w:rPr>
            <w:noProof/>
          </w:rPr>
          <w:delText>22</w:delText>
        </w:r>
        <w:r w:rsidR="006B3F6C" w:rsidDel="00C01DD8">
          <w:rPr>
            <w:noProof/>
          </w:rPr>
          <w:fldChar w:fldCharType="end"/>
        </w:r>
        <w:r w:rsidR="00C01DD8" w:rsidDel="00C01DD8">
          <w:rPr>
            <w:noProof/>
          </w:rPr>
          <w:delText>,</w:delText>
        </w:r>
        <w:r w:rsidR="006B3F6C" w:rsidDel="00C01DD8">
          <w:rPr>
            <w:noProof/>
          </w:rPr>
          <w:fldChar w:fldCharType="begin"/>
        </w:r>
        <w:r w:rsidR="00C01DD8" w:rsidDel="00C01DD8">
          <w:rPr>
            <w:noProof/>
          </w:rPr>
          <w:delInstrText xml:space="preserve"> HYPERLINK  \l "_ENREF_43" \o "Ellegren, 2004 #2151" </w:delInstrText>
        </w:r>
        <w:r w:rsidR="006B3F6C" w:rsidDel="00C01DD8">
          <w:rPr>
            <w:noProof/>
          </w:rPr>
          <w:fldChar w:fldCharType="separate"/>
        </w:r>
        <w:r w:rsidR="00C01DD8" w:rsidDel="00C01DD8">
          <w:rPr>
            <w:noProof/>
          </w:rPr>
          <w:delText>43</w:delText>
        </w:r>
        <w:r w:rsidR="006B3F6C" w:rsidDel="00C01DD8">
          <w:rPr>
            <w:noProof/>
          </w:rPr>
          <w:fldChar w:fldCharType="end"/>
        </w:r>
        <w:r w:rsidR="00C01DD8" w:rsidDel="00C01DD8">
          <w:rPr>
            <w:noProof/>
          </w:rPr>
          <w:delText>]</w:delText>
        </w:r>
        <w:r w:rsidR="006B3F6C" w:rsidDel="00C01DD8">
          <w:fldChar w:fldCharType="end"/>
        </w:r>
        <w:r w:rsidR="00A96374" w:rsidDel="00C01DD8">
          <w:delText xml:space="preserve">.  </w:delText>
        </w:r>
        <w:r w:rsidR="00A96374" w:rsidRPr="006B34F1" w:rsidDel="00C01DD8">
          <w:delText xml:space="preserve">Consequently, although we tentatively conclude that the results of this test </w:delText>
        </w:r>
        <w:r w:rsidR="005B405F" w:rsidRPr="006B34F1" w:rsidDel="00C01DD8">
          <w:delText>are consistent with a</w:delText>
        </w:r>
        <w:r w:rsidR="00A96374" w:rsidRPr="006B34F1" w:rsidDel="00C01DD8">
          <w:delText xml:space="preserve"> bottleneck, further work would clearly be desirable.</w:delText>
        </w:r>
        <w:r w:rsidR="00D25C15" w:rsidRPr="006B34F1" w:rsidDel="00C01DD8">
          <w:delText xml:space="preserve">  </w:delText>
        </w:r>
        <w:r w:rsidR="00843C15" w:rsidRPr="006B34F1" w:rsidDel="00C01DD8">
          <w:delText xml:space="preserve">One possibility would be to consider using </w:delText>
        </w:r>
        <w:r w:rsidR="00E34483" w:rsidRPr="00E34483" w:rsidDel="00C01DD8">
          <w:delText xml:space="preserve">Single Nucleotide Polymorphisms (SNPs) which, although individually less informative than microsatellites, have simpler mutational processes and could potentially be screened in far larger numbers using emerging techniques such as RADseq </w:delText>
        </w:r>
        <w:r w:rsidR="006B3F6C" w:rsidRPr="00E34483" w:rsidDel="00C01DD8">
          <w:fldChar w:fldCharType="begin"/>
        </w:r>
        <w:r w:rsidR="00C01DD8" w:rsidDel="00C01DD8">
          <w:delInstrText xml:space="preserve"> ADDIN EN.CITE &lt;EndNote&gt;&lt;Cite&gt;&lt;Author&gt;Davey&lt;/Author&gt;&lt;Year&gt;2011&lt;/Year&gt;&lt;RecNum&gt;3165&lt;/RecNum&gt;&lt;DisplayText&gt;[44]&lt;/DisplayText&gt;&lt;record&gt;&lt;rec-number&gt;3165&lt;/rec-number&gt;&lt;foreign-keys&gt;&lt;key app="EN" db-id="d5zr0exx1f5prwep2rapee0def9wa9t2peet"&gt;3165&lt;/key&gt;&lt;/foreign-keys&gt;&lt;ref-type name="Journal Article"&gt;17&lt;/ref-type&gt;&lt;contributors&gt;&lt;authors&gt;&lt;author&gt;Davey, J.W.&lt;/author&gt;&lt;author&gt;Blaxter, M.L.&lt;/author&gt;&lt;/authors&gt;&lt;/contributors&gt;&lt;titles&gt;&lt;title&gt;RADSeq: next-generation population genetics&lt;/title&gt;&lt;secondary-title&gt;Briefings in Functional Genomics&lt;/secondary-title&gt;&lt;/titles&gt;&lt;periodical&gt;&lt;full-title&gt;Briefings in Functional genomics&lt;/full-title&gt;&lt;/periodical&gt;&lt;pages&gt;416-423&lt;/pages&gt;&lt;volume&gt;9&lt;/volume&gt;&lt;number&gt;5&lt;/number&gt;&lt;dates&gt;&lt;year&gt;2011&lt;/year&gt;&lt;/dates&gt;&lt;urls&gt;&lt;/urls&gt;&lt;/record&gt;&lt;/Cite&gt;&lt;/EndNote&gt;</w:delInstrText>
        </w:r>
        <w:r w:rsidR="006B3F6C" w:rsidRPr="00E34483" w:rsidDel="00C01DD8">
          <w:fldChar w:fldCharType="separate"/>
        </w:r>
        <w:r w:rsidR="00C01DD8" w:rsidDel="00C01DD8">
          <w:rPr>
            <w:noProof/>
          </w:rPr>
          <w:delText>[</w:delText>
        </w:r>
        <w:r w:rsidR="006B3F6C" w:rsidDel="00C01DD8">
          <w:rPr>
            <w:noProof/>
          </w:rPr>
          <w:fldChar w:fldCharType="begin"/>
        </w:r>
        <w:r w:rsidR="00C01DD8" w:rsidDel="00C01DD8">
          <w:rPr>
            <w:noProof/>
          </w:rPr>
          <w:delInstrText xml:space="preserve"> HYPERLINK  \l "_ENREF_44" \o "Davey, 2011 #3165" </w:delInstrText>
        </w:r>
        <w:r w:rsidR="006B3F6C" w:rsidDel="00C01DD8">
          <w:rPr>
            <w:noProof/>
          </w:rPr>
          <w:fldChar w:fldCharType="separate"/>
        </w:r>
        <w:r w:rsidR="00C01DD8" w:rsidDel="00C01DD8">
          <w:rPr>
            <w:noProof/>
          </w:rPr>
          <w:delText>44</w:delText>
        </w:r>
        <w:r w:rsidR="006B3F6C" w:rsidDel="00C01DD8">
          <w:rPr>
            <w:noProof/>
          </w:rPr>
          <w:fldChar w:fldCharType="end"/>
        </w:r>
        <w:r w:rsidR="00C01DD8" w:rsidDel="00C01DD8">
          <w:rPr>
            <w:noProof/>
          </w:rPr>
          <w:delText>]</w:delText>
        </w:r>
        <w:r w:rsidR="006B3F6C" w:rsidRPr="00E34483" w:rsidDel="00C01DD8">
          <w:fldChar w:fldCharType="end"/>
        </w:r>
        <w:r w:rsidR="00E34483" w:rsidRPr="00E34483" w:rsidDel="00C01DD8">
          <w:delText>.</w:delText>
        </w:r>
      </w:del>
    </w:p>
    <w:p w:rsidR="00E824FC" w:rsidDel="00C01DD8" w:rsidRDefault="00E824FC" w:rsidP="00E824FC">
      <w:pPr>
        <w:spacing w:line="360" w:lineRule="auto"/>
        <w:rPr>
          <w:del w:id="1172" w:author="localadmin" w:date="2015-04-02T10:17:00Z"/>
        </w:rPr>
      </w:pPr>
    </w:p>
    <w:p w:rsidR="00E824FC" w:rsidDel="00C01DD8" w:rsidRDefault="003B7176" w:rsidP="00E824FC">
      <w:pPr>
        <w:spacing w:line="360" w:lineRule="auto"/>
        <w:rPr>
          <w:del w:id="1173" w:author="localadmin" w:date="2015-04-02T10:17:00Z"/>
        </w:rPr>
      </w:pPr>
      <w:del w:id="1174" w:author="localadmin" w:date="2015-04-02T10:17:00Z">
        <w:r w:rsidDel="00C01DD8">
          <w:delText>S</w:delText>
        </w:r>
        <w:r w:rsidR="00AE4C96" w:rsidDel="00C01DD8">
          <w:delText>everal</w:delText>
        </w:r>
        <w:r w:rsidR="00D93CFA" w:rsidDel="00C01DD8">
          <w:delText xml:space="preserve"> </w:delText>
        </w:r>
        <w:r w:rsidR="0074540C" w:rsidDel="00C01DD8">
          <w:delText xml:space="preserve">other </w:delText>
        </w:r>
        <w:r w:rsidDel="00C01DD8">
          <w:delText xml:space="preserve">microsatellite-based </w:delText>
        </w:r>
        <w:r w:rsidR="0074540C" w:rsidDel="00C01DD8">
          <w:delText>s</w:delText>
        </w:r>
        <w:r w:rsidR="00C534AC" w:rsidDel="00C01DD8">
          <w:delText xml:space="preserve">tudies of species </w:delText>
        </w:r>
        <w:r w:rsidR="005A058E" w:rsidDel="00C01DD8">
          <w:delText xml:space="preserve">thought </w:delText>
        </w:r>
        <w:r w:rsidR="00721141" w:rsidDel="00C01DD8">
          <w:delText xml:space="preserve">to have </w:delText>
        </w:r>
        <w:r w:rsidR="005021E5" w:rsidDel="00C01DD8">
          <w:delText>experienced severe but temporary reductions in population size</w:delText>
        </w:r>
        <w:r w:rsidR="00C534AC" w:rsidDel="00C01DD8">
          <w:delText xml:space="preserve"> have either failed altogether to detect a bottleneck or, as with our study</w:delText>
        </w:r>
        <w:r w:rsidR="005B405F" w:rsidDel="00C01DD8">
          <w:delText>,</w:delText>
        </w:r>
        <w:r w:rsidR="00C534AC" w:rsidDel="00C01DD8">
          <w:delText xml:space="preserve"> </w:delText>
        </w:r>
        <w:r w:rsidR="00721141" w:rsidDel="00C01DD8">
          <w:delText xml:space="preserve">yielded </w:delText>
        </w:r>
        <w:r w:rsidR="000B3410" w:rsidDel="00C01DD8">
          <w:delText xml:space="preserve">results that vary with mutational model </w:delText>
        </w:r>
        <w:r w:rsidR="006B3F6C" w:rsidDel="00C01DD8">
          <w:fldChar w:fldCharType="begin">
            <w:fldData xml:space="preserve">PEVuZE5vdGU+PENpdGU+PEF1dGhvcj5TcG9uZzwvQXV0aG9yPjxZZWFyPjIwMDI8L1llYXI+PFJl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</w:fldData>
          </w:fldChar>
        </w:r>
        <w:r w:rsidR="00C01DD8" w:rsidDel="00C01DD8">
          <w:delInstrText xml:space="preserve"> ADDIN EN.CITE </w:delInstrText>
        </w:r>
        <w:r w:rsidR="006B3F6C" w:rsidDel="00C01DD8">
          <w:fldChar w:fldCharType="begin">
            <w:fldData xml:space="preserve">PEVuZE5vdGU+PENpdGU+PEF1dGhvcj5TcG9uZzwvQXV0aG9yPjxZZWFyPjIwMDI8L1llYXI+PFJl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</w:fldData>
          </w:fldChar>
        </w:r>
        <w:r w:rsidR="00C01DD8" w:rsidDel="00C01DD8">
          <w:delInstrText xml:space="preserve"> ADDIN EN.CITE.DATA </w:delInstrText>
        </w:r>
        <w:r w:rsidR="006B3F6C" w:rsidDel="00C01DD8">
          <w:fldChar w:fldCharType="end"/>
        </w:r>
        <w:r w:rsidR="006B3F6C" w:rsidDel="00C01DD8">
          <w:fldChar w:fldCharType="separate"/>
        </w:r>
        <w:r w:rsidR="00C01DD8" w:rsidDel="00C01DD8">
          <w:rPr>
            <w:noProof/>
          </w:rPr>
          <w:delText>[</w:delText>
        </w:r>
        <w:r w:rsidR="006B3F6C" w:rsidDel="00C01DD8">
          <w:rPr>
            <w:noProof/>
          </w:rPr>
          <w:fldChar w:fldCharType="begin"/>
        </w:r>
        <w:r w:rsidR="00C01DD8" w:rsidDel="00C01DD8">
          <w:rPr>
            <w:noProof/>
          </w:rPr>
          <w:delInstrText xml:space="preserve"> HYPERLINK  \l "_ENREF_27" \o "Busch, 2007 #2849" </w:delInstrText>
        </w:r>
        <w:r w:rsidR="006B3F6C" w:rsidDel="00C01DD8">
          <w:rPr>
            <w:noProof/>
          </w:rPr>
          <w:fldChar w:fldCharType="separate"/>
        </w:r>
        <w:r w:rsidR="00C01DD8" w:rsidDel="00C01DD8">
          <w:rPr>
            <w:noProof/>
          </w:rPr>
          <w:delText>27</w:delText>
        </w:r>
        <w:r w:rsidR="006B3F6C" w:rsidDel="00C01DD8">
          <w:rPr>
            <w:noProof/>
          </w:rPr>
          <w:fldChar w:fldCharType="end"/>
        </w:r>
        <w:r w:rsidR="00C01DD8" w:rsidDel="00C01DD8">
          <w:rPr>
            <w:noProof/>
          </w:rPr>
          <w:delText>,</w:delText>
        </w:r>
        <w:r w:rsidR="006B3F6C" w:rsidDel="00C01DD8">
          <w:rPr>
            <w:noProof/>
          </w:rPr>
          <w:fldChar w:fldCharType="begin"/>
        </w:r>
        <w:r w:rsidR="00C01DD8" w:rsidDel="00C01DD8">
          <w:rPr>
            <w:noProof/>
          </w:rPr>
          <w:delInstrText xml:space="preserve"> HYPERLINK  \l "_ENREF_45" \o "Spong, 2002 #3085" </w:delInstrText>
        </w:r>
        <w:r w:rsidR="006B3F6C" w:rsidDel="00C01DD8">
          <w:rPr>
            <w:noProof/>
          </w:rPr>
          <w:fldChar w:fldCharType="separate"/>
        </w:r>
        <w:r w:rsidR="00C01DD8" w:rsidDel="00C01DD8">
          <w:rPr>
            <w:noProof/>
          </w:rPr>
          <w:delText>45</w:delText>
        </w:r>
        <w:r w:rsidR="006B3F6C" w:rsidDel="00C01DD8">
          <w:rPr>
            <w:noProof/>
          </w:rPr>
          <w:fldChar w:fldCharType="end"/>
        </w:r>
        <w:r w:rsidR="00C01DD8" w:rsidDel="00C01DD8">
          <w:rPr>
            <w:noProof/>
          </w:rPr>
          <w:delText>,</w:delText>
        </w:r>
        <w:r w:rsidR="006B3F6C" w:rsidDel="00C01DD8">
          <w:rPr>
            <w:noProof/>
          </w:rPr>
          <w:fldChar w:fldCharType="begin"/>
        </w:r>
        <w:r w:rsidR="00C01DD8" w:rsidDel="00C01DD8">
          <w:rPr>
            <w:noProof/>
          </w:rPr>
          <w:delInstrText xml:space="preserve"> HYPERLINK  \l "_ENREF_46" \o "Spear, 2006 #2854" </w:delInstrText>
        </w:r>
        <w:r w:rsidR="006B3F6C" w:rsidDel="00C01DD8">
          <w:rPr>
            <w:noProof/>
          </w:rPr>
          <w:fldChar w:fldCharType="separate"/>
        </w:r>
        <w:r w:rsidR="00C01DD8" w:rsidDel="00C01DD8">
          <w:rPr>
            <w:noProof/>
          </w:rPr>
          <w:delText>46</w:delText>
        </w:r>
        <w:r w:rsidR="006B3F6C" w:rsidDel="00C01DD8">
          <w:rPr>
            <w:noProof/>
          </w:rPr>
          <w:fldChar w:fldCharType="end"/>
        </w:r>
        <w:r w:rsidR="00C01DD8" w:rsidDel="00C01DD8">
          <w:rPr>
            <w:noProof/>
          </w:rPr>
          <w:delText>,</w:delText>
        </w:r>
        <w:r w:rsidR="006B3F6C" w:rsidDel="00C01DD8">
          <w:rPr>
            <w:noProof/>
          </w:rPr>
          <w:fldChar w:fldCharType="begin"/>
        </w:r>
        <w:r w:rsidR="00C01DD8" w:rsidDel="00C01DD8">
          <w:rPr>
            <w:noProof/>
          </w:rPr>
          <w:delInstrText xml:space="preserve"> HYPERLINK  \l "_ENREF_47" \o "Waldick, 2002 #1750" </w:delInstrText>
        </w:r>
        <w:r w:rsidR="006B3F6C" w:rsidDel="00C01DD8">
          <w:rPr>
            <w:noProof/>
          </w:rPr>
          <w:fldChar w:fldCharType="separate"/>
        </w:r>
        <w:r w:rsidR="00C01DD8" w:rsidDel="00C01DD8">
          <w:rPr>
            <w:noProof/>
          </w:rPr>
          <w:delText>47</w:delText>
        </w:r>
        <w:r w:rsidR="006B3F6C" w:rsidDel="00C01DD8">
          <w:rPr>
            <w:noProof/>
          </w:rPr>
          <w:fldChar w:fldCharType="end"/>
        </w:r>
        <w:r w:rsidR="00C01DD8" w:rsidDel="00C01DD8">
          <w:rPr>
            <w:noProof/>
          </w:rPr>
          <w:delText>,</w:delText>
        </w:r>
        <w:r w:rsidR="006B3F6C" w:rsidDel="00C01DD8">
          <w:rPr>
            <w:noProof/>
          </w:rPr>
          <w:fldChar w:fldCharType="begin"/>
        </w:r>
        <w:r w:rsidR="00C01DD8" w:rsidDel="00C01DD8">
          <w:rPr>
            <w:noProof/>
          </w:rPr>
          <w:delInstrText xml:space="preserve"> HYPERLINK  \l "_ENREF_48" \o "Rosa de Oliveira, 2009 #3105" </w:delInstrText>
        </w:r>
        <w:r w:rsidR="006B3F6C" w:rsidDel="00C01DD8">
          <w:rPr>
            <w:noProof/>
          </w:rPr>
          <w:fldChar w:fldCharType="separate"/>
        </w:r>
        <w:r w:rsidR="00C01DD8" w:rsidDel="00C01DD8">
          <w:rPr>
            <w:noProof/>
          </w:rPr>
          <w:delText>48</w:delText>
        </w:r>
        <w:r w:rsidR="006B3F6C" w:rsidDel="00C01DD8">
          <w:rPr>
            <w:noProof/>
          </w:rPr>
          <w:fldChar w:fldCharType="end"/>
        </w:r>
        <w:r w:rsidR="00C01DD8" w:rsidDel="00C01DD8">
          <w:rPr>
            <w:noProof/>
          </w:rPr>
          <w:delText>]</w:delText>
        </w:r>
        <w:r w:rsidR="006B3F6C" w:rsidDel="00C01DD8">
          <w:fldChar w:fldCharType="end"/>
        </w:r>
        <w:r w:rsidR="00C534AC" w:rsidDel="00C01DD8">
          <w:delText xml:space="preserve">.  In at least some of these cases too few markers may have been used to provide adequate resolution, a problem expected to disproportionately influence the more conservative SMM model.  </w:delText>
        </w:r>
        <w:r w:rsidR="00ED0401" w:rsidDel="00C01DD8">
          <w:delText xml:space="preserve">However, our study </w:delText>
        </w:r>
        <w:r w:rsidR="00B3226A" w:rsidDel="00C01DD8">
          <w:delText>used</w:delText>
        </w:r>
        <w:r w:rsidR="00ED0401" w:rsidDel="00C01DD8">
          <w:delText xml:space="preserve"> </w:delText>
        </w:r>
        <w:r w:rsidR="00ED0401" w:rsidRPr="00632E7F" w:rsidDel="00C01DD8">
          <w:delText xml:space="preserve">21 microsatellite loci, over twice the minimum number recommended by Luikart and Cornuet </w:delText>
        </w:r>
        <w:r w:rsidR="006B3F6C" w:rsidRPr="00632E7F" w:rsidDel="00C01DD8">
          <w:fldChar w:fldCharType="begin"/>
        </w:r>
        <w:r w:rsidR="00C01DD8" w:rsidDel="00C01DD8">
          <w:delInstrText xml:space="preserve"> ADDIN EN.CITE &lt;EndNote&gt;&lt;Cite&gt;&lt;Author&gt;Luikart&lt;/Author&gt;&lt;Year&gt;1998&lt;/Year&gt;&lt;RecNum&gt;932&lt;/RecNum&gt;&lt;DisplayText&gt;[49]&lt;/DisplayText&gt;&lt;record&gt;&lt;rec-number&gt;932&lt;/rec-number&gt;&lt;foreign-keys&gt;&lt;key app="EN" db-id="d5zr0exx1f5prwep2rapee0def9wa9t2peet"&gt;932&lt;/key&gt;&lt;/foreign-keys&gt;&lt;ref-type name="Journal Article"&gt;17&lt;/ref-type&gt;&lt;contributors&gt;&lt;authors&gt;&lt;author&gt;Luikart, G.&lt;/author&gt;&lt;author&gt;Cornuet, J. M.&lt;/author&gt;&lt;/authors&gt;&lt;/contributors&gt;&lt;titles&gt;&lt;title&gt;Empirical evaluation of a test for identifying recently bottlenecked populations from allele frequency data&lt;/title&gt;&lt;secondary-title&gt;Conservation Biology&lt;/secondary-title&gt;&lt;alt-title&gt;0888-8892&lt;/alt-title&gt;&lt;/titles&gt;&lt;periodical&gt;&lt;full-title&gt;Conservation Biology&lt;/full-title&gt;&lt;/periodical&gt;&lt;pages&gt;228-237&lt;/pages&gt;&lt;volume&gt;12&lt;/volume&gt;&lt;number&gt;1&lt;/number&gt;&lt;keywords&gt;&lt;keyword&gt;genetic-variation&lt;/keyword&gt;&lt;keyword&gt;microsatellite loci&lt;/keyword&gt;&lt;keyword&gt;conservation genetics&lt;/keyword&gt;&lt;keyword&gt;geographic-variation&lt;/keyword&gt;&lt;keyword&gt;natural-populations&lt;/keyword&gt;&lt;keyword&gt;differentiation&lt;/keyword&gt;&lt;keyword&gt;variability&lt;/keyword&gt;&lt;keyword&gt;number&lt;/keyword&gt;&lt;keyword&gt;heterozygosity&lt;/keyword&gt;&lt;keyword&gt;extinction&lt;/keyword&gt;&lt;/keywords&gt;&lt;dates&gt;&lt;year&gt;1998&lt;/year&gt;&lt;/dates&gt;&lt;label&gt;@&lt;/label&gt;&lt;urls&gt;&lt;/urls&gt;&lt;/record&gt;&lt;/Cite&gt;&lt;/EndNote&gt;</w:delInstrText>
        </w:r>
        <w:r w:rsidR="006B3F6C" w:rsidRPr="00632E7F" w:rsidDel="00C01DD8">
          <w:fldChar w:fldCharType="separate"/>
        </w:r>
        <w:r w:rsidR="00C01DD8" w:rsidDel="00C01DD8">
          <w:rPr>
            <w:noProof/>
          </w:rPr>
          <w:delText>[</w:delText>
        </w:r>
        <w:r w:rsidR="006B3F6C" w:rsidDel="00C01DD8">
          <w:rPr>
            <w:noProof/>
          </w:rPr>
          <w:fldChar w:fldCharType="begin"/>
        </w:r>
        <w:r w:rsidR="00C01DD8" w:rsidDel="00C01DD8">
          <w:rPr>
            <w:noProof/>
          </w:rPr>
          <w:delInstrText xml:space="preserve"> HYPERLINK  \l "_ENREF_49" \o "Luikart, 1998 #932" </w:delInstrText>
        </w:r>
        <w:r w:rsidR="006B3F6C" w:rsidDel="00C01DD8">
          <w:rPr>
            <w:noProof/>
          </w:rPr>
          <w:fldChar w:fldCharType="separate"/>
        </w:r>
        <w:r w:rsidR="00C01DD8" w:rsidDel="00C01DD8">
          <w:rPr>
            <w:noProof/>
          </w:rPr>
          <w:delText>49</w:delText>
        </w:r>
        <w:r w:rsidR="006B3F6C" w:rsidDel="00C01DD8">
          <w:rPr>
            <w:noProof/>
          </w:rPr>
          <w:fldChar w:fldCharType="end"/>
        </w:r>
        <w:r w:rsidR="00C01DD8" w:rsidDel="00C01DD8">
          <w:rPr>
            <w:noProof/>
          </w:rPr>
          <w:delText>]</w:delText>
        </w:r>
        <w:r w:rsidR="006B3F6C" w:rsidRPr="00632E7F" w:rsidDel="00C01DD8">
          <w:fldChar w:fldCharType="end"/>
        </w:r>
        <w:r w:rsidR="000B3410" w:rsidDel="00C01DD8">
          <w:delText xml:space="preserve">.  </w:delText>
        </w:r>
        <w:r w:rsidR="00544A87" w:rsidDel="00C01DD8">
          <w:delText>O</w:delText>
        </w:r>
        <w:r w:rsidR="000B3410" w:rsidDel="00C01DD8">
          <w:delText xml:space="preserve">ur loci </w:delText>
        </w:r>
        <w:r w:rsidR="005A058E" w:rsidDel="00C01DD8">
          <w:delText>we</w:delText>
        </w:r>
        <w:r w:rsidR="000B3410" w:rsidDel="00C01DD8">
          <w:delText xml:space="preserve">re also </w:delText>
        </w:r>
        <w:r w:rsidR="00544A87" w:rsidDel="00C01DD8">
          <w:delText xml:space="preserve">unusually </w:delText>
        </w:r>
        <w:r w:rsidR="000B3410" w:rsidDel="00C01DD8">
          <w:delText xml:space="preserve">informative, </w:delText>
        </w:r>
        <w:r w:rsidR="00ED0401" w:rsidRPr="00632E7F" w:rsidDel="00C01DD8">
          <w:delText>possessing on average 11</w:delText>
        </w:r>
        <w:r w:rsidR="00ED0401" w:rsidDel="00C01DD8">
          <w:delText>.3</w:delText>
        </w:r>
        <w:r w:rsidR="00ED0401" w:rsidRPr="00632E7F" w:rsidDel="00C01DD8">
          <w:delText xml:space="preserve"> alleles (range = 5 to 18, Table 2). </w:delText>
        </w:r>
        <w:r w:rsidR="00ED0401" w:rsidDel="00C01DD8">
          <w:delText xml:space="preserve"> </w:delText>
        </w:r>
        <w:r w:rsidR="000B3410" w:rsidDel="00C01DD8">
          <w:delText>Finally</w:delText>
        </w:r>
        <w:r w:rsidR="00ED0401" w:rsidDel="00C01DD8">
          <w:delText>, tests for heterozygosity excess applied to an independent dataset comprising 84 adult male individuals genotyped for</w:delText>
        </w:r>
        <w:r w:rsidR="00A80DBE" w:rsidDel="00C01DD8">
          <w:delText xml:space="preserve"> a much larger panel of</w:delText>
        </w:r>
        <w:r w:rsidR="00ED0401" w:rsidDel="00C01DD8">
          <w:delText xml:space="preserve"> 76 microsatellite loci</w:delText>
        </w:r>
        <w:r w:rsidR="00700E65" w:rsidDel="00C01DD8">
          <w:delText xml:space="preserve"> </w:delText>
        </w:r>
        <w:r w:rsidR="006B3F6C" w:rsidDel="00C01DD8">
          <w:fldChar w:fldCharType="begin"/>
        </w:r>
        <w:r w:rsidR="00C01DD8" w:rsidDel="00C01DD8">
          <w:delInstrText xml:space="preserve"> ADDIN EN.CITE &lt;EndNote&gt;&lt;Cite&gt;&lt;Author&gt;Hoffman&lt;/Author&gt;&lt;Year&gt;2010&lt;/Year&gt;&lt;RecNum&gt;3106&lt;/RecNum&gt;&lt;DisplayText&gt;[50]&lt;/DisplayText&gt;&lt;record&gt;&lt;rec-number&gt;3106&lt;/rec-number&gt;&lt;foreign-keys&gt;&lt;key app="EN" db-id="d5zr0exx1f5prwep2rapee0def9wa9t2peet"&gt;3106&lt;/key&gt;&lt;/foreign-keys&gt;&lt;ref-type name="Journal Article"&gt;17&lt;/ref-type&gt;&lt;contributors&gt;&lt;authors&gt;&lt;author&gt;Hoffman, J.I.&lt;/author&gt;&lt;author&gt;Forcada, J.&lt;/author&gt;&lt;author&gt;Amos, W.&lt;/author&gt;&lt;/authors&gt;&lt;/contributors&gt;&lt;titles&gt;&lt;title&gt;&lt;style face="normal" font="default" size="100%"&gt;Exploring the mechanisms underlying a heterozygosity-fitnesss correlation for canine size in the Antarctic fur seal &lt;/style&gt;&lt;style face="italic" font="default" size="100%"&gt;Arctocephalus gazella&lt;/style&gt;&lt;/title&gt;&lt;secondary-title&gt;Journal of Heredity&lt;/secondary-title&gt;&lt;/titles&gt;&lt;periodical&gt;&lt;full-title&gt;Journal of Heredity&lt;/full-title&gt;&lt;/periodical&gt;&lt;pages&gt;539–552&lt;/pages&gt;&lt;volume&gt;101&lt;/volume&gt;&lt;dates&gt;&lt;year&gt;2010&lt;/year&gt;&lt;/dates&gt;&lt;urls&gt;&lt;/urls&gt;&lt;/record&gt;&lt;/Cite&gt;&lt;/EndNote&gt;</w:delInstrText>
        </w:r>
        <w:r w:rsidR="006B3F6C" w:rsidDel="00C01DD8">
          <w:fldChar w:fldCharType="separate"/>
        </w:r>
        <w:r w:rsidR="00C01DD8" w:rsidDel="00C01DD8">
          <w:rPr>
            <w:noProof/>
          </w:rPr>
          <w:delText>[</w:delText>
        </w:r>
        <w:r w:rsidR="006B3F6C" w:rsidDel="00C01DD8">
          <w:rPr>
            <w:noProof/>
          </w:rPr>
          <w:fldChar w:fldCharType="begin"/>
        </w:r>
        <w:r w:rsidR="00C01DD8" w:rsidDel="00C01DD8">
          <w:rPr>
            <w:noProof/>
          </w:rPr>
          <w:delInstrText xml:space="preserve"> HYPERLINK  \l "_ENREF_50" \o "Hoffman, 2010 #3106" </w:delInstrText>
        </w:r>
        <w:r w:rsidR="006B3F6C" w:rsidDel="00C01DD8">
          <w:rPr>
            <w:noProof/>
          </w:rPr>
          <w:fldChar w:fldCharType="separate"/>
        </w:r>
        <w:r w:rsidR="00C01DD8" w:rsidDel="00C01DD8">
          <w:rPr>
            <w:noProof/>
          </w:rPr>
          <w:delText>50</w:delText>
        </w:r>
        <w:r w:rsidR="006B3F6C" w:rsidDel="00C01DD8">
          <w:rPr>
            <w:noProof/>
          </w:rPr>
          <w:fldChar w:fldCharType="end"/>
        </w:r>
        <w:r w:rsidR="00C01DD8" w:rsidDel="00C01DD8">
          <w:rPr>
            <w:noProof/>
          </w:rPr>
          <w:delText>]</w:delText>
        </w:r>
        <w:r w:rsidR="006B3F6C" w:rsidDel="00C01DD8">
          <w:fldChar w:fldCharType="end"/>
        </w:r>
        <w:r w:rsidR="00ED0401" w:rsidDel="00C01DD8">
          <w:delText xml:space="preserve"> yielded virtually identical results (data not shown).</w:delText>
        </w:r>
      </w:del>
    </w:p>
    <w:p w:rsidR="00E824FC" w:rsidDel="00C01DD8" w:rsidRDefault="00E824FC" w:rsidP="00E824FC">
      <w:pPr>
        <w:spacing w:line="360" w:lineRule="auto"/>
        <w:rPr>
          <w:del w:id="1175" w:author="localadmin" w:date="2015-04-02T10:17:00Z"/>
        </w:rPr>
      </w:pPr>
    </w:p>
    <w:p w:rsidR="00E824FC" w:rsidDel="00C01DD8" w:rsidRDefault="002356FA" w:rsidP="00E824FC">
      <w:pPr>
        <w:spacing w:line="360" w:lineRule="auto"/>
        <w:rPr>
          <w:del w:id="1176" w:author="localadmin" w:date="2015-04-02T10:17:00Z"/>
        </w:rPr>
      </w:pPr>
      <w:del w:id="1177" w:author="localadmin" w:date="2015-04-02T10:17:00Z">
        <w:r w:rsidDel="00C01DD8">
          <w:delText xml:space="preserve">A number of </w:delText>
        </w:r>
        <w:r w:rsidR="00FB155D" w:rsidDel="00C01DD8">
          <w:delText xml:space="preserve">factors other than genetic resolution may also influence the strength and duration of a bottleneck signature.  For example, immigration </w:delText>
        </w:r>
        <w:r w:rsidR="000006ED" w:rsidDel="00C01DD8">
          <w:delText>is capable of erasing</w:delText>
        </w:r>
        <w:r w:rsidR="00FB155D" w:rsidDel="00C01DD8">
          <w:delText xml:space="preserve"> a bottleneck signal within a few generations, particularly if the immigrants originate from a genetically divergent population</w:delText>
        </w:r>
        <w:r w:rsidDel="00C01DD8">
          <w:delText xml:space="preserve">, </w:delText>
        </w:r>
        <w:r w:rsidR="00A80DBE" w:rsidDel="00C01DD8">
          <w:delText>bringing with them</w:delText>
        </w:r>
        <w:r w:rsidDel="00C01DD8">
          <w:delText xml:space="preserve"> rare alleles but not substantially </w:delText>
        </w:r>
        <w:r w:rsidR="000006ED" w:rsidDel="00C01DD8">
          <w:delText xml:space="preserve">affecting </w:delText>
        </w:r>
        <w:r w:rsidDel="00C01DD8">
          <w:delText xml:space="preserve">overall heterozygosity </w:delText>
        </w:r>
        <w:r w:rsidR="006B3F6C" w:rsidDel="00C01DD8">
          <w:fldChar w:fldCharType="begin"/>
        </w:r>
        <w:r w:rsidR="00C01DD8" w:rsidDel="00C01DD8">
          <w:delInstrText xml:space="preserve"> ADDIN EN.CITE &lt;EndNote&gt;&lt;Cite&gt;&lt;Author&gt;Keller&lt;/Author&gt;&lt;Year&gt;2001&lt;/Year&gt;&lt;RecNum&gt;1662&lt;/RecNum&gt;&lt;DisplayText&gt;[20,51]&lt;/DisplayText&gt;&lt;record&gt;&lt;rec-number&gt;1662&lt;/rec-number&gt;&lt;foreign-keys&gt;&lt;key app="EN" db-id="d5zr0exx1f5prwep2rapee0def9wa9t2peet"&gt;1662&lt;/key&gt;&lt;/foreign-keys&gt;&lt;ref-type name="Journal Article"&gt;17&lt;/ref-type&gt;&lt;contributors&gt;&lt;authors&gt;&lt;author&gt;Keller, L. F.&lt;/author&gt;&lt;author&gt;Jeffery, K. J.&lt;/author&gt;&lt;author&gt;Arcese, P.&lt;/author&gt;&lt;author&gt;Beaumont, M. A.&lt;/author&gt;&lt;author&gt;Hochachka, W. M.&lt;/author&gt;&lt;author&gt;Smith, J. N. M.&lt;/author&gt;&lt;author&gt;Bruford, M. W.&lt;/author&gt;&lt;/authors&gt;&lt;/contributors&gt;&lt;titles&gt;&lt;title&gt;Immigration and the ephemerality of a natural population bottleneck: evidence from molecular markers&lt;/title&gt;&lt;secondary-title&gt;Proceedings of the Royal Society of London Series B-Biological Sciences&lt;/secondary-title&gt;&lt;/titles&gt;&lt;periodical&gt;&lt;full-title&gt;Proceedings of the Royal Society of London Series B-Biological Sciences&lt;/full-title&gt;&lt;/periodical&gt;&lt;pages&gt;1387-1394&lt;/pages&gt;&lt;volume&gt;268&lt;/volume&gt;&lt;dates&gt;&lt;year&gt;2001&lt;/year&gt;&lt;/dates&gt;&lt;urls&gt;&lt;/urls&gt;&lt;/record&gt;&lt;/Cite&gt;&lt;Cite&gt;&lt;Author&gt;Cornuet&lt;/Author&gt;&lt;Year&gt;1996&lt;/Year&gt;&lt;RecNum&gt;2082&lt;/RecNum&gt;&lt;record&gt;&lt;rec-number&gt;2082&lt;/rec-number&gt;&lt;foreign-keys&gt;&lt;key app="EN" db-id="d5zr0exx1f5prwep2rapee0def9wa9t2peet"&gt;2082&lt;/key&gt;&lt;/foreign-keys&gt;&lt;ref-type name="Journal Article"&gt;17&lt;/ref-type&gt;&lt;contributors&gt;&lt;authors&gt;&lt;author&gt;Cornuet, J.M.&lt;/author&gt;&lt;author&gt;Luikart, G.&lt;/author&gt;&lt;/authors&gt;&lt;/contributors&gt;&lt;titles&gt;&lt;title&gt;Description and power analysis of two tests for detecting recent population bottlenecks from allele frequency data&lt;/title&gt;&lt;secondary-title&gt;Genetics&lt;/secondary-title&gt;&lt;/titles&gt;&lt;periodical&gt;&lt;full-title&gt;Genetics&lt;/full-title&gt;&lt;/periodical&gt;&lt;pages&gt;2001-2014&lt;/pages&gt;&lt;volume&gt;144&lt;/volume&gt;&lt;dates&gt;&lt;year&gt;1996&lt;/year&gt;&lt;/dates&gt;&lt;urls&gt;&lt;/urls&gt;&lt;/record&gt;&lt;/Cite&gt;&lt;/EndNote&gt;</w:delInstrText>
        </w:r>
        <w:r w:rsidR="006B3F6C" w:rsidDel="00C01DD8">
          <w:fldChar w:fldCharType="separate"/>
        </w:r>
        <w:r w:rsidR="00C01DD8" w:rsidDel="00C01DD8">
          <w:rPr>
            <w:noProof/>
          </w:rPr>
          <w:delText>[</w:delText>
        </w:r>
        <w:r w:rsidR="006B3F6C" w:rsidDel="00C01DD8">
          <w:rPr>
            <w:noProof/>
          </w:rPr>
          <w:fldChar w:fldCharType="begin"/>
        </w:r>
        <w:r w:rsidR="00C01DD8" w:rsidDel="00C01DD8">
          <w:rPr>
            <w:noProof/>
          </w:rPr>
          <w:delInstrText xml:space="preserve"> HYPERLINK  \l "_ENREF_20" \o "Cornuet, 1996 #2082" </w:delInstrText>
        </w:r>
        <w:r w:rsidR="006B3F6C" w:rsidDel="00C01DD8">
          <w:rPr>
            <w:noProof/>
          </w:rPr>
          <w:fldChar w:fldCharType="separate"/>
        </w:r>
        <w:r w:rsidR="00C01DD8" w:rsidDel="00C01DD8">
          <w:rPr>
            <w:noProof/>
          </w:rPr>
          <w:delText>20</w:delText>
        </w:r>
        <w:r w:rsidR="006B3F6C" w:rsidDel="00C01DD8">
          <w:rPr>
            <w:noProof/>
          </w:rPr>
          <w:fldChar w:fldCharType="end"/>
        </w:r>
        <w:r w:rsidR="00C01DD8" w:rsidDel="00C01DD8">
          <w:rPr>
            <w:noProof/>
          </w:rPr>
          <w:delText>,</w:delText>
        </w:r>
        <w:r w:rsidR="006B3F6C" w:rsidDel="00C01DD8">
          <w:rPr>
            <w:noProof/>
          </w:rPr>
          <w:fldChar w:fldCharType="begin"/>
        </w:r>
        <w:r w:rsidR="00C01DD8" w:rsidDel="00C01DD8">
          <w:rPr>
            <w:noProof/>
          </w:rPr>
          <w:delInstrText xml:space="preserve"> HYPERLINK  \l "_ENREF_51" \o "Keller, 2001 #1662" </w:delInstrText>
        </w:r>
        <w:r w:rsidR="006B3F6C" w:rsidDel="00C01DD8">
          <w:rPr>
            <w:noProof/>
          </w:rPr>
          <w:fldChar w:fldCharType="separate"/>
        </w:r>
        <w:r w:rsidR="00C01DD8" w:rsidDel="00C01DD8">
          <w:rPr>
            <w:noProof/>
          </w:rPr>
          <w:delText>51</w:delText>
        </w:r>
        <w:r w:rsidR="006B3F6C" w:rsidDel="00C01DD8">
          <w:rPr>
            <w:noProof/>
          </w:rPr>
          <w:fldChar w:fldCharType="end"/>
        </w:r>
        <w:r w:rsidR="00C01DD8" w:rsidDel="00C01DD8">
          <w:rPr>
            <w:noProof/>
          </w:rPr>
          <w:delText>]</w:delText>
        </w:r>
        <w:r w:rsidR="006B3F6C" w:rsidDel="00C01DD8">
          <w:fldChar w:fldCharType="end"/>
        </w:r>
        <w:r w:rsidR="00FB155D" w:rsidDel="00C01DD8">
          <w:delText xml:space="preserve">.  </w:delText>
        </w:r>
        <w:r w:rsidR="003147CB" w:rsidDel="00C01DD8">
          <w:delText>Conversely</w:delText>
        </w:r>
        <w:r w:rsidR="00FB155D" w:rsidDel="00C01DD8">
          <w:delText>, hybridi</w:delText>
        </w:r>
        <w:r w:rsidR="005437BF" w:rsidDel="00C01DD8">
          <w:delText>z</w:delText>
        </w:r>
        <w:r w:rsidR="00FB155D" w:rsidDel="00C01DD8">
          <w:delText xml:space="preserve">ation </w:delText>
        </w:r>
        <w:r w:rsidDel="00C01DD8">
          <w:delText xml:space="preserve">holds the potential to generate a false positive signal, </w:delText>
        </w:r>
        <w:r w:rsidR="005A058E" w:rsidDel="00C01DD8">
          <w:delText xml:space="preserve">for example </w:delText>
        </w:r>
        <w:r w:rsidDel="00C01DD8">
          <w:delText xml:space="preserve">artificially lowering </w:delText>
        </w:r>
        <w:r w:rsidRPr="00F20C85" w:rsidDel="00C01DD8">
          <w:rPr>
            <w:i/>
          </w:rPr>
          <w:delText>M</w:delText>
        </w:r>
        <w:r w:rsidDel="00C01DD8">
          <w:delText xml:space="preserve"> by introducing gaps into the allele frequency distribution </w:delText>
        </w:r>
        <w:r w:rsidR="006B3F6C" w:rsidDel="00C01DD8">
          <w:fldChar w:fldCharType="begin"/>
        </w:r>
        <w:r w:rsidR="007645BF" w:rsidDel="00C01DD8">
          <w:delInstrText xml:space="preserve"> ADDIN EN.CITE &lt;EndNote&gt;&lt;Cite&gt;&lt;Author&gt;Garza&lt;/Author&gt;&lt;Year&gt;2001&lt;/Year&gt;&lt;RecNum&gt;1567&lt;/RecNum&gt;&lt;DisplayText&gt;[22]&lt;/DisplayText&gt;&lt;record&gt;&lt;rec-number&gt;1567&lt;/rec-number&gt;&lt;foreign-keys&gt;&lt;key app="EN" db-id="d5zr0exx1f5prwep2rapee0def9wa9t2peet"&gt;1567&lt;/key&gt;&lt;/foreign-keys&gt;&lt;ref-type name="Journal Article"&gt;17&lt;/ref-type&gt;&lt;contributors&gt;&lt;authors&gt;&lt;author&gt;Garza, J. C.&lt;/author&gt;&lt;author&gt;Williamson, E. G.&lt;/author&gt;&lt;/authors&gt;&lt;/contributors&gt;&lt;titles&gt;&lt;title&gt;Detection of reduced population size using data from microsatellite loci&lt;/title&gt;&lt;secondary-title&gt;Molecular Ecology&lt;/secondary-title&gt;&lt;/titles&gt;&lt;periodical&gt;&lt;full-title&gt;Molecular Ecology&lt;/full-title&gt;&lt;/periodical&gt;&lt;pages&gt;305-318&lt;/pages&gt;&lt;volume&gt;10&lt;/volume&gt;&lt;dates&gt;&lt;year&gt;2001&lt;/year&gt;&lt;/dates&gt;&lt;urls&gt;&lt;/urls&gt;&lt;/record&gt;&lt;/Cite&gt;&lt;/EndNote&gt;</w:delInstrText>
        </w:r>
        <w:r w:rsidR="006B3F6C" w:rsidDel="00C01DD8">
          <w:fldChar w:fldCharType="separate"/>
        </w:r>
        <w:r w:rsidR="007645BF" w:rsidDel="00C01DD8">
          <w:rPr>
            <w:noProof/>
          </w:rPr>
          <w:delText>[</w:delText>
        </w:r>
        <w:r w:rsidR="006B3F6C" w:rsidDel="00C01DD8">
          <w:rPr>
            <w:noProof/>
          </w:rPr>
          <w:fldChar w:fldCharType="begin"/>
        </w:r>
        <w:r w:rsidR="00C01DD8" w:rsidDel="00C01DD8">
          <w:rPr>
            <w:noProof/>
          </w:rPr>
          <w:delInstrText xml:space="preserve"> HYPERLINK  \l "_ENREF_22" \o "Garza, 2001 #1567" </w:delInstrText>
        </w:r>
        <w:r w:rsidR="006B3F6C" w:rsidDel="00C01DD8">
          <w:rPr>
            <w:noProof/>
          </w:rPr>
          <w:fldChar w:fldCharType="separate"/>
        </w:r>
        <w:r w:rsidR="00C01DD8" w:rsidDel="00C01DD8">
          <w:rPr>
            <w:noProof/>
          </w:rPr>
          <w:delText>22</w:delText>
        </w:r>
        <w:r w:rsidR="006B3F6C" w:rsidDel="00C01DD8">
          <w:rPr>
            <w:noProof/>
          </w:rPr>
          <w:fldChar w:fldCharType="end"/>
        </w:r>
        <w:r w:rsidR="007645BF" w:rsidDel="00C01DD8">
          <w:rPr>
            <w:noProof/>
          </w:rPr>
          <w:delText>]</w:delText>
        </w:r>
        <w:r w:rsidR="006B3F6C" w:rsidDel="00C01DD8">
          <w:fldChar w:fldCharType="end"/>
        </w:r>
        <w:r w:rsidDel="00C01DD8">
          <w:delText xml:space="preserve">.  Again however, neither of these are likely to be important in Antarctic fur seals.  Global population structure is weak and much of the species' range appears to have been seeded from South Georgia and not vice versa </w:delText>
        </w:r>
        <w:r w:rsidR="006B3F6C" w:rsidDel="00C01DD8">
          <w:fldChar w:fldCharType="begin"/>
        </w:r>
        <w:r w:rsidR="007645BF" w:rsidDel="00C01DD8">
          <w:delInstrText xml:space="preserve"> ADDIN EN.CITE &lt;EndNote&gt;&lt;Cite&gt;&lt;Author&gt;Wynen&lt;/Author&gt;&lt;Year&gt;2000&lt;/Year&gt;&lt;RecNum&gt;7&lt;/RecNum&gt;&lt;DisplayText&gt;[40]&lt;/DisplayText&gt;&lt;record&gt;&lt;rec-number&gt;7&lt;/rec-number&gt;&lt;foreign-keys&gt;&lt;key app="EN" db-id="d5zr0exx1f5prwep2rapee0def9wa9t2peet"&gt;7&lt;/key&gt;&lt;/foreign-keys&gt;&lt;ref-type name="Journal Article"&gt;17&lt;/ref-type&gt;&lt;contributors&gt;&lt;authors&gt;&lt;author&gt;Wynen, L. P.&lt;/author&gt;&lt;author&gt;Goldsworthy, S. D.&lt;/author&gt;&lt;author&gt;Guinet, C.&lt;/author&gt;&lt;author&gt;Bester, M. N.&lt;/author&gt;&lt;author&gt;Boyd, I. L.&lt;/author&gt;&lt;author&gt;Gjertz, I.&lt;/author&gt;&lt;author&gt;Hofmeyr, G. J. G.&lt;/author&gt;&lt;author&gt;White, R. G.&lt;/author&gt;&lt;author&gt;Slade, R.&lt;/author&gt;&lt;/authors&gt;&lt;/contributors&gt;&lt;titles&gt;&lt;title&gt;&lt;style face="normal" font="default" size="100%"&gt;Postsealing genetic variation and population structure of two species of fur seal (&lt;/style&gt;&lt;style face="italic" font="default" size="100%"&gt;Arctocephalus gazella &lt;/style&gt;&lt;style face="normal" font="default" size="100%"&gt;and &lt;/style&gt;&lt;style face="italic" font="default" size="100%"&gt;A. tropicalis&lt;/style&gt;&lt;style face="normal" font="default" size="100%"&gt;)&lt;/style&gt;&lt;/title&gt;&lt;secondary-title&gt;Molecular Ecology&lt;/secondary-title&gt;&lt;alt-title&gt;0962-1083&lt;/alt-title&gt;&lt;/titles&gt;&lt;periodical&gt;&lt;full-title&gt;Molecular Ecology&lt;/full-title&gt;&lt;/periodical&gt;&lt;pages&gt;299-314&lt;/pages&gt;&lt;volume&gt;9&lt;/volume&gt;&lt;number&gt;3&lt;/number&gt;&lt;keywords&gt;&lt;keyword&gt;prince-edward-islands&lt;/keyword&gt;&lt;keyword&gt;marion-island&lt;/keyword&gt;&lt;keyword&gt;restriction data&lt;/keyword&gt;&lt;keyword&gt;southern-ocean&lt;/keyword&gt;&lt;keyword&gt;heard-island&lt;/keyword&gt;&lt;keyword&gt;f-statistics&lt;/keyword&gt;&lt;keyword&gt;variability&lt;/keyword&gt;&lt;keyword&gt;sequence&lt;/keyword&gt;&lt;keyword&gt;dynamics&lt;/keyword&gt;&lt;keyword&gt;georgia&lt;/keyword&gt;&lt;keyword&gt;Arctocephalus&lt;/keyword&gt;&lt;keyword&gt;fur seal&lt;/keyword&gt;&lt;keyword&gt;mtDNA&lt;/keyword&gt;&lt;keyword&gt;population genetics&lt;/keyword&gt;&lt;keyword&gt;subantarctic&lt;/keyword&gt;&lt;/keywords&gt;&lt;dates&gt;&lt;year&gt;2000&lt;/year&gt;&lt;/dates&gt;&lt;label&gt;@&lt;/label&gt;&lt;urls&gt;&lt;/urls&gt;&lt;/record&gt;&lt;/Cite&gt;&lt;/EndNote&gt;</w:delInstrText>
        </w:r>
        <w:r w:rsidR="006B3F6C" w:rsidDel="00C01DD8">
          <w:fldChar w:fldCharType="separate"/>
        </w:r>
        <w:r w:rsidR="007645BF" w:rsidDel="00C01DD8">
          <w:rPr>
            <w:noProof/>
          </w:rPr>
          <w:delText>[</w:delText>
        </w:r>
        <w:r w:rsidR="006B3F6C" w:rsidDel="00C01DD8">
          <w:rPr>
            <w:noProof/>
          </w:rPr>
          <w:fldChar w:fldCharType="begin"/>
        </w:r>
        <w:r w:rsidR="00C01DD8" w:rsidDel="00C01DD8">
          <w:rPr>
            <w:noProof/>
          </w:rPr>
          <w:delInstrText xml:space="preserve"> HYPERLINK  \l "_ENREF_40" \o "Wynen, 2000 #7" </w:delInstrText>
        </w:r>
        <w:r w:rsidR="006B3F6C" w:rsidDel="00C01DD8">
          <w:rPr>
            <w:noProof/>
          </w:rPr>
          <w:fldChar w:fldCharType="separate"/>
        </w:r>
        <w:r w:rsidR="00C01DD8" w:rsidDel="00C01DD8">
          <w:rPr>
            <w:noProof/>
          </w:rPr>
          <w:delText>40</w:delText>
        </w:r>
        <w:r w:rsidR="006B3F6C" w:rsidDel="00C01DD8">
          <w:rPr>
            <w:noProof/>
          </w:rPr>
          <w:fldChar w:fldCharType="end"/>
        </w:r>
        <w:r w:rsidR="007645BF" w:rsidDel="00C01DD8">
          <w:rPr>
            <w:noProof/>
          </w:rPr>
          <w:delText>]</w:delText>
        </w:r>
        <w:r w:rsidR="006B3F6C" w:rsidDel="00C01DD8">
          <w:fldChar w:fldCharType="end"/>
        </w:r>
        <w:r w:rsidDel="00C01DD8">
          <w:delText xml:space="preserve">, suggesting that </w:delText>
        </w:r>
        <w:r w:rsidR="003F6356" w:rsidDel="00C01DD8">
          <w:delText xml:space="preserve">historical </w:delText>
        </w:r>
        <w:r w:rsidDel="00C01DD8">
          <w:delText xml:space="preserve">immigration into our study area is likely to have been negligible.  Similarly, although </w:delText>
        </w:r>
        <w:r w:rsidRPr="00F96472" w:rsidDel="00C01DD8">
          <w:rPr>
            <w:i/>
          </w:rPr>
          <w:delText>A</w:delText>
        </w:r>
        <w:r w:rsidRPr="00AA299F" w:rsidDel="00C01DD8">
          <w:rPr>
            <w:i/>
          </w:rPr>
          <w:delText>.</w:delText>
        </w:r>
        <w:r w:rsidDel="00C01DD8">
          <w:rPr>
            <w:i/>
          </w:rPr>
          <w:delText xml:space="preserve"> </w:delText>
        </w:r>
        <w:r w:rsidRPr="00AA299F" w:rsidDel="00C01DD8">
          <w:rPr>
            <w:i/>
          </w:rPr>
          <w:delText>gazella</w:delText>
        </w:r>
        <w:r w:rsidDel="00C01DD8">
          <w:delText xml:space="preserve"> is known to hybridize with the sub-Antarctic fur seal </w:delText>
        </w:r>
        <w:r w:rsidRPr="00AA299F" w:rsidDel="00C01DD8">
          <w:rPr>
            <w:i/>
          </w:rPr>
          <w:delText>A.tropicalis</w:delText>
        </w:r>
        <w:r w:rsidDel="00C01DD8">
          <w:delText xml:space="preserve">, Wynen et al. </w:delText>
        </w:r>
        <w:r w:rsidR="006B3F6C" w:rsidDel="00C01DD8">
          <w:fldChar w:fldCharType="begin"/>
        </w:r>
        <w:r w:rsidR="007645BF" w:rsidDel="00C01DD8">
          <w:delInstrText xml:space="preserve"> ADDIN EN.CITE &lt;EndNote&gt;&lt;Cite&gt;&lt;Author&gt;Wynen&lt;/Author&gt;&lt;Year&gt;2000&lt;/Year&gt;&lt;RecNum&gt;7&lt;/RecNum&gt;&lt;DisplayText&gt;[40]&lt;/DisplayText&gt;&lt;record&gt;&lt;rec-number&gt;7&lt;/rec-number&gt;&lt;foreign-keys&gt;&lt;key app="EN" db-id="d5zr0exx1f5prwep2rapee0def9wa9t2peet"&gt;7&lt;/key&gt;&lt;/foreign-keys&gt;&lt;ref-type name="Journal Article"&gt;17&lt;/ref-type&gt;&lt;contributors&gt;&lt;authors&gt;&lt;author&gt;Wynen, L. P.&lt;/author&gt;&lt;author&gt;Goldsworthy, S. D.&lt;/author&gt;&lt;author&gt;Guinet, C.&lt;/author&gt;&lt;author&gt;Bester, M. N.&lt;/author&gt;&lt;author&gt;Boyd, I. L.&lt;/author&gt;&lt;author&gt;Gjertz, I.&lt;/author&gt;&lt;author&gt;Hofmeyr, G. J. G.&lt;/author&gt;&lt;author&gt;White, R. G.&lt;/author&gt;&lt;author&gt;Slade, R.&lt;/author&gt;&lt;/authors&gt;&lt;/contributors&gt;&lt;titles&gt;&lt;title&gt;&lt;style face="normal" font="default" size="100%"&gt;Postsealing genetic variation and population structure of two species of fur seal (&lt;/style&gt;&lt;style face="italic" font="default" size="100%"&gt;Arctocephalus gazella &lt;/style&gt;&lt;style face="normal" font="default" size="100%"&gt;and &lt;/style&gt;&lt;style face="italic" font="default" size="100%"&gt;A. tropicalis&lt;/style&gt;&lt;style face="normal" font="default" size="100%"&gt;)&lt;/style&gt;&lt;/title&gt;&lt;secondary-title&gt;Molecular Ecology&lt;/secondary-title&gt;&lt;alt-title&gt;0962-1083&lt;/alt-title&gt;&lt;/titles&gt;&lt;periodical&gt;&lt;full-title&gt;Molecular Ecology&lt;/full-title&gt;&lt;/periodical&gt;&lt;pages&gt;299-314&lt;/pages&gt;&lt;volume&gt;9&lt;/volume&gt;&lt;number&gt;3&lt;/number&gt;&lt;keywords&gt;&lt;keyword&gt;prince-edward-islands&lt;/keyword&gt;&lt;keyword&gt;marion-island&lt;/keyword&gt;&lt;keyword&gt;restriction data&lt;/keyword&gt;&lt;keyword&gt;southern-ocean&lt;/keyword&gt;&lt;keyword&gt;heard-island&lt;/keyword&gt;&lt;keyword&gt;f-statistics&lt;/keyword&gt;&lt;keyword&gt;variability&lt;/keyword&gt;&lt;keyword&gt;sequence&lt;/keyword&gt;&lt;keyword&gt;dynamics&lt;/keyword&gt;&lt;keyword&gt;georgia&lt;/keyword&gt;&lt;keyword&gt;Arctocephalus&lt;/keyword&gt;&lt;keyword&gt;fur seal&lt;/keyword&gt;&lt;keyword&gt;mtDNA&lt;/keyword&gt;&lt;keyword&gt;population genetics&lt;/keyword&gt;&lt;keyword&gt;subantarctic&lt;/keyword&gt;&lt;/keywords&gt;&lt;dates&gt;&lt;year&gt;2000&lt;/year&gt;&lt;/dates&gt;&lt;label&gt;@&lt;/label&gt;&lt;urls&gt;&lt;/urls&gt;&lt;/record&gt;&lt;/Cite&gt;&lt;/EndNote&gt;</w:delInstrText>
        </w:r>
        <w:r w:rsidR="006B3F6C" w:rsidDel="00C01DD8">
          <w:fldChar w:fldCharType="separate"/>
        </w:r>
        <w:r w:rsidR="007645BF" w:rsidDel="00C01DD8">
          <w:rPr>
            <w:noProof/>
          </w:rPr>
          <w:delText>[</w:delText>
        </w:r>
        <w:r w:rsidR="006B3F6C" w:rsidDel="00C01DD8">
          <w:rPr>
            <w:noProof/>
          </w:rPr>
          <w:fldChar w:fldCharType="begin"/>
        </w:r>
        <w:r w:rsidR="00C01DD8" w:rsidDel="00C01DD8">
          <w:rPr>
            <w:noProof/>
          </w:rPr>
          <w:delInstrText xml:space="preserve"> HYPERLINK  \l "_ENREF_40" \o "Wynen, 2000 #7" </w:delInstrText>
        </w:r>
        <w:r w:rsidR="006B3F6C" w:rsidDel="00C01DD8">
          <w:rPr>
            <w:noProof/>
          </w:rPr>
          <w:fldChar w:fldCharType="separate"/>
        </w:r>
        <w:r w:rsidR="00C01DD8" w:rsidDel="00C01DD8">
          <w:rPr>
            <w:noProof/>
          </w:rPr>
          <w:delText>40</w:delText>
        </w:r>
        <w:r w:rsidR="006B3F6C" w:rsidDel="00C01DD8">
          <w:rPr>
            <w:noProof/>
          </w:rPr>
          <w:fldChar w:fldCharType="end"/>
        </w:r>
        <w:r w:rsidR="007645BF" w:rsidDel="00C01DD8">
          <w:rPr>
            <w:noProof/>
          </w:rPr>
          <w:delText>]</w:delText>
        </w:r>
        <w:r w:rsidR="006B3F6C" w:rsidDel="00C01DD8">
          <w:fldChar w:fldCharType="end"/>
        </w:r>
        <w:r w:rsidDel="00C01DD8">
          <w:delText xml:space="preserve"> found no shared haplotypes between these species and a sequence divergence of 8%, suggesting that this phenomenon is recent, not extensive and confined </w:delText>
        </w:r>
        <w:r w:rsidR="003147CB" w:rsidDel="00C01DD8">
          <w:delText xml:space="preserve">only </w:delText>
        </w:r>
        <w:r w:rsidDel="00C01DD8">
          <w:delText xml:space="preserve">to very small </w:delText>
        </w:r>
        <w:r w:rsidR="003F6356" w:rsidDel="00C01DD8">
          <w:delText>regions</w:delText>
        </w:r>
        <w:r w:rsidDel="00C01DD8">
          <w:delText xml:space="preserve"> of range overlap.</w:delText>
        </w:r>
      </w:del>
    </w:p>
    <w:p w:rsidR="00E824FC" w:rsidDel="00C01DD8" w:rsidRDefault="00E824FC" w:rsidP="00E824FC">
      <w:pPr>
        <w:spacing w:line="360" w:lineRule="auto"/>
        <w:rPr>
          <w:del w:id="1178" w:author="localadmin" w:date="2015-04-02T10:17:00Z"/>
        </w:rPr>
      </w:pPr>
    </w:p>
    <w:p w:rsidR="00E824FC" w:rsidDel="00C01DD8" w:rsidRDefault="003F6356">
      <w:pPr>
        <w:spacing w:line="360" w:lineRule="auto"/>
        <w:rPr>
          <w:del w:id="1179" w:author="localadmin" w:date="2015-04-02T10:17:00Z"/>
        </w:rPr>
      </w:pPr>
      <w:del w:id="1180" w:author="localadmin" w:date="2015-04-02T10:17:00Z">
        <w:r w:rsidDel="00C01DD8">
          <w:delText>One</w:delText>
        </w:r>
        <w:r w:rsidR="00FA6560" w:rsidDel="00C01DD8">
          <w:delText xml:space="preserve"> p</w:delText>
        </w:r>
        <w:r w:rsidR="002606A7" w:rsidDel="00C01DD8">
          <w:delText>lausible</w:delText>
        </w:r>
        <w:r w:rsidR="00FA6560" w:rsidDel="00C01DD8">
          <w:delText xml:space="preserve"> explanation for </w:delText>
        </w:r>
        <w:r w:rsidR="002606A7" w:rsidDel="00C01DD8">
          <w:delText xml:space="preserve">the lack of a clear and pervasive bottleneck signal using classical tests draws upon the observation that the Antarctic fur seal population recovered from the demographic reduction extremely rapidly, </w:delText>
        </w:r>
        <w:r w:rsidR="00493D55" w:rsidDel="00C01DD8">
          <w:delText xml:space="preserve">the census size increasing from just a handful of individuals in the 1920s to </w:delText>
        </w:r>
        <w:r w:rsidR="00643D6A" w:rsidDel="00C01DD8">
          <w:delText>around three</w:delText>
        </w:r>
        <w:r w:rsidR="00493D55" w:rsidDel="00C01DD8">
          <w:delText xml:space="preserve"> million within </w:delText>
        </w:r>
        <w:r w:rsidR="003147CB" w:rsidDel="00C01DD8">
          <w:delText>fewer than ten</w:delText>
        </w:r>
        <w:r w:rsidR="00493D55" w:rsidDel="00C01DD8">
          <w:delText xml:space="preserve"> </w:delText>
        </w:r>
        <w:r w:rsidR="002606A7" w:rsidDel="00C01DD8">
          <w:delText>generations of the recorded bottleneck.  R</w:delText>
        </w:r>
        <w:r w:rsidR="002606A7" w:rsidRPr="00D66C6A" w:rsidDel="00C01DD8">
          <w:delText xml:space="preserve">apid population </w:delText>
        </w:r>
        <w:r w:rsidR="002606A7" w:rsidDel="00C01DD8">
          <w:delText>expansion is</w:delText>
        </w:r>
        <w:r w:rsidR="002606A7" w:rsidRPr="00D66C6A" w:rsidDel="00C01DD8">
          <w:delText xml:space="preserve"> expected to promote the recovery of allelic diversity</w:delText>
        </w:r>
        <w:r w:rsidR="002606A7" w:rsidDel="00C01DD8">
          <w:delText xml:space="preserve"> </w:delText>
        </w:r>
        <w:r w:rsidR="006B3F6C" w:rsidRPr="00D66C6A" w:rsidDel="00C01DD8">
          <w:fldChar w:fldCharType="begin"/>
        </w:r>
        <w:r w:rsidR="00C01DD8" w:rsidDel="00C01DD8">
          <w:delInstrText xml:space="preserve"> ADDIN EN.CITE &lt;EndNote&gt;&lt;Cite&gt;&lt;Author&gt;Slatkin&lt;/Author&gt;&lt;Year&gt;1991&lt;/Year&gt;&lt;RecNum&gt;3049&lt;/RecNum&gt;&lt;DisplayText&gt;[52]&lt;/DisplayText&gt;&lt;record&gt;&lt;rec-number&gt;3049&lt;/rec-number&gt;&lt;foreign-keys&gt;&lt;key app="EN" db-id="d5zr0exx1f5prwep2rapee0def9wa9t2peet"&gt;3049&lt;/key&gt;&lt;/foreign-keys&gt;&lt;ref-type name="Journal Article"&gt;17&lt;/ref-type&gt;&lt;contributors&gt;&lt;authors&gt;&lt;author&gt;Slatkin, M.&lt;/author&gt;&lt;author&gt;Hudson, R. R.&lt;/author&gt;&lt;/authors&gt;&lt;/contributors&gt;&lt;titles&gt;&lt;title&gt;Pairwise comparisons of mitochondrial DNA sequences in stable and exponentially growing populations&lt;/title&gt;&lt;secondary-title&gt;Genetics&lt;/secondary-title&gt;&lt;/titles&gt;&lt;periodical&gt;&lt;full-title&gt;Genetics&lt;/full-title&gt;&lt;/periodical&gt;&lt;pages&gt;555-562&lt;/pages&gt;&lt;volume&gt;129&lt;/volume&gt;&lt;dates&gt;&lt;year&gt;1991&lt;/year&gt;&lt;/dates&gt;&lt;urls&gt;&lt;/urls&gt;&lt;/record&gt;&lt;/Cite&gt;&lt;/EndNote&gt;</w:delInstrText>
        </w:r>
        <w:r w:rsidR="006B3F6C" w:rsidRPr="00D66C6A" w:rsidDel="00C01DD8">
          <w:fldChar w:fldCharType="separate"/>
        </w:r>
        <w:r w:rsidR="00C01DD8" w:rsidDel="00C01DD8">
          <w:rPr>
            <w:noProof/>
          </w:rPr>
          <w:delText>[</w:delText>
        </w:r>
        <w:r w:rsidR="006B3F6C" w:rsidDel="00C01DD8">
          <w:rPr>
            <w:noProof/>
          </w:rPr>
          <w:fldChar w:fldCharType="begin"/>
        </w:r>
        <w:r w:rsidR="00C01DD8" w:rsidDel="00C01DD8">
          <w:rPr>
            <w:noProof/>
          </w:rPr>
          <w:delInstrText xml:space="preserve"> HYPERLINK  \l "_ENREF_52" \o "Slatkin, 1991 #3049" </w:delInstrText>
        </w:r>
        <w:r w:rsidR="006B3F6C" w:rsidDel="00C01DD8">
          <w:rPr>
            <w:noProof/>
          </w:rPr>
          <w:fldChar w:fldCharType="separate"/>
        </w:r>
        <w:r w:rsidR="00C01DD8" w:rsidDel="00C01DD8">
          <w:rPr>
            <w:noProof/>
          </w:rPr>
          <w:delText>52</w:delText>
        </w:r>
        <w:r w:rsidR="006B3F6C" w:rsidDel="00C01DD8">
          <w:rPr>
            <w:noProof/>
          </w:rPr>
          <w:fldChar w:fldCharType="end"/>
        </w:r>
        <w:r w:rsidR="00C01DD8" w:rsidDel="00C01DD8">
          <w:rPr>
            <w:noProof/>
          </w:rPr>
          <w:delText>]</w:delText>
        </w:r>
        <w:r w:rsidR="006B3F6C" w:rsidRPr="00D66C6A" w:rsidDel="00C01DD8">
          <w:fldChar w:fldCharType="end"/>
        </w:r>
        <w:r w:rsidR="00153A65" w:rsidDel="00C01DD8">
          <w:delText xml:space="preserve"> </w:delText>
        </w:r>
        <w:r w:rsidR="00544A87" w:rsidDel="00C01DD8">
          <w:delText>and will therefore act</w:delText>
        </w:r>
        <w:r w:rsidR="00153A65" w:rsidDel="00C01DD8">
          <w:delText xml:space="preserve"> to erode</w:delText>
        </w:r>
        <w:r w:rsidR="00153A65" w:rsidRPr="002677DF" w:rsidDel="00C01DD8">
          <w:delText xml:space="preserve"> </w:delText>
        </w:r>
        <w:r w:rsidR="002606A7" w:rsidRPr="002677DF" w:rsidDel="00C01DD8">
          <w:delText>any pre-existing signal of heterozygosity excess</w:delText>
        </w:r>
        <w:r w:rsidR="002606A7" w:rsidDel="00C01DD8">
          <w:delText xml:space="preserve"> </w:delText>
        </w:r>
        <w:r w:rsidR="006B3F6C" w:rsidRPr="002677DF" w:rsidDel="00C01DD8">
          <w:fldChar w:fldCharType="begin"/>
        </w:r>
        <w:r w:rsidR="007645BF" w:rsidDel="00C01DD8">
          <w:delInstrText xml:space="preserve"> ADDIN EN.CITE &lt;EndNote&gt;&lt;Cite&gt;&lt;Author&gt;Cornuet&lt;/Author&gt;&lt;Year&gt;1996&lt;/Year&gt;&lt;RecNum&gt;2082&lt;/RecNum&gt;&lt;DisplayText&gt;[20]&lt;/DisplayText&gt;&lt;record&gt;&lt;rec-number&gt;2082&lt;/rec-number&gt;&lt;foreign-keys&gt;&lt;key app="EN" db-id="d5zr0exx1f5prwep2rapee0def9wa9t2peet"&gt;2082&lt;/key&gt;&lt;/foreign-keys&gt;&lt;ref-type name="Journal Article"&gt;17&lt;/ref-type&gt;&lt;contributors&gt;&lt;authors&gt;&lt;author&gt;Cornuet, J.M.&lt;/author&gt;&lt;author&gt;Luikart, G.&lt;/author&gt;&lt;/authors&gt;&lt;/contributors&gt;&lt;titles&gt;&lt;title&gt;Description and power analysis of two tests for detecting recent population bottlenecks from allele frequency data&lt;/title&gt;&lt;secondary-title&gt;Genetics&lt;/secondary-title&gt;&lt;/titles&gt;&lt;periodical&gt;&lt;full-title&gt;Genetics&lt;/full-title&gt;&lt;/periodical&gt;&lt;pages&gt;2001-2014&lt;/pages&gt;&lt;volume&gt;144&lt;/volume&gt;&lt;dates&gt;&lt;year&gt;1996&lt;/year&gt;&lt;/dates&gt;&lt;urls&gt;&lt;/urls&gt;&lt;/record&gt;&lt;/Cite&gt;&lt;/EndNote&gt;</w:delInstrText>
        </w:r>
        <w:r w:rsidR="006B3F6C" w:rsidRPr="002677DF" w:rsidDel="00C01DD8">
          <w:fldChar w:fldCharType="separate"/>
        </w:r>
        <w:r w:rsidR="007645BF" w:rsidDel="00C01DD8">
          <w:rPr>
            <w:noProof/>
          </w:rPr>
          <w:delText>[</w:delText>
        </w:r>
        <w:r w:rsidR="006B3F6C" w:rsidDel="00C01DD8">
          <w:rPr>
            <w:noProof/>
          </w:rPr>
          <w:fldChar w:fldCharType="begin"/>
        </w:r>
        <w:r w:rsidR="00C01DD8" w:rsidDel="00C01DD8">
          <w:rPr>
            <w:noProof/>
          </w:rPr>
          <w:delInstrText xml:space="preserve"> HYPERLINK  \l "_ENREF_20" \o "Cornuet, 1996 #2082" </w:delInstrText>
        </w:r>
        <w:r w:rsidR="006B3F6C" w:rsidDel="00C01DD8">
          <w:rPr>
            <w:noProof/>
          </w:rPr>
          <w:fldChar w:fldCharType="separate"/>
        </w:r>
        <w:r w:rsidR="00C01DD8" w:rsidDel="00C01DD8">
          <w:rPr>
            <w:noProof/>
          </w:rPr>
          <w:delText>20</w:delText>
        </w:r>
        <w:r w:rsidR="006B3F6C" w:rsidDel="00C01DD8">
          <w:rPr>
            <w:noProof/>
          </w:rPr>
          <w:fldChar w:fldCharType="end"/>
        </w:r>
        <w:r w:rsidR="007645BF" w:rsidDel="00C01DD8">
          <w:rPr>
            <w:noProof/>
          </w:rPr>
          <w:delText>]</w:delText>
        </w:r>
        <w:r w:rsidR="006B3F6C" w:rsidRPr="002677DF" w:rsidDel="00C01DD8">
          <w:fldChar w:fldCharType="end"/>
        </w:r>
        <w:r w:rsidR="002606A7" w:rsidRPr="002677DF" w:rsidDel="00C01DD8">
          <w:delText xml:space="preserve">.  </w:delText>
        </w:r>
        <w:r w:rsidR="00E85CE6" w:rsidDel="00C01DD8">
          <w:delText>Similarly, g</w:delText>
        </w:r>
        <w:r w:rsidR="002606A7" w:rsidDel="00C01DD8">
          <w:delText>iven the unusually high average allelic richness of our panel of loci</w:delText>
        </w:r>
        <w:r w:rsidR="003147CB" w:rsidDel="00C01DD8">
          <w:delText xml:space="preserve"> and assuming that most mutations are single-step, </w:delText>
        </w:r>
        <w:r w:rsidR="00544A87" w:rsidDel="00C01DD8">
          <w:delText xml:space="preserve">the majority of </w:delText>
        </w:r>
        <w:r w:rsidR="002606A7" w:rsidDel="00C01DD8">
          <w:delText xml:space="preserve">novel </w:delText>
        </w:r>
        <w:r w:rsidR="00544A87" w:rsidDel="00C01DD8">
          <w:delText xml:space="preserve">mutations </w:delText>
        </w:r>
        <w:r w:rsidR="003147CB" w:rsidDel="00C01DD8">
          <w:delText>would</w:delText>
        </w:r>
        <w:r w:rsidR="002606A7" w:rsidDel="00C01DD8">
          <w:delText xml:space="preserve"> </w:delText>
        </w:r>
        <w:r w:rsidR="003147CB" w:rsidDel="00C01DD8">
          <w:delText xml:space="preserve">be </w:delText>
        </w:r>
        <w:r w:rsidR="00544A87" w:rsidDel="00C01DD8">
          <w:delText xml:space="preserve">not be </w:delText>
        </w:r>
        <w:r w:rsidR="003147CB" w:rsidDel="00C01DD8">
          <w:delText xml:space="preserve">expected </w:delText>
        </w:r>
        <w:r w:rsidR="000006ED" w:rsidDel="00C01DD8">
          <w:delText xml:space="preserve">to </w:delText>
        </w:r>
        <w:r w:rsidR="00544A87" w:rsidDel="00C01DD8">
          <w:delText xml:space="preserve">broaden </w:delText>
        </w:r>
        <w:r w:rsidR="000006ED" w:rsidDel="00C01DD8">
          <w:delText>the</w:delText>
        </w:r>
        <w:r w:rsidR="00153A65" w:rsidDel="00C01DD8">
          <w:delText xml:space="preserve"> allelic size </w:delText>
        </w:r>
        <w:r w:rsidR="000006ED" w:rsidDel="00C01DD8">
          <w:delText>range</w:delText>
        </w:r>
        <w:r w:rsidR="00296A59" w:rsidDel="00C01DD8">
          <w:delText xml:space="preserve">, </w:delText>
        </w:r>
        <w:r w:rsidR="005A058E" w:rsidDel="00C01DD8">
          <w:delText xml:space="preserve">and </w:delText>
        </w:r>
        <w:r w:rsidR="00544A87" w:rsidDel="00C01DD8">
          <w:delText xml:space="preserve">should </w:delText>
        </w:r>
        <w:r w:rsidR="005A058E" w:rsidDel="00C01DD8">
          <w:delText>therefore increase</w:delText>
        </w:r>
        <w:r w:rsidR="002606A7" w:rsidDel="00C01DD8">
          <w:delText xml:space="preserve"> the </w:delText>
        </w:r>
        <w:r w:rsidR="00E17CCE" w:rsidRPr="00E17CCE" w:rsidDel="00C01DD8">
          <w:rPr>
            <w:i/>
          </w:rPr>
          <w:delText>M</w:delText>
        </w:r>
        <w:r w:rsidR="002606A7" w:rsidDel="00C01DD8">
          <w:delText>-ratio</w:delText>
        </w:r>
        <w:r w:rsidR="00296A59" w:rsidDel="00C01DD8">
          <w:delText xml:space="preserve"> </w:delText>
        </w:r>
        <w:r w:rsidR="002606A7" w:rsidDel="00C01DD8">
          <w:delText>causing a corresponding reduction in significance.</w:delText>
        </w:r>
      </w:del>
    </w:p>
    <w:p w:rsidR="00E824FC" w:rsidDel="00C01DD8" w:rsidRDefault="00E824FC" w:rsidP="00E824FC">
      <w:pPr>
        <w:pStyle w:val="BodyText"/>
        <w:spacing w:line="360" w:lineRule="auto"/>
        <w:rPr>
          <w:del w:id="1181" w:author="localadmin" w:date="2015-04-02T10:17:00Z"/>
          <w:b w:val="0"/>
          <w:bCs/>
        </w:rPr>
      </w:pPr>
    </w:p>
    <w:p w:rsidR="000006ED" w:rsidRPr="00551CF7" w:rsidDel="00C01DD8" w:rsidRDefault="000006ED">
      <w:pPr>
        <w:pStyle w:val="BodyText"/>
        <w:spacing w:line="360" w:lineRule="auto"/>
        <w:rPr>
          <w:del w:id="1182" w:author="localadmin" w:date="2015-04-02T10:17:00Z"/>
          <w:rFonts w:ascii="Arial" w:hAnsi="Arial" w:cs="Arial"/>
          <w:b w:val="0"/>
        </w:rPr>
      </w:pPr>
      <w:del w:id="1183" w:author="localadmin" w:date="2015-04-02T10:17:00Z">
        <w:r w:rsidRPr="00551CF7" w:rsidDel="00C01DD8">
          <w:rPr>
            <w:rFonts w:ascii="Arial" w:hAnsi="Arial" w:cs="Arial"/>
            <w:b w:val="0"/>
          </w:rPr>
          <w:delText xml:space="preserve">Bayesian </w:delText>
        </w:r>
        <w:r w:rsidR="004D3DD5" w:rsidRPr="00551CF7" w:rsidDel="00C01DD8">
          <w:rPr>
            <w:rFonts w:ascii="Arial" w:hAnsi="Arial" w:cs="Arial"/>
            <w:b w:val="0"/>
          </w:rPr>
          <w:delText>inference</w:delText>
        </w:r>
      </w:del>
    </w:p>
    <w:p w:rsidR="00E824FC" w:rsidDel="00C01DD8" w:rsidRDefault="00FB146A">
      <w:pPr>
        <w:pStyle w:val="BodyText"/>
        <w:spacing w:line="360" w:lineRule="auto"/>
        <w:rPr>
          <w:del w:id="1184" w:author="localadmin" w:date="2015-04-02T10:17:00Z"/>
          <w:b w:val="0"/>
        </w:rPr>
      </w:pPr>
      <w:del w:id="1185" w:author="localadmin" w:date="2015-04-02T10:17:00Z">
        <w:r w:rsidDel="00C01DD8">
          <w:rPr>
            <w:b w:val="0"/>
          </w:rPr>
          <w:delText xml:space="preserve">In contrast to </w:delText>
        </w:r>
        <w:r w:rsidR="004D3DD5" w:rsidDel="00C01DD8">
          <w:rPr>
            <w:b w:val="0"/>
          </w:rPr>
          <w:delText>classical bottleneck tests</w:delText>
        </w:r>
        <w:r w:rsidDel="00C01DD8">
          <w:rPr>
            <w:b w:val="0"/>
          </w:rPr>
          <w:delText xml:space="preserve">, Bayesian skyline analysis </w:delText>
        </w:r>
        <w:r w:rsidR="000006ED" w:rsidDel="00C01DD8">
          <w:rPr>
            <w:b w:val="0"/>
          </w:rPr>
          <w:delText xml:space="preserve">provided </w:delText>
        </w:r>
        <w:r w:rsidR="004D3DD5" w:rsidDel="00C01DD8">
          <w:rPr>
            <w:b w:val="0"/>
          </w:rPr>
          <w:delText xml:space="preserve">clear </w:delText>
        </w:r>
        <w:r w:rsidR="000006ED" w:rsidDel="00C01DD8">
          <w:rPr>
            <w:b w:val="0"/>
          </w:rPr>
          <w:delText>evidence of</w:delText>
        </w:r>
        <w:r w:rsidR="000006ED" w:rsidRPr="00B841CD" w:rsidDel="00C01DD8">
          <w:rPr>
            <w:b w:val="0"/>
          </w:rPr>
          <w:delText xml:space="preserve"> </w:delText>
        </w:r>
        <w:r w:rsidRPr="00B841CD" w:rsidDel="00C01DD8">
          <w:rPr>
            <w:b w:val="0"/>
          </w:rPr>
          <w:delText xml:space="preserve">a recent </w:delText>
        </w:r>
        <w:r w:rsidDel="00C01DD8">
          <w:rPr>
            <w:b w:val="0"/>
          </w:rPr>
          <w:delText xml:space="preserve">historical </w:delText>
        </w:r>
        <w:r w:rsidRPr="00B841CD" w:rsidDel="00C01DD8">
          <w:rPr>
            <w:b w:val="0"/>
          </w:rPr>
          <w:delText xml:space="preserve">reduction in </w:delText>
        </w:r>
        <w:r w:rsidRPr="00B841CD" w:rsidDel="00C01DD8">
          <w:rPr>
            <w:b w:val="0"/>
            <w:i/>
          </w:rPr>
          <w:delText>N</w:delText>
        </w:r>
        <w:r w:rsidRPr="00B841CD" w:rsidDel="00C01DD8">
          <w:rPr>
            <w:b w:val="0"/>
            <w:i/>
            <w:vertAlign w:val="subscript"/>
          </w:rPr>
          <w:delText>ef</w:delText>
        </w:r>
        <w:r w:rsidRPr="00B841CD" w:rsidDel="00C01DD8">
          <w:rPr>
            <w:b w:val="0"/>
          </w:rPr>
          <w:delText xml:space="preserve">.  This demographic trend was </w:delText>
        </w:r>
        <w:r w:rsidRPr="005E3C92" w:rsidDel="00C01DD8">
          <w:rPr>
            <w:b w:val="0"/>
          </w:rPr>
          <w:delText xml:space="preserve">observed across BSPs generated from multiple analyses that differed in assumptions regarding </w:delText>
        </w:r>
        <w:r w:rsidRPr="005E3C92" w:rsidDel="00C01DD8">
          <w:rPr>
            <w:b w:val="0"/>
            <w:i/>
          </w:rPr>
          <w:delText>t</w:delText>
        </w:r>
        <w:r w:rsidRPr="005E3C92" w:rsidDel="00C01DD8">
          <w:rPr>
            <w:b w:val="0"/>
            <w:i/>
            <w:vertAlign w:val="subscript"/>
          </w:rPr>
          <w:delText>mrca</w:delText>
        </w:r>
        <w:r w:rsidRPr="005E3C92" w:rsidDel="00C01DD8">
          <w:rPr>
            <w:b w:val="0"/>
          </w:rPr>
          <w:delText xml:space="preserve"> and </w:delText>
        </w:r>
        <w:r w:rsidRPr="005E3C92" w:rsidDel="00C01DD8">
          <w:rPr>
            <w:b w:val="0"/>
            <w:i/>
          </w:rPr>
          <w:delText>µ</w:delText>
        </w:r>
        <w:r w:rsidRPr="005E3C92" w:rsidDel="00C01DD8">
          <w:rPr>
            <w:b w:val="0"/>
          </w:rPr>
          <w:delText xml:space="preserve">.  This consistency indicates </w:delText>
        </w:r>
        <w:r w:rsidR="00153A65" w:rsidDel="00C01DD8">
          <w:rPr>
            <w:b w:val="0"/>
          </w:rPr>
          <w:delText xml:space="preserve">the presence of </w:delText>
        </w:r>
        <w:r w:rsidRPr="005E3C92" w:rsidDel="00C01DD8">
          <w:rPr>
            <w:b w:val="0"/>
          </w:rPr>
          <w:delText xml:space="preserve">a genetic signature </w:delText>
        </w:r>
        <w:r w:rsidR="00153A65" w:rsidDel="00C01DD8">
          <w:rPr>
            <w:b w:val="0"/>
          </w:rPr>
          <w:delText>with</w:delText>
        </w:r>
        <w:r w:rsidRPr="005E3C92" w:rsidDel="00C01DD8">
          <w:rPr>
            <w:b w:val="0"/>
          </w:rPr>
          <w:delText>in the observed data that is</w:delText>
        </w:r>
        <w:r w:rsidRPr="00B841CD" w:rsidDel="00C01DD8">
          <w:rPr>
            <w:b w:val="0"/>
          </w:rPr>
          <w:delText xml:space="preserve"> robust to variation in the assumptions of these parameters.  Furthermore, the BSP’s </w:delText>
        </w:r>
        <w:r w:rsidDel="00C01DD8">
          <w:rPr>
            <w:b w:val="0"/>
          </w:rPr>
          <w:delText xml:space="preserve">flexible demographic model </w:delText>
        </w:r>
        <w:r w:rsidRPr="00B841CD" w:rsidDel="00C01DD8">
          <w:rPr>
            <w:b w:val="0"/>
          </w:rPr>
          <w:delText xml:space="preserve">was </w:delText>
        </w:r>
        <w:r w:rsidDel="00C01DD8">
          <w:rPr>
            <w:b w:val="0"/>
          </w:rPr>
          <w:delText xml:space="preserve">also </w:delText>
        </w:r>
        <w:r w:rsidRPr="00B841CD" w:rsidDel="00C01DD8">
          <w:rPr>
            <w:b w:val="0"/>
          </w:rPr>
          <w:delText xml:space="preserve">able to </w:delText>
        </w:r>
        <w:r w:rsidRPr="005F3126" w:rsidDel="00C01DD8">
          <w:rPr>
            <w:b w:val="0"/>
          </w:rPr>
          <w:delText xml:space="preserve">detect a genetic </w:delText>
        </w:r>
        <w:r w:rsidR="002C00FE" w:rsidDel="00C01DD8">
          <w:rPr>
            <w:b w:val="0"/>
          </w:rPr>
          <w:delText>signature of demographic decline</w:delText>
        </w:r>
        <w:r w:rsidRPr="005F3126" w:rsidDel="00C01DD8">
          <w:rPr>
            <w:b w:val="0"/>
          </w:rPr>
          <w:delText xml:space="preserve"> despite the population having </w:delText>
        </w:r>
        <w:r w:rsidR="00E85CE6" w:rsidDel="00C01DD8">
          <w:rPr>
            <w:b w:val="0"/>
          </w:rPr>
          <w:delText>subsequently</w:delText>
        </w:r>
        <w:r w:rsidR="00E85CE6" w:rsidRPr="005F3126" w:rsidDel="00C01DD8">
          <w:rPr>
            <w:b w:val="0"/>
          </w:rPr>
          <w:delText xml:space="preserve"> </w:delText>
        </w:r>
        <w:r w:rsidRPr="005F3126" w:rsidDel="00C01DD8">
          <w:rPr>
            <w:b w:val="0"/>
          </w:rPr>
          <w:delText xml:space="preserve">expanded.  However, </w:delText>
        </w:r>
        <w:r w:rsidDel="00C01DD8">
          <w:rPr>
            <w:b w:val="0"/>
          </w:rPr>
          <w:delText xml:space="preserve">no signal of </w:delText>
        </w:r>
        <w:r w:rsidRPr="005F3126" w:rsidDel="00C01DD8">
          <w:rPr>
            <w:b w:val="0"/>
          </w:rPr>
          <w:delText>post-bottleneck recovery</w:delText>
        </w:r>
        <w:r w:rsidDel="00C01DD8">
          <w:rPr>
            <w:b w:val="0"/>
          </w:rPr>
          <w:delText xml:space="preserve"> was observed</w:delText>
        </w:r>
        <w:r w:rsidR="00613493" w:rsidDel="00C01DD8">
          <w:rPr>
            <w:b w:val="0"/>
          </w:rPr>
          <w:delText>, consistent with a</w:delText>
        </w:r>
        <w:r w:rsidDel="00C01DD8">
          <w:rPr>
            <w:b w:val="0"/>
          </w:rPr>
          <w:delText xml:space="preserve"> </w:delText>
        </w:r>
        <w:r w:rsidR="00672497" w:rsidDel="00C01DD8">
          <w:rPr>
            <w:b w:val="0"/>
          </w:rPr>
          <w:delText xml:space="preserve">similar </w:delText>
        </w:r>
        <w:r w:rsidDel="00C01DD8">
          <w:rPr>
            <w:b w:val="0"/>
          </w:rPr>
          <w:delText xml:space="preserve">lack of resolution for </w:delText>
        </w:r>
        <w:r w:rsidR="005A058E" w:rsidDel="00C01DD8">
          <w:rPr>
            <w:b w:val="0"/>
          </w:rPr>
          <w:delText>contemporary population size</w:delText>
        </w:r>
        <w:r w:rsidDel="00C01DD8">
          <w:rPr>
            <w:b w:val="0"/>
          </w:rPr>
          <w:delText xml:space="preserve"> in </w:delText>
        </w:r>
        <w:r w:rsidR="005A058E" w:rsidDel="00C01DD8">
          <w:rPr>
            <w:b w:val="0"/>
          </w:rPr>
          <w:delText>our</w:delText>
        </w:r>
        <w:r w:rsidDel="00C01DD8">
          <w:rPr>
            <w:b w:val="0"/>
          </w:rPr>
          <w:delText xml:space="preserve"> ABC analys</w:delText>
        </w:r>
        <w:r w:rsidR="005A058E" w:rsidDel="00C01DD8">
          <w:rPr>
            <w:b w:val="0"/>
          </w:rPr>
          <w:delText>e</w:delText>
        </w:r>
        <w:r w:rsidDel="00C01DD8">
          <w:rPr>
            <w:b w:val="0"/>
          </w:rPr>
          <w:delText>s (see below).</w:delText>
        </w:r>
      </w:del>
    </w:p>
    <w:p w:rsidR="003B7176" w:rsidDel="00C01DD8" w:rsidRDefault="003B7176">
      <w:pPr>
        <w:pStyle w:val="BodyText"/>
        <w:spacing w:line="360" w:lineRule="auto"/>
        <w:rPr>
          <w:del w:id="1186" w:author="localadmin" w:date="2015-04-02T10:17:00Z"/>
          <w:b w:val="0"/>
        </w:rPr>
      </w:pPr>
    </w:p>
    <w:p w:rsidR="008C3D34" w:rsidRPr="002079AB" w:rsidDel="00C01DD8" w:rsidRDefault="00B841CD" w:rsidP="008C3D34">
      <w:pPr>
        <w:pStyle w:val="BodyText"/>
        <w:spacing w:line="360" w:lineRule="auto"/>
        <w:rPr>
          <w:del w:id="1187" w:author="localadmin" w:date="2015-04-02T10:17:00Z"/>
          <w:b w:val="0"/>
          <w:bCs/>
        </w:rPr>
      </w:pPr>
      <w:del w:id="1188" w:author="localadmin" w:date="2015-04-02T10:17:00Z">
        <w:r w:rsidRPr="00B841CD" w:rsidDel="00C01DD8">
          <w:rPr>
            <w:b w:val="0"/>
            <w:bCs/>
          </w:rPr>
          <w:delText>By applying ABC methods to the</w:delText>
        </w:r>
        <w:r w:rsidR="005F3126" w:rsidDel="00C01DD8">
          <w:rPr>
            <w:b w:val="0"/>
            <w:bCs/>
          </w:rPr>
          <w:delText xml:space="preserve"> full</w:delText>
        </w:r>
        <w:r w:rsidRPr="00B841CD" w:rsidDel="00C01DD8">
          <w:rPr>
            <w:b w:val="0"/>
            <w:bCs/>
          </w:rPr>
          <w:delText xml:space="preserve"> Antarctic fur seal </w:delText>
        </w:r>
        <w:r w:rsidR="009100C1" w:rsidDel="00C01DD8">
          <w:rPr>
            <w:b w:val="0"/>
            <w:bCs/>
          </w:rPr>
          <w:delText xml:space="preserve">genetic </w:delText>
        </w:r>
        <w:r w:rsidRPr="00B841CD" w:rsidDel="00C01DD8">
          <w:rPr>
            <w:b w:val="0"/>
            <w:bCs/>
          </w:rPr>
          <w:delText>dataset</w:delText>
        </w:r>
        <w:r w:rsidDel="00C01DD8">
          <w:rPr>
            <w:b w:val="0"/>
            <w:bCs/>
          </w:rPr>
          <w:delText>,</w:delText>
        </w:r>
        <w:r w:rsidRPr="00B841CD" w:rsidDel="00C01DD8">
          <w:rPr>
            <w:b w:val="0"/>
            <w:bCs/>
          </w:rPr>
          <w:delText xml:space="preserve"> including </w:delText>
        </w:r>
        <w:r w:rsidR="009E4056" w:rsidDel="00C01DD8">
          <w:rPr>
            <w:b w:val="0"/>
            <w:bCs/>
          </w:rPr>
          <w:delText>mtDNA</w:delText>
        </w:r>
        <w:r w:rsidR="009E4056" w:rsidRPr="00B841CD" w:rsidDel="00C01DD8">
          <w:rPr>
            <w:b w:val="0"/>
            <w:bCs/>
          </w:rPr>
          <w:delText xml:space="preserve"> </w:delText>
        </w:r>
        <w:r w:rsidRPr="00B841CD" w:rsidDel="00C01DD8">
          <w:rPr>
            <w:b w:val="0"/>
            <w:bCs/>
          </w:rPr>
          <w:delText>sequence data and 21 autosomal microsatellites</w:delText>
        </w:r>
        <w:r w:rsidDel="00C01DD8">
          <w:rPr>
            <w:b w:val="0"/>
            <w:bCs/>
          </w:rPr>
          <w:delText>,</w:delText>
        </w:r>
        <w:r w:rsidRPr="00B841CD" w:rsidDel="00C01DD8">
          <w:rPr>
            <w:b w:val="0"/>
            <w:bCs/>
          </w:rPr>
          <w:delText xml:space="preserve"> a </w:delText>
        </w:r>
        <w:r w:rsidR="009100C1" w:rsidDel="00C01DD8">
          <w:rPr>
            <w:b w:val="0"/>
            <w:bCs/>
          </w:rPr>
          <w:delText>bottleneck</w:delText>
        </w:r>
        <w:r w:rsidR="009100C1" w:rsidRPr="0028635D" w:rsidDel="00C01DD8">
          <w:rPr>
            <w:b w:val="0"/>
            <w:bCs/>
          </w:rPr>
          <w:delText xml:space="preserve"> </w:delText>
        </w:r>
        <w:r w:rsidRPr="0028635D" w:rsidDel="00C01DD8">
          <w:rPr>
            <w:b w:val="0"/>
            <w:bCs/>
          </w:rPr>
          <w:delText xml:space="preserve">scenario </w:delText>
        </w:r>
        <w:r w:rsidR="008455A6" w:rsidDel="00C01DD8">
          <w:rPr>
            <w:b w:val="0"/>
            <w:bCs/>
          </w:rPr>
          <w:delText xml:space="preserve">defined </w:delText>
        </w:r>
        <w:r w:rsidR="00B47819" w:rsidDel="00C01DD8">
          <w:rPr>
            <w:b w:val="0"/>
            <w:bCs/>
          </w:rPr>
          <w:delText>using</w:delText>
        </w:r>
        <w:r w:rsidR="009100C1" w:rsidDel="00C01DD8">
          <w:rPr>
            <w:b w:val="0"/>
            <w:bCs/>
          </w:rPr>
          <w:delText xml:space="preserve"> </w:delText>
        </w:r>
        <w:r w:rsidR="002F0826" w:rsidDel="00C01DD8">
          <w:rPr>
            <w:b w:val="0"/>
            <w:bCs/>
          </w:rPr>
          <w:delText>historical</w:delText>
        </w:r>
        <w:r w:rsidR="009100C1" w:rsidDel="00C01DD8">
          <w:rPr>
            <w:b w:val="0"/>
            <w:bCs/>
          </w:rPr>
          <w:delText xml:space="preserve"> records was </w:delText>
        </w:r>
        <w:r w:rsidR="00EC0560" w:rsidRPr="00B47819" w:rsidDel="00C01DD8">
          <w:rPr>
            <w:b w:val="0"/>
            <w:bCs/>
          </w:rPr>
          <w:delText>strongly</w:delText>
        </w:r>
        <w:r w:rsidRPr="00B47819" w:rsidDel="00C01DD8">
          <w:rPr>
            <w:b w:val="0"/>
            <w:bCs/>
          </w:rPr>
          <w:delText xml:space="preserve"> supported over the alternative hypothesis of constant population size.  </w:delText>
        </w:r>
        <w:r w:rsidR="005F34B5" w:rsidRPr="00B47819" w:rsidDel="00C01DD8">
          <w:rPr>
            <w:b w:val="0"/>
            <w:bCs/>
          </w:rPr>
          <w:delText xml:space="preserve">Moreover, the parameters of this model, being prior-bounded around harvest and post-harvest population data, retained posterior distributions that were </w:delText>
        </w:r>
        <w:r w:rsidR="005F34B5" w:rsidDel="00C01DD8">
          <w:rPr>
            <w:b w:val="0"/>
            <w:bCs/>
          </w:rPr>
          <w:delText xml:space="preserve">highly </w:delText>
        </w:r>
        <w:r w:rsidR="005F34B5" w:rsidRPr="00B47819" w:rsidDel="00C01DD8">
          <w:rPr>
            <w:b w:val="0"/>
            <w:bCs/>
          </w:rPr>
          <w:delText xml:space="preserve">consistent with the observational data.  </w:delText>
        </w:r>
        <w:r w:rsidR="008C3D34" w:rsidRPr="00B47819" w:rsidDel="00C01DD8">
          <w:rPr>
            <w:b w:val="0"/>
            <w:bCs/>
          </w:rPr>
          <w:delText>For example, the median estimate for the timing of the end of the genetic bottleneck returned from our initial model was 109 years ago (corresponding to</w:delText>
        </w:r>
        <w:r w:rsidR="00103DD6" w:rsidDel="00C01DD8">
          <w:rPr>
            <w:b w:val="0"/>
            <w:bCs/>
          </w:rPr>
          <w:delText xml:space="preserve"> the</w:delText>
        </w:r>
        <w:r w:rsidR="008C3D34" w:rsidRPr="00B47819" w:rsidDel="00C01DD8">
          <w:rPr>
            <w:b w:val="0"/>
            <w:bCs/>
          </w:rPr>
          <w:delText xml:space="preserve"> year 1894)</w:delText>
        </w:r>
        <w:r w:rsidR="008C3D34" w:rsidRPr="00B953AA" w:rsidDel="00C01DD8">
          <w:rPr>
            <w:b w:val="0"/>
            <w:bCs/>
          </w:rPr>
          <w:delText xml:space="preserve"> with an associated median </w:delText>
        </w:r>
        <w:r w:rsidR="008C3D34" w:rsidRPr="00B953AA" w:rsidDel="00C01DD8">
          <w:rPr>
            <w:b w:val="0"/>
            <w:i/>
          </w:rPr>
          <w:delText>N</w:delText>
        </w:r>
        <w:r w:rsidR="008C3D34" w:rsidRPr="00B953AA" w:rsidDel="00C01DD8">
          <w:rPr>
            <w:b w:val="0"/>
            <w:i/>
            <w:vertAlign w:val="subscript"/>
          </w:rPr>
          <w:delText>e</w:delText>
        </w:r>
        <w:r w:rsidR="00103DD6" w:rsidDel="00C01DD8">
          <w:rPr>
            <w:b w:val="0"/>
            <w:i/>
            <w:vertAlign w:val="subscript"/>
          </w:rPr>
          <w:delText>-bottl</w:delText>
        </w:r>
        <w:r w:rsidR="005F34B5" w:rsidDel="00C01DD8">
          <w:rPr>
            <w:b w:val="0"/>
            <w:i/>
            <w:vertAlign w:val="subscript"/>
          </w:rPr>
          <w:delText>e</w:delText>
        </w:r>
        <w:r w:rsidR="00103DD6" w:rsidDel="00C01DD8">
          <w:rPr>
            <w:b w:val="0"/>
            <w:i/>
            <w:vertAlign w:val="subscript"/>
          </w:rPr>
          <w:delText xml:space="preserve">neck </w:delText>
        </w:r>
        <w:r w:rsidR="005F34B5" w:rsidDel="00C01DD8">
          <w:rPr>
            <w:b w:val="0"/>
            <w:bCs/>
          </w:rPr>
          <w:delText xml:space="preserve"> of</w:delText>
        </w:r>
        <w:r w:rsidR="008C3D34" w:rsidRPr="00B953AA" w:rsidDel="00C01DD8">
          <w:rPr>
            <w:b w:val="0"/>
            <w:bCs/>
          </w:rPr>
          <w:delText xml:space="preserve"> 139 individuals.  By comparison, the last commercial catch of fur seals took place in 1908 and the census size was</w:delText>
        </w:r>
        <w:r w:rsidR="008C3D34" w:rsidDel="00C01DD8">
          <w:rPr>
            <w:b w:val="0"/>
            <w:bCs/>
          </w:rPr>
          <w:delText xml:space="preserve"> </w:delText>
        </w:r>
        <w:r w:rsidR="00F07D1E" w:rsidDel="00C01DD8">
          <w:rPr>
            <w:b w:val="0"/>
            <w:bCs/>
          </w:rPr>
          <w:delText>shortly afterwards</w:delText>
        </w:r>
        <w:r w:rsidR="008C3D34" w:rsidDel="00C01DD8">
          <w:rPr>
            <w:b w:val="0"/>
            <w:bCs/>
          </w:rPr>
          <w:delText xml:space="preserve"> measured at</w:delText>
        </w:r>
        <w:r w:rsidR="008C3D34" w:rsidRPr="00B953AA" w:rsidDel="00C01DD8">
          <w:rPr>
            <w:b w:val="0"/>
            <w:bCs/>
          </w:rPr>
          <w:delText xml:space="preserve"> 30 individuals </w:delText>
        </w:r>
        <w:r w:rsidR="006B3F6C" w:rsidRPr="00B953AA" w:rsidDel="00C01DD8">
          <w:rPr>
            <w:bCs/>
          </w:rPr>
          <w:fldChar w:fldCharType="begin"/>
        </w:r>
        <w:r w:rsidR="007645BF" w:rsidDel="00C01DD8">
          <w:rPr>
            <w:b w:val="0"/>
            <w:bCs/>
          </w:rPr>
          <w:delInstrText xml:space="preserve"> ADDIN EN.CITE &lt;EndNote&gt;&lt;Cite&gt;&lt;Author&gt;Larson&lt;/Author&gt;&lt;Year&gt;1920&lt;/Year&gt;&lt;RecNum&gt;3064&lt;/RecNum&gt;&lt;DisplayText&gt;[37]&lt;/DisplayText&gt;&lt;record&gt;&lt;rec-number&gt;3064&lt;/rec-number&gt;&lt;foreign-keys&gt;&lt;key app="EN" db-id="d5zr0exx1f5prwep2rapee0def9wa9t2peet"&gt;3064&lt;/key&gt;&lt;/foreign-keys&gt;&lt;ref-type name="Report"&gt;27&lt;/ref-type&gt;&lt;contributors&gt;&lt;authors&gt;&lt;author&gt;Larson, C. A.&lt;/author&gt;&lt;/authors&gt;&lt;/contributors&gt;&lt;titles&gt;&lt;title&gt;Report of the Interdepartmental Committee on Research and Development in the Dependencies of the Falkland Islands&lt;/title&gt;&lt;/titles&gt;&lt;pages&gt;Command 657&lt;/pages&gt;&lt;dates&gt;&lt;year&gt;1920&lt;/year&gt;&lt;/dates&gt;&lt;pub-location&gt;London&lt;/pub-location&gt;&lt;publisher&gt;His Majesty&amp;apos;s Stationary Office&lt;/publisher&gt;&lt;urls&gt;&lt;/urls&gt;&lt;/record&gt;&lt;/Cite&gt;&lt;/EndNote&gt;</w:delInstrText>
        </w:r>
        <w:r w:rsidR="006B3F6C" w:rsidRPr="00B953AA" w:rsidDel="00C01DD8">
          <w:rPr>
            <w:bCs/>
          </w:rPr>
          <w:fldChar w:fldCharType="separate"/>
        </w:r>
        <w:r w:rsidR="007645BF" w:rsidDel="00C01DD8">
          <w:rPr>
            <w:b w:val="0"/>
            <w:bCs/>
            <w:noProof/>
          </w:rPr>
          <w:delText>[</w:delText>
        </w:r>
        <w:r w:rsidR="006B3F6C" w:rsidDel="00C01DD8">
          <w:rPr>
            <w:bCs/>
            <w:noProof/>
          </w:rPr>
          <w:fldChar w:fldCharType="begin"/>
        </w:r>
        <w:r w:rsidR="00C01DD8" w:rsidDel="00C01DD8">
          <w:rPr>
            <w:b w:val="0"/>
            <w:bCs/>
            <w:noProof/>
          </w:rPr>
          <w:delInstrText xml:space="preserve"> HYPERLINK  \l "_ENREF_37" \o "Larson, 1920 #3064" </w:delInstrText>
        </w:r>
        <w:r w:rsidR="006B3F6C" w:rsidDel="00C01DD8">
          <w:rPr>
            <w:bCs/>
            <w:noProof/>
          </w:rPr>
          <w:fldChar w:fldCharType="separate"/>
        </w:r>
        <w:r w:rsidR="00C01DD8" w:rsidDel="00C01DD8">
          <w:rPr>
            <w:b w:val="0"/>
            <w:bCs/>
            <w:noProof/>
          </w:rPr>
          <w:delText>37</w:delText>
        </w:r>
        <w:r w:rsidR="006B3F6C" w:rsidDel="00C01DD8">
          <w:rPr>
            <w:bCs/>
            <w:noProof/>
          </w:rPr>
          <w:fldChar w:fldCharType="end"/>
        </w:r>
        <w:r w:rsidR="007645BF" w:rsidDel="00C01DD8">
          <w:rPr>
            <w:b w:val="0"/>
            <w:bCs/>
            <w:noProof/>
          </w:rPr>
          <w:delText>]</w:delText>
        </w:r>
        <w:r w:rsidR="006B3F6C" w:rsidRPr="00B953AA" w:rsidDel="00C01DD8">
          <w:rPr>
            <w:bCs/>
          </w:rPr>
          <w:fldChar w:fldCharType="end"/>
        </w:r>
        <w:r w:rsidR="008C3D34" w:rsidRPr="00B953AA" w:rsidDel="00C01DD8">
          <w:rPr>
            <w:b w:val="0"/>
            <w:bCs/>
          </w:rPr>
          <w:delText xml:space="preserve">.  </w:delText>
        </w:r>
        <w:r w:rsidR="00F07D1E" w:rsidDel="00C01DD8">
          <w:rPr>
            <w:b w:val="0"/>
            <w:bCs/>
          </w:rPr>
          <w:delText>Such a</w:delText>
        </w:r>
        <w:r w:rsidR="008C3D34" w:rsidRPr="00B953AA" w:rsidDel="00C01DD8">
          <w:rPr>
            <w:b w:val="0"/>
            <w:bCs/>
          </w:rPr>
          <w:delText xml:space="preserve"> rem</w:delText>
        </w:r>
        <w:r w:rsidR="008C3D34" w:rsidRPr="003276D0" w:rsidDel="00C01DD8">
          <w:rPr>
            <w:b w:val="0"/>
            <w:bCs/>
          </w:rPr>
          <w:delText xml:space="preserve">arkable </w:delText>
        </w:r>
        <w:r w:rsidR="00F07D1E" w:rsidDel="00C01DD8">
          <w:rPr>
            <w:b w:val="0"/>
            <w:bCs/>
          </w:rPr>
          <w:delText xml:space="preserve">degree of </w:delText>
        </w:r>
        <w:r w:rsidR="008C3D34" w:rsidRPr="003276D0" w:rsidDel="00C01DD8">
          <w:rPr>
            <w:b w:val="0"/>
            <w:bCs/>
          </w:rPr>
          <w:delText xml:space="preserve">congruence between census and genetic estimates indicates </w:delText>
        </w:r>
        <w:r w:rsidR="008C3D34" w:rsidDel="00C01DD8">
          <w:rPr>
            <w:b w:val="0"/>
            <w:bCs/>
          </w:rPr>
          <w:delText xml:space="preserve">a </w:delText>
        </w:r>
        <w:r w:rsidR="008C3D34" w:rsidRPr="003276D0" w:rsidDel="00C01DD8">
          <w:rPr>
            <w:b w:val="0"/>
            <w:bCs/>
          </w:rPr>
          <w:delText xml:space="preserve">strong demographic signal for this historic event in the genetic dataset.  Furthermore, although the posterior distribution of contemporary </w:delText>
        </w:r>
        <w:r w:rsidR="008C3D34" w:rsidRPr="003276D0" w:rsidDel="00C01DD8">
          <w:rPr>
            <w:b w:val="0"/>
            <w:i/>
          </w:rPr>
          <w:delText>N</w:delText>
        </w:r>
        <w:r w:rsidR="008C3D34" w:rsidRPr="003276D0" w:rsidDel="00C01DD8">
          <w:rPr>
            <w:b w:val="0"/>
            <w:i/>
            <w:vertAlign w:val="subscript"/>
          </w:rPr>
          <w:delText>e</w:delText>
        </w:r>
        <w:r w:rsidR="008C3D34" w:rsidRPr="003276D0" w:rsidDel="00C01DD8">
          <w:rPr>
            <w:b w:val="0"/>
            <w:bCs/>
          </w:rPr>
          <w:delText xml:space="preserve"> was flat, suggesting the absence of a genetic signal for estimating this parameter, the distribution of pre-bottleneck </w:delText>
        </w:r>
        <w:r w:rsidR="008C3D34" w:rsidRPr="003276D0" w:rsidDel="00C01DD8">
          <w:rPr>
            <w:b w:val="0"/>
            <w:i/>
          </w:rPr>
          <w:delText>N</w:delText>
        </w:r>
        <w:r w:rsidR="008C3D34" w:rsidRPr="003276D0" w:rsidDel="00C01DD8">
          <w:rPr>
            <w:b w:val="0"/>
            <w:i/>
            <w:vertAlign w:val="subscript"/>
          </w:rPr>
          <w:delText>e</w:delText>
        </w:r>
        <w:r w:rsidR="008C3D34" w:rsidRPr="003276D0" w:rsidDel="00C01DD8">
          <w:rPr>
            <w:b w:val="0"/>
            <w:bCs/>
          </w:rPr>
          <w:delText xml:space="preserve"> indicated relatively poor support for values below around 250,000.  This is consistent with a historically large population </w:delText>
        </w:r>
        <w:r w:rsidR="008C3D34" w:rsidRPr="004110A2" w:rsidDel="00C01DD8">
          <w:rPr>
            <w:b w:val="0"/>
            <w:bCs/>
          </w:rPr>
          <w:delText xml:space="preserve">that underwent a recent and drastic genetic bottleneck, after which </w:delText>
        </w:r>
        <w:r w:rsidR="008C3D34" w:rsidRPr="004110A2" w:rsidDel="00C01DD8">
          <w:rPr>
            <w:b w:val="0"/>
            <w:i/>
          </w:rPr>
          <w:delText>N</w:delText>
        </w:r>
        <w:r w:rsidR="008C3D34" w:rsidRPr="004110A2" w:rsidDel="00C01DD8">
          <w:rPr>
            <w:b w:val="0"/>
            <w:i/>
            <w:vertAlign w:val="subscript"/>
          </w:rPr>
          <w:delText>e</w:delText>
        </w:r>
        <w:r w:rsidR="008C3D34" w:rsidRPr="004110A2" w:rsidDel="00C01DD8">
          <w:rPr>
            <w:b w:val="0"/>
          </w:rPr>
          <w:delText xml:space="preserve"> </w:delText>
        </w:r>
        <w:r w:rsidR="008C3D34" w:rsidRPr="004110A2" w:rsidDel="00C01DD8">
          <w:rPr>
            <w:b w:val="0"/>
            <w:bCs/>
          </w:rPr>
          <w:delText xml:space="preserve">has potentially begun to recover.  It may further indicate that the </w:delText>
        </w:r>
        <w:r w:rsidR="00206DF4" w:rsidRPr="004110A2" w:rsidDel="00C01DD8">
          <w:rPr>
            <w:b w:val="0"/>
            <w:bCs/>
          </w:rPr>
          <w:delText xml:space="preserve">recency of the </w:delText>
        </w:r>
        <w:r w:rsidR="008C3D34" w:rsidRPr="004110A2" w:rsidDel="00C01DD8">
          <w:rPr>
            <w:b w:val="0"/>
            <w:bCs/>
          </w:rPr>
          <w:delText xml:space="preserve">bottleneck </w:delText>
        </w:r>
        <w:r w:rsidR="004110A2" w:rsidRPr="004110A2" w:rsidDel="00C01DD8">
          <w:rPr>
            <w:b w:val="0"/>
            <w:bCs/>
          </w:rPr>
          <w:delText xml:space="preserve">has </w:delText>
        </w:r>
        <w:r w:rsidR="00206DF4" w:rsidRPr="004110A2" w:rsidDel="00C01DD8">
          <w:rPr>
            <w:b w:val="0"/>
            <w:bCs/>
          </w:rPr>
          <w:delText>limited</w:delText>
        </w:r>
        <w:r w:rsidR="008C3D34" w:rsidRPr="004110A2" w:rsidDel="00C01DD8">
          <w:rPr>
            <w:b w:val="0"/>
            <w:bCs/>
          </w:rPr>
          <w:delText xml:space="preserve"> any signal present for describing </w:delText>
        </w:r>
        <w:r w:rsidR="005F34B5" w:rsidRPr="004110A2" w:rsidDel="00C01DD8">
          <w:rPr>
            <w:b w:val="0"/>
            <w:bCs/>
          </w:rPr>
          <w:delText>contemporary</w:delText>
        </w:r>
        <w:r w:rsidR="008C3D34" w:rsidRPr="004110A2" w:rsidDel="00C01DD8">
          <w:rPr>
            <w:b w:val="0"/>
            <w:bCs/>
          </w:rPr>
          <w:delText xml:space="preserve"> </w:delText>
        </w:r>
        <w:r w:rsidR="008C3D34" w:rsidRPr="004110A2" w:rsidDel="00C01DD8">
          <w:rPr>
            <w:b w:val="0"/>
            <w:i/>
          </w:rPr>
          <w:delText>N</w:delText>
        </w:r>
        <w:r w:rsidR="008C3D34" w:rsidRPr="004110A2" w:rsidDel="00C01DD8">
          <w:rPr>
            <w:b w:val="0"/>
            <w:i/>
            <w:vertAlign w:val="subscript"/>
          </w:rPr>
          <w:delText>e</w:delText>
        </w:r>
        <w:r w:rsidR="008C3D34" w:rsidRPr="004110A2" w:rsidDel="00C01DD8">
          <w:rPr>
            <w:b w:val="0"/>
            <w:i/>
          </w:rPr>
          <w:delText>.</w:delText>
        </w:r>
        <w:r w:rsidR="003E7972" w:rsidRPr="004110A2" w:rsidDel="00C01DD8">
          <w:rPr>
            <w:b w:val="0"/>
          </w:rPr>
          <w:delText xml:space="preserve">  Related, the observation that</w:delText>
        </w:r>
        <w:r w:rsidR="002079AB" w:rsidRPr="004110A2" w:rsidDel="00C01DD8">
          <w:rPr>
            <w:b w:val="0"/>
          </w:rPr>
          <w:delText xml:space="preserve"> no clear posterior estimate</w:delText>
        </w:r>
        <w:r w:rsidR="002079AB" w:rsidDel="00C01DD8">
          <w:rPr>
            <w:b w:val="0"/>
          </w:rPr>
          <w:delText xml:space="preserve"> of</w:delText>
        </w:r>
        <w:r w:rsidR="003E7972" w:rsidDel="00C01DD8">
          <w:rPr>
            <w:b w:val="0"/>
          </w:rPr>
          <w:delText xml:space="preserve"> the time parameter associated with </w:delText>
        </w:r>
        <w:r w:rsidR="003E7972" w:rsidRPr="009C0A83" w:rsidDel="00C01DD8">
          <w:rPr>
            <w:b w:val="0"/>
            <w:i/>
            <w:szCs w:val="24"/>
          </w:rPr>
          <w:delText>N</w:delText>
        </w:r>
        <w:r w:rsidR="003E7972" w:rsidRPr="009C0A83" w:rsidDel="00C01DD8">
          <w:rPr>
            <w:b w:val="0"/>
            <w:i/>
            <w:szCs w:val="24"/>
            <w:vertAlign w:val="subscript"/>
          </w:rPr>
          <w:delText>e-historical</w:delText>
        </w:r>
        <w:r w:rsidR="002079AB" w:rsidDel="00C01DD8">
          <w:rPr>
            <w:b w:val="0"/>
            <w:i/>
            <w:szCs w:val="24"/>
          </w:rPr>
          <w:delText xml:space="preserve"> </w:delText>
        </w:r>
        <w:r w:rsidR="002079AB" w:rsidDel="00C01DD8">
          <w:rPr>
            <w:b w:val="0"/>
            <w:szCs w:val="24"/>
          </w:rPr>
          <w:delText xml:space="preserve">was recovered from analyses further suggests erosion of </w:delText>
        </w:r>
        <w:r w:rsidR="004110A2" w:rsidDel="00C01DD8">
          <w:rPr>
            <w:b w:val="0"/>
            <w:szCs w:val="24"/>
          </w:rPr>
          <w:delText xml:space="preserve">this </w:delText>
        </w:r>
        <w:r w:rsidR="002079AB" w:rsidDel="00C01DD8">
          <w:rPr>
            <w:b w:val="0"/>
            <w:szCs w:val="24"/>
          </w:rPr>
          <w:delText>historic signal by the bottleneck</w:delText>
        </w:r>
        <w:r w:rsidR="00206DF4" w:rsidDel="00C01DD8">
          <w:rPr>
            <w:b w:val="0"/>
            <w:szCs w:val="24"/>
          </w:rPr>
          <w:delText>.</w:delText>
        </w:r>
      </w:del>
    </w:p>
    <w:p w:rsidR="008C3D34" w:rsidDel="00C01DD8" w:rsidRDefault="008C3D34">
      <w:pPr>
        <w:pStyle w:val="BodyText"/>
        <w:spacing w:line="360" w:lineRule="auto"/>
        <w:rPr>
          <w:del w:id="1189" w:author="localadmin" w:date="2015-04-02T10:17:00Z"/>
          <w:b w:val="0"/>
          <w:bCs/>
        </w:rPr>
      </w:pPr>
    </w:p>
    <w:p w:rsidR="008C3D34" w:rsidRPr="005F34B5" w:rsidDel="00C01DD8" w:rsidRDefault="000D6190">
      <w:pPr>
        <w:pStyle w:val="BodyText"/>
        <w:spacing w:line="360" w:lineRule="auto"/>
        <w:rPr>
          <w:del w:id="1190" w:author="localadmin" w:date="2015-04-02T10:17:00Z"/>
          <w:rFonts w:ascii="Arial" w:hAnsi="Arial" w:cs="Arial"/>
          <w:b w:val="0"/>
          <w:bCs/>
        </w:rPr>
      </w:pPr>
      <w:del w:id="1191" w:author="localadmin" w:date="2015-04-02T10:17:00Z">
        <w:r w:rsidDel="00C01DD8">
          <w:rPr>
            <w:rFonts w:ascii="Arial" w:hAnsi="Arial" w:cs="Arial"/>
            <w:b w:val="0"/>
            <w:bCs/>
          </w:rPr>
          <w:delText>Analytical s</w:delText>
        </w:r>
        <w:r w:rsidR="00E34483" w:rsidRPr="00E34483" w:rsidDel="00C01DD8">
          <w:rPr>
            <w:rFonts w:ascii="Arial" w:hAnsi="Arial" w:cs="Arial"/>
            <w:b w:val="0"/>
            <w:bCs/>
          </w:rPr>
          <w:delText>ensitivity</w:delText>
        </w:r>
      </w:del>
    </w:p>
    <w:p w:rsidR="003B7176" w:rsidDel="00C01DD8" w:rsidRDefault="003B7176" w:rsidP="003B7176">
      <w:pPr>
        <w:pStyle w:val="BodyText"/>
        <w:spacing w:line="360" w:lineRule="auto"/>
        <w:rPr>
          <w:del w:id="1192" w:author="localadmin" w:date="2015-04-02T10:17:00Z"/>
          <w:rStyle w:val="CommentReference"/>
          <w:b w:val="0"/>
          <w:sz w:val="24"/>
          <w:szCs w:val="24"/>
        </w:rPr>
      </w:pPr>
      <w:del w:id="1193" w:author="localadmin" w:date="2015-04-02T10:17:00Z">
        <w:r w:rsidDel="00C01DD8">
          <w:rPr>
            <w:b w:val="0"/>
          </w:rPr>
          <w:delText>A general</w:delText>
        </w:r>
        <w:r w:rsidRPr="004257A7" w:rsidDel="00C01DD8">
          <w:rPr>
            <w:b w:val="0"/>
          </w:rPr>
          <w:delText xml:space="preserve"> </w:delText>
        </w:r>
        <w:r w:rsidDel="00C01DD8">
          <w:rPr>
            <w:b w:val="0"/>
          </w:rPr>
          <w:delText>area of uncertainty for many population genetic studies concerns assumptions on</w:delText>
        </w:r>
        <w:r w:rsidRPr="004257A7" w:rsidDel="00C01DD8">
          <w:rPr>
            <w:b w:val="0"/>
          </w:rPr>
          <w:delText xml:space="preserve"> </w:delText>
        </w:r>
        <w:r w:rsidRPr="007707B2" w:rsidDel="00C01DD8">
          <w:rPr>
            <w:b w:val="0"/>
            <w:i/>
          </w:rPr>
          <w:delText>µ</w:delText>
        </w:r>
        <w:r w:rsidRPr="004257A7" w:rsidDel="00C01DD8">
          <w:rPr>
            <w:b w:val="0"/>
          </w:rPr>
          <w:delText xml:space="preserve">.  </w:delText>
        </w:r>
        <w:r w:rsidDel="00C01DD8">
          <w:rPr>
            <w:b w:val="0"/>
          </w:rPr>
          <w:delText xml:space="preserve">For example, </w:delText>
        </w:r>
        <w:r w:rsidRPr="00AA4019" w:rsidDel="00C01DD8">
          <w:rPr>
            <w:b w:val="0"/>
            <w:i/>
          </w:rPr>
          <w:delText>t</w:delText>
        </w:r>
        <w:r w:rsidRPr="00AA4019" w:rsidDel="00C01DD8">
          <w:rPr>
            <w:b w:val="0"/>
            <w:i/>
            <w:vertAlign w:val="subscript"/>
          </w:rPr>
          <w:delText>mrca</w:delText>
        </w:r>
        <w:r w:rsidDel="00C01DD8">
          <w:rPr>
            <w:b w:val="0"/>
          </w:rPr>
          <w:delText xml:space="preserve">, which is required for calibrating the estimation of </w:delText>
        </w:r>
        <w:r w:rsidRPr="007707B2" w:rsidDel="00C01DD8">
          <w:rPr>
            <w:b w:val="0"/>
            <w:i/>
          </w:rPr>
          <w:delText>µ</w:delText>
        </w:r>
        <w:r w:rsidDel="00C01DD8">
          <w:rPr>
            <w:b w:val="0"/>
          </w:rPr>
          <w:delText xml:space="preserve">, is often unknown.  Furthermore, perceived </w:delText>
        </w:r>
        <w:r w:rsidRPr="007707B2" w:rsidDel="00C01DD8">
          <w:rPr>
            <w:b w:val="0"/>
            <w:i/>
          </w:rPr>
          <w:delText>µ</w:delText>
        </w:r>
        <w:r w:rsidDel="00C01DD8">
          <w:rPr>
            <w:b w:val="0"/>
            <w:i/>
          </w:rPr>
          <w:delText xml:space="preserve"> </w:delText>
        </w:r>
        <w:r w:rsidDel="00C01DD8">
          <w:rPr>
            <w:b w:val="0"/>
          </w:rPr>
          <w:delText xml:space="preserve">can also be highly dependent on the amount of evolutionary time represented in a given dataset (ranging from gametic and pedigree dataset rate estimates to those estimated over longer evolutionary time scales </w:delText>
        </w:r>
        <w:r w:rsidR="006B3F6C" w:rsidDel="00C01DD8">
          <w:fldChar w:fldCharType="begin">
            <w:fldData xml:space="preserve">PEVuZE5vdGU+PENpdGU+PEF1dGhvcj5IZXllcjwvQXV0aG9yPjxZZWFyPjIwMDE8L1llYXI+PFJl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</w:fldData>
          </w:fldChar>
        </w:r>
        <w:r w:rsidR="00C01DD8" w:rsidDel="00C01DD8">
          <w:rPr>
            <w:b w:val="0"/>
          </w:rPr>
          <w:delInstrText xml:space="preserve"> ADDIN EN.CITE </w:delInstrText>
        </w:r>
        <w:r w:rsidR="006B3F6C" w:rsidDel="00C01DD8">
          <w:fldChar w:fldCharType="begin">
            <w:fldData xml:space="preserve">PEVuZE5vdGU+PENpdGU+PEF1dGhvcj5IZXllcjwvQXV0aG9yPjxZZWFyPjIwMDE8L1llYXI+PFJl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</w:fldData>
          </w:fldChar>
        </w:r>
        <w:r w:rsidR="00C01DD8" w:rsidDel="00C01DD8">
          <w:rPr>
            <w:b w:val="0"/>
          </w:rPr>
          <w:delInstrText xml:space="preserve"> ADDIN EN.CITE.DATA </w:delInstrText>
        </w:r>
        <w:r w:rsidR="006B3F6C" w:rsidDel="00C01DD8">
          <w:fldChar w:fldCharType="end"/>
        </w:r>
        <w:r w:rsidR="006B3F6C" w:rsidDel="00C01DD8">
          <w:fldChar w:fldCharType="separate"/>
        </w:r>
        <w:r w:rsidR="00C01DD8" w:rsidDel="00C01DD8">
          <w:rPr>
            <w:b w:val="0"/>
            <w:noProof/>
          </w:rPr>
          <w:delText>[</w:delText>
        </w:r>
        <w:r w:rsidR="006B3F6C" w:rsidDel="00C01DD8">
          <w:rPr>
            <w:noProof/>
          </w:rPr>
          <w:fldChar w:fldCharType="begin"/>
        </w:r>
        <w:r w:rsidR="00C01DD8" w:rsidDel="00C01DD8">
          <w:rPr>
            <w:b w:val="0"/>
            <w:noProof/>
          </w:rPr>
          <w:delInstrText xml:space="preserve"> HYPERLINK  \l "_ENREF_53" \o "Heyer, 2001 #3110" </w:delInstrText>
        </w:r>
        <w:r w:rsidR="006B3F6C" w:rsidDel="00C01DD8">
          <w:rPr>
            <w:noProof/>
          </w:rPr>
          <w:fldChar w:fldCharType="separate"/>
        </w:r>
        <w:r w:rsidR="00C01DD8" w:rsidDel="00C01DD8">
          <w:rPr>
            <w:b w:val="0"/>
            <w:noProof/>
          </w:rPr>
          <w:delText>53</w:delText>
        </w:r>
        <w:r w:rsidR="006B3F6C" w:rsidDel="00C01DD8">
          <w:rPr>
            <w:noProof/>
          </w:rPr>
          <w:fldChar w:fldCharType="end"/>
        </w:r>
        <w:r w:rsidR="00C01DD8" w:rsidDel="00C01DD8">
          <w:rPr>
            <w:b w:val="0"/>
            <w:noProof/>
          </w:rPr>
          <w:delText>,</w:delText>
        </w:r>
        <w:r w:rsidR="006B3F6C" w:rsidDel="00C01DD8">
          <w:rPr>
            <w:noProof/>
          </w:rPr>
          <w:fldChar w:fldCharType="begin"/>
        </w:r>
        <w:r w:rsidR="00C01DD8" w:rsidDel="00C01DD8">
          <w:rPr>
            <w:b w:val="0"/>
            <w:noProof/>
          </w:rPr>
          <w:delInstrText xml:space="preserve"> HYPERLINK  \l "_ENREF_54" \o "Subramanian, 2009 #3111" </w:delInstrText>
        </w:r>
        <w:r w:rsidR="006B3F6C" w:rsidDel="00C01DD8">
          <w:rPr>
            <w:noProof/>
          </w:rPr>
          <w:fldChar w:fldCharType="separate"/>
        </w:r>
        <w:r w:rsidR="00C01DD8" w:rsidDel="00C01DD8">
          <w:rPr>
            <w:b w:val="0"/>
            <w:noProof/>
          </w:rPr>
          <w:delText>54</w:delText>
        </w:r>
        <w:r w:rsidR="006B3F6C" w:rsidDel="00C01DD8">
          <w:rPr>
            <w:noProof/>
          </w:rPr>
          <w:fldChar w:fldCharType="end"/>
        </w:r>
        <w:r w:rsidR="00C01DD8" w:rsidDel="00C01DD8">
          <w:rPr>
            <w:b w:val="0"/>
            <w:noProof/>
          </w:rPr>
          <w:delText>,</w:delText>
        </w:r>
        <w:r w:rsidR="006B3F6C" w:rsidDel="00C01DD8">
          <w:rPr>
            <w:noProof/>
          </w:rPr>
          <w:fldChar w:fldCharType="begin"/>
        </w:r>
        <w:r w:rsidR="00C01DD8" w:rsidDel="00C01DD8">
          <w:rPr>
            <w:b w:val="0"/>
            <w:noProof/>
          </w:rPr>
          <w:delInstrText xml:space="preserve"> HYPERLINK  \l "_ENREF_55" \o "Phillips, 2009 #3090" </w:delInstrText>
        </w:r>
        <w:r w:rsidR="006B3F6C" w:rsidDel="00C01DD8">
          <w:rPr>
            <w:noProof/>
          </w:rPr>
          <w:fldChar w:fldCharType="separate"/>
        </w:r>
        <w:r w:rsidR="00C01DD8" w:rsidDel="00C01DD8">
          <w:rPr>
            <w:b w:val="0"/>
            <w:noProof/>
          </w:rPr>
          <w:delText>55</w:delText>
        </w:r>
        <w:r w:rsidR="006B3F6C" w:rsidDel="00C01DD8">
          <w:rPr>
            <w:noProof/>
          </w:rPr>
          <w:fldChar w:fldCharType="end"/>
        </w:r>
        <w:r w:rsidR="00C01DD8" w:rsidDel="00C01DD8">
          <w:rPr>
            <w:b w:val="0"/>
            <w:noProof/>
          </w:rPr>
          <w:delText>]</w:delText>
        </w:r>
        <w:r w:rsidR="006B3F6C" w:rsidDel="00C01DD8">
          <w:fldChar w:fldCharType="end"/>
        </w:r>
        <w:r w:rsidDel="00C01DD8">
          <w:rPr>
            <w:b w:val="0"/>
          </w:rPr>
          <w:delText xml:space="preserve">).  To compensate for these sources of uncertainty, we constructed several alternative BSPs and also defined </w:delText>
        </w:r>
        <w:r w:rsidR="00A64356" w:rsidDel="00C01DD8">
          <w:rPr>
            <w:b w:val="0"/>
          </w:rPr>
          <w:delText xml:space="preserve">relatively </w:delText>
        </w:r>
        <w:r w:rsidDel="00C01DD8">
          <w:rPr>
            <w:b w:val="0"/>
          </w:rPr>
          <w:delText>broad prior distribution</w:delText>
        </w:r>
        <w:r w:rsidR="00A64356" w:rsidDel="00C01DD8">
          <w:rPr>
            <w:b w:val="0"/>
          </w:rPr>
          <w:delText>s</w:delText>
        </w:r>
        <w:r w:rsidDel="00C01DD8">
          <w:rPr>
            <w:b w:val="0"/>
          </w:rPr>
          <w:delText xml:space="preserve"> for </w:delText>
        </w:r>
        <w:r w:rsidRPr="007707B2" w:rsidDel="00C01DD8">
          <w:rPr>
            <w:b w:val="0"/>
            <w:i/>
          </w:rPr>
          <w:delText>µ</w:delText>
        </w:r>
        <w:r w:rsidRPr="00D16236" w:rsidDel="00C01DD8">
          <w:rPr>
            <w:b w:val="0"/>
            <w:i/>
            <w:vertAlign w:val="subscript"/>
          </w:rPr>
          <w:delText>mitochondrial</w:delText>
        </w:r>
        <w:r w:rsidDel="00C01DD8">
          <w:rPr>
            <w:b w:val="0"/>
          </w:rPr>
          <w:delText xml:space="preserve"> within the ABC framework.  The</w:delText>
        </w:r>
        <w:r w:rsidRPr="007F036E" w:rsidDel="00C01DD8">
          <w:rPr>
            <w:b w:val="0"/>
          </w:rPr>
          <w:delText xml:space="preserve"> BSPs recovered the same demographic trend regardless of </w:delText>
        </w:r>
        <w:r w:rsidRPr="002305FC" w:rsidDel="00C01DD8">
          <w:rPr>
            <w:b w:val="0"/>
            <w:i/>
          </w:rPr>
          <w:delText>µ</w:delText>
        </w:r>
        <w:r w:rsidRPr="002305FC" w:rsidDel="00C01DD8">
          <w:rPr>
            <w:b w:val="0"/>
            <w:i/>
            <w:vertAlign w:val="subscript"/>
          </w:rPr>
          <w:delText>mitochondrial</w:delText>
        </w:r>
        <w:r w:rsidRPr="00E628F0" w:rsidDel="00C01DD8">
          <w:rPr>
            <w:b w:val="0"/>
          </w:rPr>
          <w:delText xml:space="preserve">, but </w:delText>
        </w:r>
        <w:r w:rsidRPr="007F036E" w:rsidDel="00C01DD8">
          <w:rPr>
            <w:b w:val="0"/>
          </w:rPr>
          <w:delText xml:space="preserve">pre-bottleneck </w:delText>
        </w:r>
        <w:r w:rsidDel="00C01DD8">
          <w:rPr>
            <w:b w:val="0"/>
            <w:i/>
          </w:rPr>
          <w:delText>N</w:delText>
        </w:r>
        <w:r w:rsidDel="00C01DD8">
          <w:rPr>
            <w:b w:val="0"/>
            <w:i/>
            <w:vertAlign w:val="subscript"/>
          </w:rPr>
          <w:delText>ef.</w:delText>
        </w:r>
        <w:r w:rsidRPr="007F036E" w:rsidDel="00C01DD8">
          <w:rPr>
            <w:b w:val="0"/>
          </w:rPr>
          <w:delText xml:space="preserve"> </w:delText>
        </w:r>
        <w:r w:rsidDel="00C01DD8">
          <w:rPr>
            <w:b w:val="0"/>
          </w:rPr>
          <w:delText xml:space="preserve">estimates </w:delText>
        </w:r>
        <w:r w:rsidR="00843C15" w:rsidDel="00C01DD8">
          <w:rPr>
            <w:b w:val="0"/>
          </w:rPr>
          <w:delText xml:space="preserve">were found to </w:delText>
        </w:r>
        <w:r w:rsidRPr="00E628F0" w:rsidDel="00C01DD8">
          <w:rPr>
            <w:b w:val="0"/>
          </w:rPr>
          <w:delText xml:space="preserve">scale negatively with </w:delText>
        </w:r>
        <w:r w:rsidRPr="007707B2" w:rsidDel="00C01DD8">
          <w:rPr>
            <w:b w:val="0"/>
            <w:i/>
          </w:rPr>
          <w:delText>µ</w:delText>
        </w:r>
        <w:r w:rsidRPr="00E628F0" w:rsidDel="00C01DD8">
          <w:rPr>
            <w:b w:val="0"/>
          </w:rPr>
          <w:delText>.</w:delText>
        </w:r>
        <w:r w:rsidDel="00C01DD8">
          <w:rPr>
            <w:b w:val="0"/>
          </w:rPr>
          <w:delText xml:space="preserve">  The relationship between these parameters is as </w:delText>
        </w:r>
        <w:r w:rsidRPr="00E84BE3" w:rsidDel="00C01DD8">
          <w:rPr>
            <w:b w:val="0"/>
          </w:rPr>
          <w:delText>would be expected under the coalescent given that phylogenetic relationships among haplotypes (and inter</w:delText>
        </w:r>
        <w:r w:rsidDel="00C01DD8">
          <w:rPr>
            <w:b w:val="0"/>
          </w:rPr>
          <w:delText>-</w:delText>
        </w:r>
        <w:r w:rsidRPr="00E84BE3" w:rsidDel="00C01DD8">
          <w:rPr>
            <w:b w:val="0"/>
          </w:rPr>
          <w:delText>node branch lengths) were approximately the same among analys</w:delText>
        </w:r>
        <w:r w:rsidDel="00C01DD8">
          <w:rPr>
            <w:b w:val="0"/>
          </w:rPr>
          <w:delText xml:space="preserve">es.  </w:delText>
        </w:r>
        <w:r w:rsidRPr="00C804EF" w:rsidDel="00C01DD8">
          <w:rPr>
            <w:b w:val="0"/>
          </w:rPr>
          <w:delText xml:space="preserve">In contrast, ABC analyses that differed in prior bounds of </w:delText>
        </w:r>
        <w:r w:rsidRPr="00E84BE3" w:rsidDel="00C01DD8">
          <w:rPr>
            <w:b w:val="0"/>
            <w:i/>
          </w:rPr>
          <w:delText>µ</w:delText>
        </w:r>
        <w:r w:rsidRPr="00E84BE3" w:rsidDel="00C01DD8">
          <w:rPr>
            <w:b w:val="0"/>
            <w:i/>
            <w:vertAlign w:val="subscript"/>
          </w:rPr>
          <w:delText>mitochondrial</w:delText>
        </w:r>
        <w:r w:rsidRPr="00C804EF" w:rsidDel="00C01DD8">
          <w:rPr>
            <w:b w:val="0"/>
          </w:rPr>
          <w:delText xml:space="preserve"> (one analysis incorporating a prior on </w:delText>
        </w:r>
        <w:r w:rsidR="00365CEA" w:rsidRPr="00E84BE3" w:rsidDel="00C01DD8">
          <w:rPr>
            <w:b w:val="0"/>
            <w:i/>
          </w:rPr>
          <w:delText>µ</w:delText>
        </w:r>
        <w:r w:rsidR="00365CEA" w:rsidRPr="00E84BE3" w:rsidDel="00C01DD8">
          <w:rPr>
            <w:b w:val="0"/>
            <w:i/>
            <w:vertAlign w:val="subscript"/>
          </w:rPr>
          <w:delText>mitochondrial</w:delText>
        </w:r>
        <w:r w:rsidRPr="00C804EF" w:rsidDel="00C01DD8">
          <w:rPr>
            <w:b w:val="0"/>
          </w:rPr>
          <w:delText xml:space="preserve"> that very broadly surrounded the prior for the other analysis) yielded </w:delText>
        </w:r>
        <w:r w:rsidRPr="00C804EF" w:rsidDel="00C01DD8">
          <w:rPr>
            <w:rStyle w:val="CommentReference"/>
            <w:b w:val="0"/>
            <w:sz w:val="24"/>
            <w:szCs w:val="24"/>
          </w:rPr>
          <w:delText xml:space="preserve">highly congruent estimates for the parameters </w:delText>
        </w:r>
        <w:r w:rsidRPr="00C804EF" w:rsidDel="00C01DD8">
          <w:rPr>
            <w:rStyle w:val="CommentReference"/>
            <w:b w:val="0"/>
            <w:i/>
            <w:sz w:val="24"/>
            <w:szCs w:val="24"/>
          </w:rPr>
          <w:delText>N</w:delText>
        </w:r>
        <w:r w:rsidRPr="00C804EF" w:rsidDel="00C01DD8">
          <w:rPr>
            <w:rStyle w:val="CommentReference"/>
            <w:b w:val="0"/>
            <w:i/>
            <w:sz w:val="24"/>
            <w:szCs w:val="24"/>
            <w:vertAlign w:val="subscript"/>
          </w:rPr>
          <w:delText>e</w:delText>
        </w:r>
        <w:r w:rsidRPr="00C804EF" w:rsidDel="00C01DD8">
          <w:rPr>
            <w:rStyle w:val="CommentReference"/>
            <w:b w:val="0"/>
            <w:sz w:val="24"/>
            <w:szCs w:val="24"/>
          </w:rPr>
          <w:delText xml:space="preserve"> and τ (particularly for the bottleneck itself) although neither produced a clear posterior definition of </w:delText>
        </w:r>
        <w:r w:rsidR="00365CEA" w:rsidRPr="00E84BE3" w:rsidDel="00C01DD8">
          <w:rPr>
            <w:b w:val="0"/>
            <w:i/>
          </w:rPr>
          <w:delText>µ</w:delText>
        </w:r>
        <w:r w:rsidR="00365CEA" w:rsidRPr="00E84BE3" w:rsidDel="00C01DD8">
          <w:rPr>
            <w:b w:val="0"/>
            <w:i/>
            <w:vertAlign w:val="subscript"/>
          </w:rPr>
          <w:delText>mitochondrial</w:delText>
        </w:r>
        <w:r w:rsidRPr="00C804EF" w:rsidDel="00C01DD8">
          <w:rPr>
            <w:rStyle w:val="CommentReference"/>
            <w:b w:val="0"/>
            <w:sz w:val="24"/>
            <w:szCs w:val="24"/>
          </w:rPr>
          <w:delText xml:space="preserve">.  </w:delText>
        </w:r>
        <w:r w:rsidDel="00C01DD8">
          <w:rPr>
            <w:rStyle w:val="CommentReference"/>
            <w:b w:val="0"/>
            <w:sz w:val="24"/>
            <w:szCs w:val="24"/>
          </w:rPr>
          <w:delText xml:space="preserve">By implication, </w:delText>
        </w:r>
        <w:r w:rsidRPr="00C804EF" w:rsidDel="00C01DD8">
          <w:rPr>
            <w:b w:val="0"/>
            <w:i/>
          </w:rPr>
          <w:delText>µ</w:delText>
        </w:r>
        <w:r w:rsidDel="00C01DD8">
          <w:rPr>
            <w:rStyle w:val="CommentReference"/>
            <w:b w:val="0"/>
            <w:sz w:val="24"/>
            <w:szCs w:val="24"/>
          </w:rPr>
          <w:delText xml:space="preserve"> is not only difficult to estimate for this population history using ABC, but also appears to have little influence on </w:delText>
        </w:r>
        <w:r w:rsidR="00410BA4" w:rsidDel="00C01DD8">
          <w:rPr>
            <w:rStyle w:val="CommentReference"/>
            <w:b w:val="0"/>
            <w:sz w:val="24"/>
            <w:szCs w:val="24"/>
          </w:rPr>
          <w:delText xml:space="preserve">posterior parameter distributions regardless of the exact scenario tested.  </w:delText>
        </w:r>
        <w:r w:rsidR="00686708" w:rsidDel="00C01DD8">
          <w:rPr>
            <w:rStyle w:val="CommentReference"/>
            <w:b w:val="0"/>
            <w:sz w:val="24"/>
            <w:szCs w:val="24"/>
          </w:rPr>
          <w:delText xml:space="preserve">This may </w:delText>
        </w:r>
        <w:r w:rsidDel="00C01DD8">
          <w:rPr>
            <w:rStyle w:val="CommentReference"/>
            <w:b w:val="0"/>
            <w:sz w:val="24"/>
            <w:szCs w:val="24"/>
          </w:rPr>
          <w:delText>be partly related to the fact that the</w:delText>
        </w:r>
        <w:r w:rsidR="00410BA4" w:rsidDel="00C01DD8">
          <w:rPr>
            <w:rStyle w:val="CommentReference"/>
            <w:b w:val="0"/>
            <w:sz w:val="24"/>
            <w:szCs w:val="24"/>
          </w:rPr>
          <w:delText xml:space="preserve"> bottleneck</w:delText>
        </w:r>
        <w:r w:rsidDel="00C01DD8">
          <w:rPr>
            <w:rStyle w:val="CommentReference"/>
            <w:b w:val="0"/>
            <w:sz w:val="24"/>
            <w:szCs w:val="24"/>
          </w:rPr>
          <w:delText xml:space="preserve"> signal within ABC appears to </w:delText>
        </w:r>
        <w:r w:rsidR="00410BA4" w:rsidDel="00C01DD8">
          <w:rPr>
            <w:rStyle w:val="CommentReference"/>
            <w:b w:val="0"/>
            <w:sz w:val="24"/>
            <w:szCs w:val="24"/>
          </w:rPr>
          <w:delText xml:space="preserve">be </w:delText>
        </w:r>
        <w:r w:rsidR="000D6190" w:rsidDel="00C01DD8">
          <w:rPr>
            <w:rStyle w:val="CommentReference"/>
            <w:b w:val="0"/>
            <w:sz w:val="24"/>
            <w:szCs w:val="24"/>
          </w:rPr>
          <w:delText xml:space="preserve">largely </w:delText>
        </w:r>
        <w:r w:rsidR="00686708" w:rsidDel="00C01DD8">
          <w:rPr>
            <w:rStyle w:val="CommentReference"/>
            <w:b w:val="0"/>
            <w:sz w:val="24"/>
            <w:szCs w:val="24"/>
          </w:rPr>
          <w:delText>attributable to the microsatellite dataset</w:delText>
        </w:r>
        <w:r w:rsidR="00410BA4" w:rsidDel="00C01DD8">
          <w:rPr>
            <w:rStyle w:val="CommentReference"/>
            <w:b w:val="0"/>
            <w:sz w:val="24"/>
            <w:szCs w:val="24"/>
          </w:rPr>
          <w:delText xml:space="preserve"> </w:delText>
        </w:r>
        <w:r w:rsidR="00410BA4" w:rsidRPr="00BF176A" w:rsidDel="00C01DD8">
          <w:rPr>
            <w:b w:val="0"/>
          </w:rPr>
          <w:delText xml:space="preserve">(see </w:delText>
        </w:r>
        <w:r w:rsidR="00410BA4" w:rsidDel="00C01DD8">
          <w:rPr>
            <w:b w:val="0"/>
          </w:rPr>
          <w:delText>below</w:delText>
        </w:r>
        <w:r w:rsidR="00410BA4" w:rsidRPr="00BF176A" w:rsidDel="00C01DD8">
          <w:rPr>
            <w:b w:val="0"/>
          </w:rPr>
          <w:delText>).</w:delText>
        </w:r>
      </w:del>
    </w:p>
    <w:p w:rsidR="000A0150" w:rsidRPr="003B7AC9" w:rsidDel="00C01DD8" w:rsidRDefault="000A0150" w:rsidP="00F1326D">
      <w:pPr>
        <w:pStyle w:val="BodyText"/>
        <w:spacing w:line="360" w:lineRule="auto"/>
        <w:rPr>
          <w:del w:id="1194" w:author="localadmin" w:date="2015-04-02T10:17:00Z"/>
          <w:b w:val="0"/>
          <w:bCs/>
          <w:szCs w:val="24"/>
        </w:rPr>
      </w:pPr>
    </w:p>
    <w:p w:rsidR="00142412" w:rsidRPr="003B7AC9" w:rsidDel="00C01DD8" w:rsidRDefault="000D6190" w:rsidP="00142412">
      <w:pPr>
        <w:pStyle w:val="BodyText"/>
        <w:spacing w:line="360" w:lineRule="auto"/>
        <w:rPr>
          <w:del w:id="1195" w:author="localadmin" w:date="2015-04-02T10:17:00Z"/>
          <w:b w:val="0"/>
          <w:szCs w:val="24"/>
        </w:rPr>
      </w:pPr>
      <w:del w:id="1196" w:author="localadmin" w:date="2015-04-02T10:17:00Z">
        <w:r w:rsidRPr="003B7AC9" w:rsidDel="00C01DD8">
          <w:rPr>
            <w:b w:val="0"/>
            <w:bCs/>
            <w:szCs w:val="24"/>
          </w:rPr>
          <w:delText xml:space="preserve">Parameter estimates obtained for simulations </w:delText>
        </w:r>
        <w:r w:rsidRPr="001070A2" w:rsidDel="00C01DD8">
          <w:rPr>
            <w:b w:val="0"/>
            <w:bCs/>
            <w:szCs w:val="24"/>
          </w:rPr>
          <w:delText xml:space="preserve">exploring sex ratio and prior boundaries </w:delText>
        </w:r>
        <w:r w:rsidR="009C0A83" w:rsidRPr="001070A2" w:rsidDel="00C01DD8">
          <w:rPr>
            <w:b w:val="0"/>
            <w:szCs w:val="24"/>
          </w:rPr>
          <w:delText xml:space="preserve">on </w:delText>
        </w:r>
        <w:r w:rsidR="00FA4F08" w:rsidRPr="001070A2" w:rsidDel="00C01DD8">
          <w:rPr>
            <w:b w:val="0"/>
            <w:i/>
            <w:szCs w:val="24"/>
          </w:rPr>
          <w:delText>N</w:delText>
        </w:r>
        <w:r w:rsidR="00FA4F08" w:rsidRPr="001070A2" w:rsidDel="00C01DD8">
          <w:rPr>
            <w:b w:val="0"/>
            <w:i/>
            <w:szCs w:val="24"/>
            <w:vertAlign w:val="subscript"/>
          </w:rPr>
          <w:delText>e</w:delText>
        </w:r>
        <w:r w:rsidR="009C0A83" w:rsidRPr="001070A2" w:rsidDel="00C01DD8">
          <w:rPr>
            <w:b w:val="0"/>
            <w:szCs w:val="24"/>
          </w:rPr>
          <w:delText xml:space="preserve"> and time </w:delText>
        </w:r>
        <w:r w:rsidRPr="001070A2" w:rsidDel="00C01DD8">
          <w:rPr>
            <w:b w:val="0"/>
            <w:bCs/>
            <w:szCs w:val="24"/>
          </w:rPr>
          <w:delText xml:space="preserve">were also </w:delText>
        </w:r>
        <w:r w:rsidR="003C3DFF" w:rsidDel="00C01DD8">
          <w:rPr>
            <w:b w:val="0"/>
            <w:bCs/>
            <w:szCs w:val="24"/>
          </w:rPr>
          <w:delText>in general</w:delText>
        </w:r>
        <w:r w:rsidRPr="001070A2" w:rsidDel="00C01DD8">
          <w:rPr>
            <w:b w:val="0"/>
            <w:bCs/>
            <w:szCs w:val="24"/>
          </w:rPr>
          <w:delText xml:space="preserve"> </w:delText>
        </w:r>
        <w:r w:rsidR="00A64356" w:rsidRPr="001070A2" w:rsidDel="00C01DD8">
          <w:rPr>
            <w:b w:val="0"/>
            <w:bCs/>
            <w:szCs w:val="24"/>
          </w:rPr>
          <w:delText>highly</w:delText>
        </w:r>
        <w:r w:rsidRPr="001070A2" w:rsidDel="00C01DD8">
          <w:rPr>
            <w:b w:val="0"/>
            <w:bCs/>
            <w:szCs w:val="24"/>
          </w:rPr>
          <w:delText xml:space="preserve"> congruent.</w:delText>
        </w:r>
        <w:r w:rsidRPr="003B7AC9" w:rsidDel="00C01DD8">
          <w:rPr>
            <w:b w:val="0"/>
            <w:bCs/>
            <w:szCs w:val="24"/>
          </w:rPr>
          <w:delText xml:space="preserve">  </w:delText>
        </w:r>
        <w:r w:rsidR="00185B11" w:rsidRPr="003B7AC9" w:rsidDel="00C01DD8">
          <w:rPr>
            <w:b w:val="0"/>
            <w:bCs/>
            <w:szCs w:val="24"/>
          </w:rPr>
          <w:delText>C</w:delText>
        </w:r>
        <w:r w:rsidR="00446C0B" w:rsidRPr="003B7AC9" w:rsidDel="00C01DD8">
          <w:rPr>
            <w:b w:val="0"/>
            <w:bCs/>
            <w:szCs w:val="24"/>
          </w:rPr>
          <w:delText xml:space="preserve">onsequently, for simplicity we focused </w:delText>
        </w:r>
        <w:r w:rsidR="006D10B8" w:rsidRPr="003B7AC9" w:rsidDel="00C01DD8">
          <w:rPr>
            <w:b w:val="0"/>
            <w:bCs/>
            <w:szCs w:val="24"/>
          </w:rPr>
          <w:delText xml:space="preserve">primarily </w:delText>
        </w:r>
        <w:r w:rsidR="00446C0B" w:rsidRPr="003B7AC9" w:rsidDel="00C01DD8">
          <w:rPr>
            <w:b w:val="0"/>
            <w:bCs/>
            <w:szCs w:val="24"/>
          </w:rPr>
          <w:delText>on the results of the initial model</w:delText>
        </w:r>
        <w:r w:rsidR="006D10B8" w:rsidRPr="003B7AC9" w:rsidDel="00C01DD8">
          <w:rPr>
            <w:b w:val="0"/>
            <w:bCs/>
            <w:szCs w:val="24"/>
          </w:rPr>
          <w:delText xml:space="preserve">, </w:delText>
        </w:r>
        <w:r w:rsidR="00446C0B" w:rsidRPr="003B7AC9" w:rsidDel="00C01DD8">
          <w:rPr>
            <w:b w:val="0"/>
            <w:bCs/>
            <w:szCs w:val="24"/>
          </w:rPr>
          <w:delText>although summaries of all of the simulations are available in Table 4 and Figures 4 and 5.</w:delText>
        </w:r>
        <w:r w:rsidR="00923829" w:rsidRPr="003B7AC9" w:rsidDel="00C01DD8">
          <w:rPr>
            <w:b w:val="0"/>
            <w:bCs/>
            <w:szCs w:val="24"/>
          </w:rPr>
          <w:delText xml:space="preserve"> </w:delText>
        </w:r>
        <w:r w:rsidR="002808BC" w:rsidRPr="003B7AC9" w:rsidDel="00C01DD8">
          <w:rPr>
            <w:b w:val="0"/>
            <w:bCs/>
            <w:szCs w:val="24"/>
          </w:rPr>
          <w:delText xml:space="preserve"> </w:delText>
        </w:r>
        <w:r w:rsidR="00446C0B" w:rsidRPr="003B7AC9" w:rsidDel="00C01DD8">
          <w:rPr>
            <w:b w:val="0"/>
            <w:bCs/>
            <w:szCs w:val="24"/>
          </w:rPr>
          <w:delText xml:space="preserve">However, </w:delText>
        </w:r>
        <w:r w:rsidR="00185B11" w:rsidRPr="003B7AC9" w:rsidDel="00C01DD8">
          <w:rPr>
            <w:b w:val="0"/>
            <w:bCs/>
            <w:szCs w:val="24"/>
          </w:rPr>
          <w:delText xml:space="preserve">two important points </w:delText>
        </w:r>
        <w:r w:rsidRPr="003B7AC9" w:rsidDel="00C01DD8">
          <w:rPr>
            <w:b w:val="0"/>
            <w:bCs/>
            <w:szCs w:val="24"/>
          </w:rPr>
          <w:delText>of difference were observed</w:delText>
        </w:r>
        <w:r w:rsidR="00C62B44" w:rsidRPr="003B7AC9" w:rsidDel="00C01DD8">
          <w:rPr>
            <w:b w:val="0"/>
            <w:bCs/>
            <w:szCs w:val="24"/>
          </w:rPr>
          <w:delText xml:space="preserve">.  </w:delText>
        </w:r>
        <w:r w:rsidR="00913E16" w:rsidRPr="003B7AC9" w:rsidDel="00C01DD8">
          <w:rPr>
            <w:b w:val="0"/>
            <w:bCs/>
            <w:szCs w:val="24"/>
          </w:rPr>
          <w:delText>First,</w:delText>
        </w:r>
        <w:r w:rsidR="00185B11" w:rsidRPr="003B7AC9" w:rsidDel="00C01DD8">
          <w:rPr>
            <w:b w:val="0"/>
            <w:bCs/>
            <w:szCs w:val="24"/>
          </w:rPr>
          <w:delText xml:space="preserve"> simulations invoking a 1:5 sex ratio</w:delText>
        </w:r>
        <w:r w:rsidR="002808BC" w:rsidRPr="003B7AC9" w:rsidDel="00C01DD8">
          <w:rPr>
            <w:b w:val="0"/>
            <w:bCs/>
            <w:szCs w:val="24"/>
          </w:rPr>
          <w:delText xml:space="preserve"> yielded </w:delText>
        </w:r>
        <w:r w:rsidR="00C85477" w:rsidRPr="003B7AC9" w:rsidDel="00C01DD8">
          <w:rPr>
            <w:b w:val="0"/>
            <w:bCs/>
            <w:szCs w:val="24"/>
          </w:rPr>
          <w:delText xml:space="preserve">somewhat </w:delText>
        </w:r>
        <w:r w:rsidR="002808BC" w:rsidRPr="003B7AC9" w:rsidDel="00C01DD8">
          <w:rPr>
            <w:b w:val="0"/>
            <w:bCs/>
            <w:szCs w:val="24"/>
          </w:rPr>
          <w:delText xml:space="preserve">different estimates of </w:delText>
        </w:r>
        <w:r w:rsidR="002808BC" w:rsidRPr="003B7AC9" w:rsidDel="00C01DD8">
          <w:rPr>
            <w:b w:val="0"/>
            <w:i/>
            <w:szCs w:val="24"/>
          </w:rPr>
          <w:delText>N</w:delText>
        </w:r>
        <w:r w:rsidR="002808BC" w:rsidRPr="003B7AC9" w:rsidDel="00C01DD8">
          <w:rPr>
            <w:b w:val="0"/>
            <w:i/>
            <w:szCs w:val="24"/>
            <w:vertAlign w:val="subscript"/>
          </w:rPr>
          <w:delText>e-bottleneck</w:delText>
        </w:r>
        <w:r w:rsidR="002808BC" w:rsidRPr="003B7AC9" w:rsidDel="00C01DD8">
          <w:rPr>
            <w:b w:val="0"/>
            <w:bCs/>
            <w:szCs w:val="24"/>
          </w:rPr>
          <w:delText xml:space="preserve"> and </w:delText>
        </w:r>
        <w:r w:rsidR="009C0A83" w:rsidRPr="009C0A83" w:rsidDel="00C01DD8">
          <w:rPr>
            <w:b w:val="0"/>
            <w:i/>
            <w:szCs w:val="24"/>
          </w:rPr>
          <w:delText>N</w:delText>
        </w:r>
        <w:r w:rsidR="009C0A83" w:rsidRPr="009C0A83" w:rsidDel="00C01DD8">
          <w:rPr>
            <w:b w:val="0"/>
            <w:i/>
            <w:szCs w:val="24"/>
            <w:vertAlign w:val="subscript"/>
          </w:rPr>
          <w:delText>e-historical</w:delText>
        </w:r>
        <w:r w:rsidR="009C0A83" w:rsidRPr="009C0A83" w:rsidDel="00C01DD8">
          <w:rPr>
            <w:b w:val="0"/>
            <w:szCs w:val="24"/>
          </w:rPr>
          <w:delText xml:space="preserve">, with the former being </w:delText>
        </w:r>
        <w:r w:rsidR="002808BC" w:rsidRPr="003B7AC9" w:rsidDel="00C01DD8">
          <w:rPr>
            <w:b w:val="0"/>
            <w:bCs/>
            <w:szCs w:val="24"/>
          </w:rPr>
          <w:delText xml:space="preserve">roughly double that estimated through other simulations and the latter being </w:delText>
        </w:r>
        <w:r w:rsidR="00603E2A" w:rsidRPr="003B7AC9" w:rsidDel="00C01DD8">
          <w:rPr>
            <w:b w:val="0"/>
            <w:bCs/>
            <w:szCs w:val="24"/>
          </w:rPr>
          <w:delText>approximately half the size</w:delText>
        </w:r>
        <w:r w:rsidR="002808BC" w:rsidRPr="003B7AC9" w:rsidDel="00C01DD8">
          <w:rPr>
            <w:b w:val="0"/>
            <w:bCs/>
            <w:szCs w:val="24"/>
          </w:rPr>
          <w:delText xml:space="preserve">.  </w:delText>
        </w:r>
        <w:r w:rsidR="00913E16" w:rsidRPr="003B7AC9" w:rsidDel="00C01DD8">
          <w:rPr>
            <w:b w:val="0"/>
            <w:bCs/>
            <w:szCs w:val="24"/>
          </w:rPr>
          <w:delText>Second</w:delText>
        </w:r>
        <w:r w:rsidR="0078497B" w:rsidRPr="003B7AC9" w:rsidDel="00C01DD8">
          <w:rPr>
            <w:b w:val="0"/>
            <w:bCs/>
            <w:szCs w:val="24"/>
          </w:rPr>
          <w:delText xml:space="preserve">, </w:delText>
        </w:r>
        <w:r w:rsidRPr="003B7AC9" w:rsidDel="00C01DD8">
          <w:rPr>
            <w:b w:val="0"/>
            <w:bCs/>
            <w:szCs w:val="24"/>
          </w:rPr>
          <w:delText xml:space="preserve">simulations based on </w:delText>
        </w:r>
        <w:r w:rsidR="009C0A83" w:rsidRPr="009C0A83" w:rsidDel="00C01DD8">
          <w:rPr>
            <w:b w:val="0"/>
            <w:szCs w:val="24"/>
          </w:rPr>
          <w:delText xml:space="preserve">broadened prior definitions of </w:delText>
        </w:r>
        <w:r w:rsidRPr="003B7AC9" w:rsidDel="00C01DD8">
          <w:rPr>
            <w:b w:val="0"/>
            <w:i/>
            <w:szCs w:val="24"/>
          </w:rPr>
          <w:delText>N</w:delText>
        </w:r>
        <w:r w:rsidRPr="003B7AC9" w:rsidDel="00C01DD8">
          <w:rPr>
            <w:b w:val="0"/>
            <w:i/>
            <w:szCs w:val="24"/>
            <w:vertAlign w:val="subscript"/>
          </w:rPr>
          <w:delText>e</w:delText>
        </w:r>
        <w:r w:rsidR="009C0A83" w:rsidRPr="009C0A83" w:rsidDel="00C01DD8">
          <w:rPr>
            <w:b w:val="0"/>
            <w:szCs w:val="24"/>
          </w:rPr>
          <w:delText xml:space="preserve"> and time yielded </w:delText>
        </w:r>
        <w:r w:rsidRPr="003B7AC9" w:rsidDel="00C01DD8">
          <w:rPr>
            <w:b w:val="0"/>
            <w:i/>
            <w:szCs w:val="24"/>
          </w:rPr>
          <w:delText>N</w:delText>
        </w:r>
        <w:r w:rsidRPr="003B7AC9" w:rsidDel="00C01DD8">
          <w:rPr>
            <w:b w:val="0"/>
            <w:i/>
            <w:szCs w:val="24"/>
            <w:vertAlign w:val="subscript"/>
          </w:rPr>
          <w:delText>e-bottleneck</w:delText>
        </w:r>
        <w:r w:rsidRPr="003B7AC9" w:rsidDel="00C01DD8">
          <w:rPr>
            <w:b w:val="0"/>
            <w:bCs/>
            <w:szCs w:val="24"/>
          </w:rPr>
          <w:delText xml:space="preserve"> estimates </w:delText>
        </w:r>
        <w:r w:rsidR="004E648A" w:rsidRPr="003B7AC9" w:rsidDel="00C01DD8">
          <w:rPr>
            <w:b w:val="0"/>
            <w:bCs/>
            <w:szCs w:val="24"/>
          </w:rPr>
          <w:delText>that were approximately</w:delText>
        </w:r>
        <w:r w:rsidRPr="003B7AC9" w:rsidDel="00C01DD8">
          <w:rPr>
            <w:b w:val="0"/>
            <w:bCs/>
            <w:szCs w:val="24"/>
          </w:rPr>
          <w:delText xml:space="preserve"> four times larger than </w:delText>
        </w:r>
        <w:r w:rsidR="004E648A" w:rsidRPr="003B7AC9" w:rsidDel="00C01DD8">
          <w:rPr>
            <w:b w:val="0"/>
            <w:bCs/>
            <w:szCs w:val="24"/>
          </w:rPr>
          <w:delText xml:space="preserve">in our initial models.  </w:delText>
        </w:r>
        <w:r w:rsidR="002051E7" w:rsidRPr="003B7AC9" w:rsidDel="00C01DD8">
          <w:rPr>
            <w:b w:val="0"/>
            <w:bCs/>
            <w:szCs w:val="24"/>
          </w:rPr>
          <w:delText xml:space="preserve">It is unclear which of </w:delText>
        </w:r>
        <w:r w:rsidR="00FA4F08" w:rsidRPr="003B7AC9" w:rsidDel="00C01DD8">
          <w:rPr>
            <w:b w:val="0"/>
            <w:bCs/>
            <w:szCs w:val="24"/>
          </w:rPr>
          <w:delText>these</w:delText>
        </w:r>
        <w:r w:rsidR="002051E7" w:rsidRPr="003B7AC9" w:rsidDel="00C01DD8">
          <w:rPr>
            <w:b w:val="0"/>
            <w:bCs/>
            <w:szCs w:val="24"/>
          </w:rPr>
          <w:delText xml:space="preserve"> simulations lie closest to the truth.  </w:delText>
        </w:r>
        <w:r w:rsidR="009C0A83" w:rsidRPr="009C0A83" w:rsidDel="00C01DD8">
          <w:rPr>
            <w:b w:val="0"/>
            <w:szCs w:val="24"/>
          </w:rPr>
          <w:delText xml:space="preserve">The prior bounds used for our initial simulations were appropriately bounded around values estimated from the available historical data, but could potentially have been too conservative in respect of historical and contemporary </w:delText>
        </w:r>
        <w:r w:rsidR="002051E7" w:rsidRPr="003B7AC9" w:rsidDel="00C01DD8">
          <w:rPr>
            <w:b w:val="0"/>
            <w:i/>
            <w:szCs w:val="24"/>
          </w:rPr>
          <w:delText>N</w:delText>
        </w:r>
        <w:r w:rsidR="002051E7" w:rsidRPr="003B7AC9" w:rsidDel="00C01DD8">
          <w:rPr>
            <w:b w:val="0"/>
            <w:i/>
            <w:szCs w:val="24"/>
            <w:vertAlign w:val="subscript"/>
          </w:rPr>
          <w:delText>e</w:delText>
        </w:r>
        <w:r w:rsidR="009C0A83" w:rsidRPr="009C0A83" w:rsidDel="00C01DD8">
          <w:rPr>
            <w:b w:val="0"/>
            <w:szCs w:val="24"/>
          </w:rPr>
          <w:delText xml:space="preserve">.  Similarly, although a sex ratio of 1:5 based on the numbers of adult males and females within the colony provides a reasonable upper bound for exploring the sensitivity of our analyses to variation in sex ratio, this figure </w:delText>
        </w:r>
        <w:r w:rsidR="009901F4" w:rsidDel="00C01DD8">
          <w:rPr>
            <w:b w:val="0"/>
            <w:szCs w:val="24"/>
          </w:rPr>
          <w:delText>is likely to</w:delText>
        </w:r>
        <w:r w:rsidR="009C0A83" w:rsidRPr="009C0A83" w:rsidDel="00C01DD8">
          <w:rPr>
            <w:b w:val="0"/>
            <w:szCs w:val="24"/>
          </w:rPr>
          <w:delText xml:space="preserve"> be too extreme.  </w:delText>
        </w:r>
        <w:r w:rsidR="003C3DFF" w:rsidDel="00C01DD8">
          <w:rPr>
            <w:b w:val="0"/>
            <w:szCs w:val="24"/>
          </w:rPr>
          <w:delText>Accurate estimation</w:delText>
        </w:r>
        <w:r w:rsidR="009C0A83" w:rsidRPr="009C0A83" w:rsidDel="00C01DD8">
          <w:rPr>
            <w:b w:val="0"/>
            <w:szCs w:val="24"/>
          </w:rPr>
          <w:delText xml:space="preserve"> of the operational sex ratio is not yet </w:delText>
        </w:r>
        <w:r w:rsidR="003C3DFF" w:rsidDel="00C01DD8">
          <w:rPr>
            <w:b w:val="0"/>
            <w:szCs w:val="24"/>
          </w:rPr>
          <w:delText>possible</w:delText>
        </w:r>
        <w:r w:rsidR="009C0A83" w:rsidRPr="009C0A83" w:rsidDel="00C01DD8">
          <w:rPr>
            <w:b w:val="0"/>
            <w:szCs w:val="24"/>
          </w:rPr>
          <w:delText xml:space="preserve"> </w:delText>
        </w:r>
        <w:r w:rsidR="009901F4" w:rsidDel="00C01DD8">
          <w:rPr>
            <w:b w:val="0"/>
            <w:szCs w:val="24"/>
          </w:rPr>
          <w:delText>for th</w:delText>
        </w:r>
        <w:r w:rsidR="00A64356" w:rsidDel="00C01DD8">
          <w:rPr>
            <w:b w:val="0"/>
            <w:szCs w:val="24"/>
          </w:rPr>
          <w:delText>is</w:delText>
        </w:r>
        <w:r w:rsidR="009901F4" w:rsidDel="00C01DD8">
          <w:rPr>
            <w:b w:val="0"/>
            <w:szCs w:val="24"/>
          </w:rPr>
          <w:delText xml:space="preserve"> species </w:delText>
        </w:r>
        <w:r w:rsidR="009C0A83" w:rsidRPr="009C0A83" w:rsidDel="00C01DD8">
          <w:rPr>
            <w:b w:val="0"/>
            <w:szCs w:val="24"/>
          </w:rPr>
          <w:delText>because this would require large numbers of complete male and female life histories incorporating individual-based measures of reproductive success and offspring survivorship.  However, a</w:delText>
        </w:r>
        <w:r w:rsidR="009F4A88" w:rsidDel="00C01DD8">
          <w:rPr>
            <w:b w:val="0"/>
            <w:szCs w:val="24"/>
          </w:rPr>
          <w:delText xml:space="preserve"> limited molecular</w:delText>
        </w:r>
        <w:r w:rsidR="009C0A83" w:rsidRPr="009C0A83" w:rsidDel="00C01DD8">
          <w:rPr>
            <w:b w:val="0"/>
            <w:szCs w:val="24"/>
          </w:rPr>
          <w:delText xml:space="preserve"> paternity analysis conducted previously at the same colony has shown that, despite Antarctic fur seals being moderately polygynous, appreciable numbers of females do not conceive to males sighted ashore</w:delText>
        </w:r>
        <w:r w:rsidR="003B7AC9" w:rsidDel="00C01DD8">
          <w:rPr>
            <w:b w:val="0"/>
            <w:szCs w:val="24"/>
          </w:rPr>
          <w:delText xml:space="preserve">, resulting in </w:delText>
        </w:r>
        <w:r w:rsidR="00A64356" w:rsidDel="00C01DD8">
          <w:rPr>
            <w:b w:val="0"/>
            <w:szCs w:val="24"/>
          </w:rPr>
          <w:delText xml:space="preserve">far </w:delText>
        </w:r>
        <w:r w:rsidR="009C25B9" w:rsidDel="00C01DD8">
          <w:rPr>
            <w:b w:val="0"/>
            <w:szCs w:val="24"/>
          </w:rPr>
          <w:delText xml:space="preserve">lower than expected </w:delText>
        </w:r>
        <w:r w:rsidR="009901F4" w:rsidDel="00C01DD8">
          <w:rPr>
            <w:b w:val="0"/>
            <w:szCs w:val="24"/>
          </w:rPr>
          <w:delText xml:space="preserve">levels of </w:delText>
        </w:r>
        <w:r w:rsidR="003B7AC9" w:rsidDel="00C01DD8">
          <w:rPr>
            <w:b w:val="0"/>
            <w:szCs w:val="24"/>
          </w:rPr>
          <w:delText>shared paternity</w:delText>
        </w:r>
        <w:r w:rsidR="009C0A83" w:rsidRPr="009C0A83" w:rsidDel="00C01DD8">
          <w:rPr>
            <w:b w:val="0"/>
            <w:szCs w:val="24"/>
          </w:rPr>
          <w:delText xml:space="preserve"> </w:delText>
        </w:r>
        <w:r w:rsidR="006B3F6C" w:rsidRPr="009C0A83" w:rsidDel="00C01DD8">
          <w:rPr>
            <w:szCs w:val="24"/>
          </w:rPr>
          <w:fldChar w:fldCharType="begin"/>
        </w:r>
        <w:r w:rsidR="00C01DD8" w:rsidDel="00C01DD8">
          <w:rPr>
            <w:b w:val="0"/>
            <w:szCs w:val="24"/>
          </w:rPr>
          <w:delInstrText xml:space="preserve"> ADDIN EN.CITE &lt;EndNote&gt;&lt;Cite&gt;&lt;Author&gt;Hoffman&lt;/Author&gt;&lt;Year&gt;2003&lt;/Year&gt;&lt;RecNum&gt;1764&lt;/RecNum&gt;&lt;DisplayText&gt;[56]&lt;/DisplayText&gt;&lt;record&gt;&lt;rec-number&gt;1764&lt;/rec-number&gt;&lt;foreign-keys&gt;&lt;key app="EN" db-id="d5zr0exx1f5prwep2rapee0def9wa9t2peet"&gt;1764&lt;/key&gt;&lt;/foreign-keys&gt;&lt;ref-type name="Journal Article"&gt;17&lt;/ref-type&gt;&lt;contributors&gt;&lt;authors&gt;&lt;author&gt;Hoffman, J.I.&lt;/author&gt;&lt;author&gt;Boyd, I.L.&lt;/author&gt;&lt;author&gt;Amos, W.&lt;/author&gt;&lt;/authors&gt;&lt;/contributors&gt;&lt;titles&gt;&lt;title&gt;&lt;style face="normal" font="default" size="100%"&gt;Male reproductive strategy and the importance of maternal status in the Antarctic fur seal &lt;/style&gt;&lt;style face="italic" font="default" size="100%"&gt;Arctocephalus gazella&lt;/style&gt;&lt;/title&gt;&lt;secondary-title&gt;Evolution&lt;/secondary-title&gt;&lt;/titles&gt;&lt;periodical&gt;&lt;full-title&gt;Evolution&lt;/full-title&gt;&lt;/periodical&gt;&lt;pages&gt;1917–1930&lt;/pages&gt;&lt;volume&gt;57&lt;/volume&gt;&lt;number&gt;8&lt;/number&gt;&lt;dates&gt;&lt;year&gt;2003&lt;/year&gt;&lt;/dates&gt;&lt;urls&gt;&lt;/urls&gt;&lt;/record&gt;&lt;/Cite&gt;&lt;/EndNote&gt;</w:delInstrText>
        </w:r>
        <w:r w:rsidR="006B3F6C" w:rsidRPr="009C0A83" w:rsidDel="00C01DD8">
          <w:rPr>
            <w:szCs w:val="24"/>
          </w:rPr>
          <w:fldChar w:fldCharType="separate"/>
        </w:r>
        <w:r w:rsidR="00C01DD8" w:rsidDel="00C01DD8">
          <w:rPr>
            <w:b w:val="0"/>
            <w:noProof/>
            <w:szCs w:val="24"/>
          </w:rPr>
          <w:delText>[</w:delText>
        </w:r>
        <w:r w:rsidR="006B3F6C" w:rsidDel="00C01DD8">
          <w:rPr>
            <w:noProof/>
            <w:szCs w:val="24"/>
          </w:rPr>
          <w:fldChar w:fldCharType="begin"/>
        </w:r>
        <w:r w:rsidR="00C01DD8" w:rsidDel="00C01DD8">
          <w:rPr>
            <w:b w:val="0"/>
            <w:noProof/>
            <w:szCs w:val="24"/>
          </w:rPr>
          <w:delInstrText xml:space="preserve"> HYPERLINK  \l "_ENREF_56" \o "Hoffman, 2003 #1764" </w:delInstrText>
        </w:r>
        <w:r w:rsidR="006B3F6C" w:rsidDel="00C01DD8">
          <w:rPr>
            <w:noProof/>
            <w:szCs w:val="24"/>
          </w:rPr>
          <w:fldChar w:fldCharType="separate"/>
        </w:r>
        <w:r w:rsidR="00C01DD8" w:rsidDel="00C01DD8">
          <w:rPr>
            <w:b w:val="0"/>
            <w:noProof/>
            <w:szCs w:val="24"/>
          </w:rPr>
          <w:delText>56</w:delText>
        </w:r>
        <w:r w:rsidR="006B3F6C" w:rsidDel="00C01DD8">
          <w:rPr>
            <w:noProof/>
            <w:szCs w:val="24"/>
          </w:rPr>
          <w:fldChar w:fldCharType="end"/>
        </w:r>
        <w:r w:rsidR="00C01DD8" w:rsidDel="00C01DD8">
          <w:rPr>
            <w:b w:val="0"/>
            <w:noProof/>
            <w:szCs w:val="24"/>
          </w:rPr>
          <w:delText>]</w:delText>
        </w:r>
        <w:r w:rsidR="006B3F6C" w:rsidRPr="009C0A83" w:rsidDel="00C01DD8">
          <w:rPr>
            <w:szCs w:val="24"/>
          </w:rPr>
          <w:fldChar w:fldCharType="end"/>
        </w:r>
        <w:r w:rsidR="003B7AC9" w:rsidDel="00C01DD8">
          <w:rPr>
            <w:b w:val="0"/>
            <w:szCs w:val="24"/>
          </w:rPr>
          <w:delText>.</w:delText>
        </w:r>
      </w:del>
    </w:p>
    <w:p w:rsidR="00142412" w:rsidDel="00C01DD8" w:rsidRDefault="00142412" w:rsidP="00142412">
      <w:pPr>
        <w:pStyle w:val="BodyText"/>
        <w:spacing w:line="360" w:lineRule="auto"/>
        <w:rPr>
          <w:del w:id="1197" w:author="localadmin" w:date="2015-04-02T10:17:00Z"/>
          <w:b w:val="0"/>
          <w:sz w:val="22"/>
          <w:szCs w:val="22"/>
        </w:rPr>
      </w:pPr>
    </w:p>
    <w:p w:rsidR="003B7AC9" w:rsidRPr="003B7AC9" w:rsidDel="00C01DD8" w:rsidRDefault="00395459" w:rsidP="00142412">
      <w:pPr>
        <w:pStyle w:val="BodyText"/>
        <w:spacing w:line="360" w:lineRule="auto"/>
        <w:rPr>
          <w:del w:id="1198" w:author="localadmin" w:date="2015-04-02T10:17:00Z"/>
          <w:rFonts w:ascii="Arial" w:hAnsi="Arial" w:cs="Arial"/>
          <w:b w:val="0"/>
          <w:szCs w:val="24"/>
        </w:rPr>
      </w:pPr>
      <w:del w:id="1199" w:author="localadmin" w:date="2015-04-02T10:17:00Z">
        <w:r w:rsidDel="00C01DD8">
          <w:rPr>
            <w:rFonts w:ascii="Arial" w:hAnsi="Arial" w:cs="Arial"/>
            <w:b w:val="0"/>
            <w:szCs w:val="24"/>
          </w:rPr>
          <w:delText>Bottleneck severity</w:delText>
        </w:r>
      </w:del>
    </w:p>
    <w:p w:rsidR="00410318" w:rsidRPr="009034F4" w:rsidDel="00C01DD8" w:rsidRDefault="009C0A83" w:rsidP="00410318">
      <w:pPr>
        <w:pStyle w:val="BodyText"/>
        <w:spacing w:line="360" w:lineRule="auto"/>
        <w:rPr>
          <w:del w:id="1200" w:author="localadmin" w:date="2015-04-02T10:17:00Z"/>
          <w:rFonts w:ascii="AdvGARMT" w:hAnsi="AdvGARMT" w:cs="AdvGARMT"/>
          <w:b w:val="0"/>
          <w:szCs w:val="24"/>
        </w:rPr>
      </w:pPr>
      <w:del w:id="1201" w:author="localadmin" w:date="2015-04-02T10:17:00Z">
        <w:r w:rsidRPr="009C0A83" w:rsidDel="00C01DD8">
          <w:rPr>
            <w:b w:val="0"/>
            <w:szCs w:val="24"/>
          </w:rPr>
          <w:delText xml:space="preserve">Although simulations incorporating a variety of prior distributions all independently supported a </w:delText>
        </w:r>
        <w:r w:rsidR="003B7AC9" w:rsidRPr="009F4A88" w:rsidDel="00C01DD8">
          <w:rPr>
            <w:b w:val="0"/>
            <w:bCs/>
            <w:szCs w:val="24"/>
          </w:rPr>
          <w:delText>bottleneck model over o</w:delText>
        </w:r>
        <w:r w:rsidR="009F4A88" w:rsidRPr="009F4A88" w:rsidDel="00C01DD8">
          <w:rPr>
            <w:b w:val="0"/>
            <w:bCs/>
            <w:szCs w:val="24"/>
          </w:rPr>
          <w:delText>ne of constant population size and</w:delText>
        </w:r>
        <w:r w:rsidR="009F4A88" w:rsidRPr="009F4A88" w:rsidDel="00C01DD8">
          <w:rPr>
            <w:b w:val="0"/>
            <w:szCs w:val="24"/>
          </w:rPr>
          <w:delText xml:space="preserve"> the timing of recovery from the bottleneck was robustly defined</w:delText>
        </w:r>
        <w:r w:rsidR="003B7AC9" w:rsidRPr="009F4A88" w:rsidDel="00C01DD8">
          <w:rPr>
            <w:b w:val="0"/>
            <w:bCs/>
            <w:szCs w:val="24"/>
          </w:rPr>
          <w:delText xml:space="preserve">, </w:delText>
        </w:r>
        <w:r w:rsidRPr="009C0A83" w:rsidDel="00C01DD8">
          <w:rPr>
            <w:b w:val="0"/>
            <w:szCs w:val="24"/>
          </w:rPr>
          <w:delText xml:space="preserve">considerable latitude was observed in posterior estimates relating to </w:delText>
        </w:r>
        <w:r w:rsidRPr="009C0A83" w:rsidDel="00C01DD8">
          <w:rPr>
            <w:b w:val="0"/>
            <w:i/>
            <w:szCs w:val="24"/>
          </w:rPr>
          <w:delText>N</w:delText>
        </w:r>
        <w:r w:rsidRPr="009C0A83" w:rsidDel="00C01DD8">
          <w:rPr>
            <w:b w:val="0"/>
            <w:i/>
            <w:szCs w:val="24"/>
            <w:vertAlign w:val="subscript"/>
          </w:rPr>
          <w:delText>e</w:delText>
        </w:r>
        <w:r w:rsidRPr="009C0A83" w:rsidDel="00C01DD8">
          <w:rPr>
            <w:b w:val="0"/>
            <w:i/>
            <w:szCs w:val="24"/>
          </w:rPr>
          <w:delText>.</w:delText>
        </w:r>
        <w:r w:rsidRPr="009C0A83" w:rsidDel="00C01DD8">
          <w:rPr>
            <w:b w:val="0"/>
            <w:szCs w:val="24"/>
          </w:rPr>
          <w:delText xml:space="preserve">  This suggests that careful exploration of prior bounds is crucial to deriving realistic posterior estimates, particularly for historical and bottleneck population size, key parameters of interest to conservation biologists.  </w:delText>
        </w:r>
        <w:r w:rsidR="00A64356" w:rsidDel="00C01DD8">
          <w:rPr>
            <w:b w:val="0"/>
            <w:szCs w:val="24"/>
          </w:rPr>
          <w:delText>B</w:delText>
        </w:r>
        <w:r w:rsidR="00395459" w:rsidDel="00C01DD8">
          <w:rPr>
            <w:b w:val="0"/>
            <w:szCs w:val="24"/>
          </w:rPr>
          <w:delText xml:space="preserve">y exploring a generous parameter space, we have shown that the true value of </w:delText>
        </w:r>
        <w:r w:rsidR="00395459" w:rsidRPr="00395459" w:rsidDel="00C01DD8">
          <w:rPr>
            <w:rStyle w:val="CommentReference"/>
            <w:b w:val="0"/>
            <w:i/>
            <w:sz w:val="24"/>
            <w:szCs w:val="24"/>
          </w:rPr>
          <w:delText>N</w:delText>
        </w:r>
        <w:r w:rsidR="00395459" w:rsidRPr="00395459" w:rsidDel="00C01DD8">
          <w:rPr>
            <w:rStyle w:val="CommentReference"/>
            <w:b w:val="0"/>
            <w:i/>
            <w:sz w:val="24"/>
            <w:szCs w:val="24"/>
            <w:vertAlign w:val="subscript"/>
          </w:rPr>
          <w:delText xml:space="preserve">e-bottleneck </w:delText>
        </w:r>
        <w:r w:rsidR="00395459" w:rsidDel="00C01DD8">
          <w:rPr>
            <w:rStyle w:val="CommentReference"/>
            <w:b w:val="0"/>
            <w:sz w:val="24"/>
            <w:szCs w:val="24"/>
          </w:rPr>
          <w:delText xml:space="preserve">almost certainly lies above </w:delText>
        </w:r>
        <w:r w:rsidR="00395459" w:rsidRPr="00395459" w:rsidDel="00C01DD8">
          <w:rPr>
            <w:b w:val="0"/>
          </w:rPr>
          <w:delText xml:space="preserve">Larson's </w:delText>
        </w:r>
        <w:r w:rsidR="006B3F6C" w:rsidRPr="00395459" w:rsidDel="00C01DD8">
          <w:fldChar w:fldCharType="begin"/>
        </w:r>
        <w:r w:rsidR="007645BF" w:rsidDel="00C01DD8">
          <w:rPr>
            <w:b w:val="0"/>
          </w:rPr>
          <w:delInstrText xml:space="preserve"> ADDIN EN.CITE &lt;EndNote&gt;&lt;Cite&gt;&lt;Author&gt;Larson&lt;/Author&gt;&lt;Year&gt;1920&lt;/Year&gt;&lt;RecNum&gt;3064&lt;/RecNum&gt;&lt;DisplayText&gt;[37]&lt;/DisplayText&gt;&lt;record&gt;&lt;rec-number&gt;3064&lt;/rec-number&gt;&lt;foreign-keys&gt;&lt;key app="EN" db-id="d5zr0exx1f5prwep2rapee0def9wa9t2peet"&gt;3064&lt;/key&gt;&lt;/foreign-keys&gt;&lt;ref-type name="Report"&gt;27&lt;/ref-type&gt;&lt;contributors&gt;&lt;authors&gt;&lt;author&gt;Larson, C. A.&lt;/author&gt;&lt;/authors&gt;&lt;/contributors&gt;&lt;titles&gt;&lt;title&gt;Report of the Interdepartmental Committee on Research and Development in the Dependencies of the Falkland Islands&lt;/title&gt;&lt;/titles&gt;&lt;pages&gt;Command 657&lt;/pages&gt;&lt;dates&gt;&lt;year&gt;1920&lt;/year&gt;&lt;/dates&gt;&lt;pub-location&gt;London&lt;/pub-location&gt;&lt;publisher&gt;His Majesty&amp;apos;s Stationary Office&lt;/publisher&gt;&lt;urls&gt;&lt;/urls&gt;&lt;/record&gt;&lt;/Cite&gt;&lt;/EndNote&gt;</w:delInstrText>
        </w:r>
        <w:r w:rsidR="006B3F6C" w:rsidRPr="00395459" w:rsidDel="00C01DD8">
          <w:fldChar w:fldCharType="separate"/>
        </w:r>
        <w:r w:rsidR="007645BF" w:rsidDel="00C01DD8">
          <w:rPr>
            <w:b w:val="0"/>
            <w:noProof/>
          </w:rPr>
          <w:delText>[</w:delText>
        </w:r>
        <w:r w:rsidR="006B3F6C" w:rsidDel="00C01DD8">
          <w:rPr>
            <w:noProof/>
          </w:rPr>
          <w:fldChar w:fldCharType="begin"/>
        </w:r>
        <w:r w:rsidR="00C01DD8" w:rsidDel="00C01DD8">
          <w:rPr>
            <w:b w:val="0"/>
            <w:noProof/>
          </w:rPr>
          <w:delInstrText xml:space="preserve"> HYPERLINK  \l "_ENREF_37" \o "Larson, 1920 #3064" </w:delInstrText>
        </w:r>
        <w:r w:rsidR="006B3F6C" w:rsidDel="00C01DD8">
          <w:rPr>
            <w:noProof/>
          </w:rPr>
          <w:fldChar w:fldCharType="separate"/>
        </w:r>
        <w:r w:rsidR="00C01DD8" w:rsidDel="00C01DD8">
          <w:rPr>
            <w:b w:val="0"/>
            <w:noProof/>
          </w:rPr>
          <w:delText>37</w:delText>
        </w:r>
        <w:r w:rsidR="006B3F6C" w:rsidDel="00C01DD8">
          <w:rPr>
            <w:noProof/>
          </w:rPr>
          <w:fldChar w:fldCharType="end"/>
        </w:r>
        <w:r w:rsidR="007645BF" w:rsidDel="00C01DD8">
          <w:rPr>
            <w:b w:val="0"/>
            <w:noProof/>
          </w:rPr>
          <w:delText>]</w:delText>
        </w:r>
        <w:r w:rsidR="006B3F6C" w:rsidRPr="00395459" w:rsidDel="00C01DD8">
          <w:fldChar w:fldCharType="end"/>
        </w:r>
        <w:r w:rsidR="00395459" w:rsidRPr="00395459" w:rsidDel="00C01DD8">
          <w:rPr>
            <w:b w:val="0"/>
          </w:rPr>
          <w:delText xml:space="preserve"> census size of 30 individuals</w:delText>
        </w:r>
        <w:r w:rsidR="00395459" w:rsidDel="00C01DD8">
          <w:rPr>
            <w:b w:val="0"/>
          </w:rPr>
          <w:delText xml:space="preserve">, and could be up to fifty times higher.  Moreover, we can be fairly </w:delText>
        </w:r>
        <w:r w:rsidR="00395459" w:rsidRPr="00395459" w:rsidDel="00C01DD8">
          <w:rPr>
            <w:b w:val="0"/>
          </w:rPr>
          <w:delText>confident that the population began to recover</w:delText>
        </w:r>
        <w:r w:rsidR="009034F4" w:rsidDel="00C01DD8">
          <w:rPr>
            <w:b w:val="0"/>
          </w:rPr>
          <w:delText xml:space="preserve"> from the bottleneck</w:delText>
        </w:r>
        <w:r w:rsidR="00395459" w:rsidRPr="00395459" w:rsidDel="00C01DD8">
          <w:rPr>
            <w:b w:val="0"/>
          </w:rPr>
          <w:delText xml:space="preserve"> around a century ago</w:delText>
        </w:r>
        <w:r w:rsidR="00395459" w:rsidDel="00C01DD8">
          <w:rPr>
            <w:b w:val="0"/>
          </w:rPr>
          <w:delText xml:space="preserve">, </w:delText>
        </w:r>
        <w:r w:rsidR="009034F4" w:rsidDel="00C01DD8">
          <w:rPr>
            <w:b w:val="0"/>
          </w:rPr>
          <w:delText xml:space="preserve">suggesting that </w:delText>
        </w:r>
        <w:r w:rsidR="003C3DFF" w:rsidDel="00C01DD8">
          <w:rPr>
            <w:b w:val="0"/>
          </w:rPr>
          <w:delText>it</w:delText>
        </w:r>
        <w:r w:rsidR="009034F4" w:rsidDel="00C01DD8">
          <w:rPr>
            <w:b w:val="0"/>
          </w:rPr>
          <w:delText xml:space="preserve"> </w:delText>
        </w:r>
        <w:r w:rsidR="003C3DFF" w:rsidDel="00C01DD8">
          <w:rPr>
            <w:b w:val="0"/>
          </w:rPr>
          <w:delText>will</w:delText>
        </w:r>
        <w:r w:rsidR="009034F4" w:rsidDel="00C01DD8">
          <w:rPr>
            <w:b w:val="0"/>
          </w:rPr>
          <w:delText xml:space="preserve"> have remained small for only a few generations</w:delText>
        </w:r>
        <w:r w:rsidR="00395459" w:rsidDel="00C01DD8">
          <w:rPr>
            <w:b w:val="0"/>
          </w:rPr>
          <w:delText xml:space="preserve">.  </w:delText>
        </w:r>
        <w:r w:rsidR="009034F4" w:rsidRPr="00395459" w:rsidDel="00C01DD8">
          <w:rPr>
            <w:b w:val="0"/>
            <w:szCs w:val="24"/>
          </w:rPr>
          <w:delText xml:space="preserve">Given that the substantial loss of genetic diversity </w:delText>
        </w:r>
        <w:r w:rsidR="009034F4" w:rsidRPr="00395459" w:rsidDel="00C01DD8">
          <w:rPr>
            <w:rFonts w:ascii="AdvGARMT" w:hAnsi="AdvGARMT" w:cs="AdvGARMT"/>
            <w:b w:val="0"/>
            <w:szCs w:val="24"/>
          </w:rPr>
          <w:delText xml:space="preserve">is believed to require a prolonged period of very low population size </w:delText>
        </w:r>
        <w:r w:rsidR="006B3F6C" w:rsidRPr="00395459" w:rsidDel="00C01DD8">
          <w:rPr>
            <w:rFonts w:ascii="AdvGARMT" w:hAnsi="AdvGARMT" w:cs="AdvGARMT"/>
            <w:szCs w:val="24"/>
          </w:rPr>
          <w:fldChar w:fldCharType="begin"/>
        </w:r>
        <w:r w:rsidR="00C01DD8" w:rsidDel="00C01DD8">
          <w:rPr>
            <w:rFonts w:ascii="AdvGARMT" w:hAnsi="AdvGARMT" w:cs="AdvGARMT"/>
            <w:b w:val="0"/>
            <w:szCs w:val="24"/>
          </w:rPr>
          <w:delInstrText xml:space="preserve"> ADDIN EN.CITE &lt;EndNote&gt;&lt;Cite&gt;&lt;Author&gt;Amos&lt;/Author&gt;&lt;Year&gt;1998&lt;/Year&gt;&lt;RecNum&gt;1105&lt;/RecNum&gt;&lt;DisplayText&gt;[57]&lt;/DisplayText&gt;&lt;record&gt;&lt;rec-number&gt;1105&lt;/rec-number&gt;&lt;foreign-keys&gt;&lt;key app="EN" db-id="d5zr0exx1f5prwep2rapee0def9wa9t2peet"&gt;1105&lt;/key&gt;&lt;/foreign-keys&gt;&lt;ref-type name="Journal Article"&gt;17&lt;/ref-type&gt;&lt;contributors&gt;&lt;authors&gt;&lt;author&gt;Amos, W.&lt;/author&gt;&lt;author&gt;Harwood, J.&lt;/author&gt;&lt;/authors&gt;&lt;/contributors&gt;&lt;titles&gt;&lt;title&gt;Factors affecting levels of genetic diversity in natural populations&lt;/title&gt;&lt;secondary-title&gt;Philosophical Transactions of the Royal Society of London Series B-Biological Sciences&lt;/secondary-title&gt;&lt;alt-title&gt;0962-8436&lt;/alt-title&gt;&lt;/titles&gt;&lt;pages&gt;177-186&lt;/pages&gt;&lt;volume&gt;353&lt;/volume&gt;&lt;number&gt;1366&lt;/number&gt;&lt;keywords&gt;&lt;keyword&gt;human y-chromosome&lt;/keyword&gt;&lt;keyword&gt;dna mismatch repair&lt;/keyword&gt;&lt;keyword&gt;saccharomyces-cerevisiae&lt;/keyword&gt;&lt;keyword&gt;microsatellite evolution&lt;/keyword&gt;&lt;keyword&gt;directional evolution&lt;/keyword&gt;&lt;keyword&gt;inbreeding depression&lt;/keyword&gt;&lt;keyword&gt;huntingtons-disease&lt;/keyword&gt;&lt;keyword&gt;heteroduplex dna&lt;/keyword&gt;&lt;keyword&gt;mutational bias&lt;/keyword&gt;&lt;keyword&gt;meiotic drive&lt;/keyword&gt;&lt;keyword&gt;bottleneck&lt;/keyword&gt;&lt;keyword&gt;microsatellite&lt;/keyword&gt;&lt;keyword&gt;genetic variability&lt;/keyword&gt;&lt;keyword&gt;heterozygosity&lt;/keyword&gt;&lt;/keywords&gt;&lt;dates&gt;&lt;year&gt;1998&lt;/year&gt;&lt;/dates&gt;&lt;label&gt;R&lt;/label&gt;&lt;urls&gt;&lt;/urls&gt;&lt;/record&gt;&lt;/Cite&gt;&lt;/EndNote&gt;</w:delInstrText>
        </w:r>
        <w:r w:rsidR="006B3F6C" w:rsidRPr="00395459" w:rsidDel="00C01DD8">
          <w:rPr>
            <w:rFonts w:ascii="AdvGARMT" w:hAnsi="AdvGARMT" w:cs="AdvGARMT"/>
            <w:szCs w:val="24"/>
          </w:rPr>
          <w:fldChar w:fldCharType="separate"/>
        </w:r>
        <w:r w:rsidR="00C01DD8" w:rsidDel="00C01DD8">
          <w:rPr>
            <w:rFonts w:ascii="AdvGARMT" w:hAnsi="AdvGARMT" w:cs="AdvGARMT"/>
            <w:b w:val="0"/>
            <w:noProof/>
            <w:szCs w:val="24"/>
          </w:rPr>
          <w:delText>[</w:delText>
        </w:r>
        <w:r w:rsidR="006B3F6C" w:rsidDel="00C01DD8">
          <w:rPr>
            <w:rFonts w:ascii="AdvGARMT" w:hAnsi="AdvGARMT" w:cs="AdvGARMT"/>
            <w:noProof/>
            <w:szCs w:val="24"/>
          </w:rPr>
          <w:fldChar w:fldCharType="begin"/>
        </w:r>
        <w:r w:rsidR="00C01DD8" w:rsidDel="00C01DD8">
          <w:rPr>
            <w:rFonts w:ascii="AdvGARMT" w:hAnsi="AdvGARMT" w:cs="AdvGARMT"/>
            <w:b w:val="0"/>
            <w:noProof/>
            <w:szCs w:val="24"/>
          </w:rPr>
          <w:delInstrText xml:space="preserve"> HYPERLINK  \l "_ENREF_57" \o "Amos, 1998 #1105" </w:delInstrText>
        </w:r>
        <w:r w:rsidR="006B3F6C" w:rsidDel="00C01DD8">
          <w:rPr>
            <w:rFonts w:ascii="AdvGARMT" w:hAnsi="AdvGARMT" w:cs="AdvGARMT"/>
            <w:noProof/>
            <w:szCs w:val="24"/>
          </w:rPr>
          <w:fldChar w:fldCharType="separate"/>
        </w:r>
        <w:r w:rsidR="00C01DD8" w:rsidDel="00C01DD8">
          <w:rPr>
            <w:rFonts w:ascii="AdvGARMT" w:hAnsi="AdvGARMT" w:cs="AdvGARMT"/>
            <w:b w:val="0"/>
            <w:noProof/>
            <w:szCs w:val="24"/>
          </w:rPr>
          <w:delText>57</w:delText>
        </w:r>
        <w:r w:rsidR="006B3F6C" w:rsidDel="00C01DD8">
          <w:rPr>
            <w:rFonts w:ascii="AdvGARMT" w:hAnsi="AdvGARMT" w:cs="AdvGARMT"/>
            <w:noProof/>
            <w:szCs w:val="24"/>
          </w:rPr>
          <w:fldChar w:fldCharType="end"/>
        </w:r>
        <w:r w:rsidR="00C01DD8" w:rsidDel="00C01DD8">
          <w:rPr>
            <w:rFonts w:ascii="AdvGARMT" w:hAnsi="AdvGARMT" w:cs="AdvGARMT"/>
            <w:b w:val="0"/>
            <w:noProof/>
            <w:szCs w:val="24"/>
          </w:rPr>
          <w:delText>]</w:delText>
        </w:r>
        <w:r w:rsidR="006B3F6C" w:rsidRPr="00395459" w:rsidDel="00C01DD8">
          <w:rPr>
            <w:rFonts w:ascii="AdvGARMT" w:hAnsi="AdvGARMT" w:cs="AdvGARMT"/>
            <w:szCs w:val="24"/>
          </w:rPr>
          <w:fldChar w:fldCharType="end"/>
        </w:r>
        <w:r w:rsidR="009034F4" w:rsidRPr="00395459" w:rsidDel="00C01DD8">
          <w:rPr>
            <w:rFonts w:ascii="AdvGARMT" w:hAnsi="AdvGARMT" w:cs="AdvGARMT"/>
            <w:b w:val="0"/>
            <w:szCs w:val="24"/>
          </w:rPr>
          <w:delText>, this may help to explain</w:delText>
        </w:r>
        <w:r w:rsidR="009034F4" w:rsidDel="00C01DD8">
          <w:rPr>
            <w:rFonts w:ascii="AdvGARMT" w:hAnsi="AdvGARMT" w:cs="AdvGARMT"/>
            <w:b w:val="0"/>
            <w:szCs w:val="24"/>
          </w:rPr>
          <w:delText xml:space="preserve"> why Antarctic fur seals have </w:delText>
        </w:r>
        <w:r w:rsidR="00410318" w:rsidDel="00C01DD8">
          <w:rPr>
            <w:rFonts w:ascii="AdvGARMT" w:hAnsi="AdvGARMT" w:cs="AdvGARMT"/>
            <w:b w:val="0"/>
            <w:szCs w:val="24"/>
          </w:rPr>
          <w:delText>managed to retain</w:delText>
        </w:r>
        <w:r w:rsidR="009034F4" w:rsidDel="00C01DD8">
          <w:rPr>
            <w:rFonts w:ascii="AdvGARMT" w:hAnsi="AdvGARMT" w:cs="AdvGARMT"/>
            <w:b w:val="0"/>
            <w:szCs w:val="24"/>
          </w:rPr>
          <w:delText xml:space="preserve"> much of their genetic diversity despite being a classic example of a heavily exploited, bottlenecked species.  </w:delText>
        </w:r>
        <w:r w:rsidR="004110A2" w:rsidDel="00C01DD8">
          <w:rPr>
            <w:rFonts w:ascii="AdvGARMT" w:hAnsi="AdvGARMT" w:cs="AdvGARMT"/>
            <w:b w:val="0"/>
            <w:szCs w:val="24"/>
          </w:rPr>
          <w:delText>In fact,</w:delText>
        </w:r>
        <w:r w:rsidR="00410318" w:rsidDel="00C01DD8">
          <w:rPr>
            <w:rFonts w:ascii="AdvGARMT" w:hAnsi="AdvGARMT" w:cs="AdvGARMT"/>
            <w:b w:val="0"/>
            <w:szCs w:val="24"/>
          </w:rPr>
          <w:delText xml:space="preserve"> Antarctic fur seals are one of the most genetically diverse of all extant pinniped species</w:delText>
        </w:r>
        <w:r w:rsidR="003C3DFF" w:rsidDel="00C01DD8">
          <w:rPr>
            <w:rFonts w:ascii="AdvGARMT" w:hAnsi="AdvGARMT" w:cs="AdvGARMT"/>
            <w:b w:val="0"/>
            <w:szCs w:val="24"/>
          </w:rPr>
          <w:delText xml:space="preserve"> </w:delText>
        </w:r>
        <w:r w:rsidR="00410318" w:rsidDel="00C01DD8">
          <w:rPr>
            <w:rFonts w:ascii="AdvGARMT" w:hAnsi="AdvGARMT" w:cs="AdvGARMT"/>
            <w:b w:val="0"/>
            <w:szCs w:val="24"/>
          </w:rPr>
          <w:delText xml:space="preserve">as measured using </w:delText>
        </w:r>
        <w:r w:rsidR="00410318" w:rsidDel="00C01DD8">
          <w:rPr>
            <w:b w:val="0"/>
          </w:rPr>
          <w:delText>microsatellites, Amplified Fragment Length Polymorphisms and mtDNA</w:delText>
        </w:r>
        <w:r w:rsidR="003C3DFF" w:rsidDel="00C01DD8">
          <w:rPr>
            <w:b w:val="0"/>
          </w:rPr>
          <w:delText xml:space="preserve"> </w:delText>
        </w:r>
        <w:r w:rsidR="006B3F6C" w:rsidDel="00C01DD8">
          <w:rPr>
            <w:szCs w:val="24"/>
          </w:rPr>
          <w:fldChar w:fldCharType="begin"/>
        </w:r>
        <w:r w:rsidR="00C01DD8" w:rsidDel="00C01DD8">
          <w:rPr>
            <w:b w:val="0"/>
            <w:szCs w:val="24"/>
          </w:rPr>
          <w:delInstrText xml:space="preserve"> ADDIN EN.CITE &lt;EndNote&gt;&lt;Cite&gt;&lt;Author&gt;Hoffman&lt;/Author&gt;&lt;Year&gt;2009&lt;/Year&gt;&lt;RecNum&gt;3160&lt;/RecNum&gt;&lt;DisplayText&gt;[58]&lt;/DisplayText&gt;&lt;record&gt;&lt;rec-number&gt;3160&lt;/rec-number&gt;&lt;foreign-keys&gt;&lt;key app="EN" db-id="d5zr0exx1f5prwep2rapee0def9wa9t2peet"&gt;3160&lt;/key&gt;&lt;/foreign-keys&gt;&lt;ref-type name="Journal Article"&gt;17&lt;/ref-type&gt;&lt;contributors&gt;&lt;authors&gt;&lt;author&gt;Hoffman, J.I.&lt;/author&gt;&lt;author&gt;Dasmahapatra, K.K.&lt;/author&gt;&lt;author&gt;Amos, W.&lt;/author&gt;&lt;author&gt;Phillips, C.D.&lt;/author&gt;&lt;author&gt;Gelatt, T.S.&lt;/author&gt;&lt;author&gt;Bickham, J.W.&lt;/author&gt;&lt;/authors&gt;&lt;/contributors&gt;&lt;titles&gt;&lt;title&gt;Contrasting patterns of genetic diversity at three different genetic markers in a marine mammal metapopulation&lt;/title&gt;&lt;secondary-title&gt;Molecular Ecology&lt;/secondary-title&gt;&lt;/titles&gt;&lt;periodical&gt;&lt;full-title&gt;Molecular Ecology&lt;/full-title&gt;&lt;/periodical&gt;&lt;pages&gt;2961–2978&lt;/pages&gt;&lt;volume&gt;18&lt;/volume&gt;&lt;dates&gt;&lt;year&gt;2009&lt;/year&gt;&lt;/dates&gt;&lt;urls&gt;&lt;/urls&gt;&lt;/record&gt;&lt;/Cite&gt;&lt;/EndNote&gt;</w:delInstrText>
        </w:r>
        <w:r w:rsidR="006B3F6C" w:rsidDel="00C01DD8">
          <w:rPr>
            <w:szCs w:val="24"/>
          </w:rPr>
          <w:fldChar w:fldCharType="separate"/>
        </w:r>
        <w:r w:rsidR="00C01DD8" w:rsidDel="00C01DD8">
          <w:rPr>
            <w:b w:val="0"/>
            <w:noProof/>
            <w:szCs w:val="24"/>
          </w:rPr>
          <w:delText>[</w:delText>
        </w:r>
        <w:r w:rsidR="006B3F6C" w:rsidDel="00C01DD8">
          <w:rPr>
            <w:noProof/>
            <w:szCs w:val="24"/>
          </w:rPr>
          <w:fldChar w:fldCharType="begin"/>
        </w:r>
        <w:r w:rsidR="00C01DD8" w:rsidDel="00C01DD8">
          <w:rPr>
            <w:b w:val="0"/>
            <w:noProof/>
            <w:szCs w:val="24"/>
          </w:rPr>
          <w:delInstrText xml:space="preserve"> HYPERLINK  \l "_ENREF_58" \o "Hoffman, 2009 #3160" </w:delInstrText>
        </w:r>
        <w:r w:rsidR="006B3F6C" w:rsidDel="00C01DD8">
          <w:rPr>
            <w:noProof/>
            <w:szCs w:val="24"/>
          </w:rPr>
          <w:fldChar w:fldCharType="separate"/>
        </w:r>
        <w:r w:rsidR="00C01DD8" w:rsidDel="00C01DD8">
          <w:rPr>
            <w:b w:val="0"/>
            <w:noProof/>
            <w:szCs w:val="24"/>
          </w:rPr>
          <w:delText>58</w:delText>
        </w:r>
        <w:r w:rsidR="006B3F6C" w:rsidDel="00C01DD8">
          <w:rPr>
            <w:noProof/>
            <w:szCs w:val="24"/>
          </w:rPr>
          <w:fldChar w:fldCharType="end"/>
        </w:r>
        <w:r w:rsidR="00C01DD8" w:rsidDel="00C01DD8">
          <w:rPr>
            <w:b w:val="0"/>
            <w:noProof/>
            <w:szCs w:val="24"/>
          </w:rPr>
          <w:delText>]</w:delText>
        </w:r>
        <w:r w:rsidR="006B3F6C" w:rsidDel="00C01DD8">
          <w:rPr>
            <w:szCs w:val="24"/>
          </w:rPr>
          <w:fldChar w:fldCharType="end"/>
        </w:r>
        <w:r w:rsidR="00410318" w:rsidDel="00C01DD8">
          <w:rPr>
            <w:b w:val="0"/>
            <w:szCs w:val="24"/>
          </w:rPr>
          <w:delText>.</w:delText>
        </w:r>
      </w:del>
    </w:p>
    <w:p w:rsidR="005F34B5" w:rsidRPr="00E87B0D" w:rsidDel="00C01DD8" w:rsidRDefault="005F34B5">
      <w:pPr>
        <w:pStyle w:val="BodyText"/>
        <w:spacing w:line="360" w:lineRule="auto"/>
        <w:rPr>
          <w:del w:id="1202" w:author="localadmin" w:date="2015-04-02T10:17:00Z"/>
          <w:rStyle w:val="CommentReference"/>
          <w:b w:val="0"/>
          <w:sz w:val="24"/>
          <w:szCs w:val="24"/>
        </w:rPr>
      </w:pPr>
    </w:p>
    <w:p w:rsidR="005F34B5" w:rsidDel="00C01DD8" w:rsidRDefault="00F07D1E">
      <w:pPr>
        <w:pStyle w:val="BodyText"/>
        <w:spacing w:line="360" w:lineRule="auto"/>
        <w:rPr>
          <w:del w:id="1203" w:author="localadmin" w:date="2015-04-02T10:17:00Z"/>
          <w:rStyle w:val="CommentReference"/>
          <w:b w:val="0"/>
          <w:sz w:val="24"/>
          <w:szCs w:val="24"/>
        </w:rPr>
      </w:pPr>
      <w:del w:id="1204" w:author="localadmin" w:date="2015-04-02T10:17:00Z">
        <w:r w:rsidRPr="00E87B0D" w:rsidDel="00C01DD8">
          <w:rPr>
            <w:rFonts w:ascii="Arial" w:hAnsi="Arial" w:cs="Arial"/>
            <w:b w:val="0"/>
          </w:rPr>
          <w:delText>C</w:delText>
        </w:r>
        <w:r w:rsidR="00AD48C5" w:rsidRPr="00E87B0D" w:rsidDel="00C01DD8">
          <w:rPr>
            <w:rFonts w:ascii="Arial" w:hAnsi="Arial" w:cs="Arial"/>
            <w:b w:val="0"/>
          </w:rPr>
          <w:delText>ontributions of different</w:delText>
        </w:r>
        <w:r w:rsidDel="00C01DD8">
          <w:rPr>
            <w:rFonts w:ascii="Arial" w:hAnsi="Arial" w:cs="Arial"/>
            <w:b w:val="0"/>
          </w:rPr>
          <w:delText xml:space="preserve"> m</w:delText>
        </w:r>
        <w:r w:rsidR="005F34B5" w:rsidRPr="00551CF7" w:rsidDel="00C01DD8">
          <w:rPr>
            <w:rFonts w:ascii="Arial" w:hAnsi="Arial" w:cs="Arial"/>
            <w:b w:val="0"/>
          </w:rPr>
          <w:delText>arker</w:delText>
        </w:r>
        <w:r w:rsidDel="00C01DD8">
          <w:rPr>
            <w:rFonts w:ascii="Arial" w:hAnsi="Arial" w:cs="Arial"/>
            <w:b w:val="0"/>
          </w:rPr>
          <w:delText>s</w:delText>
        </w:r>
      </w:del>
    </w:p>
    <w:p w:rsidR="00F67F2B" w:rsidDel="00C01DD8" w:rsidRDefault="00036B24" w:rsidP="00B249E7">
      <w:pPr>
        <w:pStyle w:val="BodyText"/>
        <w:spacing w:line="360" w:lineRule="auto"/>
        <w:rPr>
          <w:del w:id="1205" w:author="localadmin" w:date="2015-04-02T10:17:00Z"/>
          <w:rStyle w:val="CommentReference"/>
          <w:b w:val="0"/>
          <w:sz w:val="24"/>
          <w:szCs w:val="24"/>
        </w:rPr>
      </w:pPr>
      <w:del w:id="1206" w:author="localadmin" w:date="2015-04-02T10:17:00Z">
        <w:r w:rsidDel="00C01DD8">
          <w:rPr>
            <w:rStyle w:val="CommentReference"/>
            <w:b w:val="0"/>
            <w:sz w:val="24"/>
            <w:szCs w:val="24"/>
          </w:rPr>
          <w:delText>W</w:delText>
        </w:r>
        <w:r w:rsidRPr="00036B24" w:rsidDel="00C01DD8">
          <w:rPr>
            <w:rStyle w:val="CommentReference"/>
            <w:b w:val="0"/>
            <w:sz w:val="24"/>
            <w:szCs w:val="24"/>
          </w:rPr>
          <w:delText xml:space="preserve">e have been able to </w:delText>
        </w:r>
        <w:r w:rsidRPr="00686708" w:rsidDel="00C01DD8">
          <w:rPr>
            <w:rStyle w:val="CommentReference"/>
            <w:b w:val="0"/>
            <w:sz w:val="24"/>
            <w:szCs w:val="24"/>
          </w:rPr>
          <w:delText>analyse a multi-marker genetic dataset t</w:delText>
        </w:r>
        <w:r w:rsidR="004B64F7" w:rsidRPr="00686708" w:rsidDel="00C01DD8">
          <w:rPr>
            <w:rStyle w:val="CommentReference"/>
            <w:b w:val="0"/>
            <w:sz w:val="24"/>
            <w:szCs w:val="24"/>
          </w:rPr>
          <w:delText>hanks to a new framework that allows ABC to be implemented jointly for mtDNA and microsatellites</w:delText>
        </w:r>
        <w:r w:rsidR="00E34483" w:rsidRPr="00E34483" w:rsidDel="00C01DD8">
          <w:rPr>
            <w:rStyle w:val="CommentReference"/>
            <w:b w:val="0"/>
            <w:sz w:val="24"/>
            <w:szCs w:val="24"/>
          </w:rPr>
          <w:delText xml:space="preserve"> </w:delText>
        </w:r>
        <w:r w:rsidR="006B3F6C" w:rsidRPr="00E34483" w:rsidDel="00C01DD8">
          <w:rPr>
            <w:rStyle w:val="CommentReference"/>
            <w:b w:val="0"/>
            <w:sz w:val="24"/>
            <w:szCs w:val="24"/>
          </w:rPr>
          <w:fldChar w:fldCharType="begin"/>
        </w:r>
        <w:r w:rsidR="00C01DD8" w:rsidDel="00C01DD8">
          <w:rPr>
            <w:rStyle w:val="CommentReference"/>
            <w:sz w:val="24"/>
            <w:szCs w:val="24"/>
          </w:rPr>
          <w:delInstrText xml:space="preserve"> ADDIN EN.CITE &lt;EndNote&gt;&lt;Cite&gt;&lt;Author&gt;Cornuet&lt;/Author&gt;&lt;Year&gt;2008&lt;/Year&gt;&lt;RecNum&gt;3100&lt;/RecNum&gt;&lt;DisplayText&gt;[59]&lt;/DisplayText&gt;&lt;record&gt;&lt;rec-number&gt;3100&lt;/rec-number&gt;&lt;foreign-keys&gt;&lt;key app="EN" db-id="d5zr0exx1f5prwep2rapee0def9wa9t2peet"&gt;3100&lt;/key&gt;&lt;/foreign-keys&gt;&lt;ref-type name="Journal Article"&gt;17&lt;/ref-type&gt;&lt;contributors&gt;&lt;authors&gt;&lt;author&gt;Cornuet, J.M.&lt;/author&gt;&lt;author&gt;Santo, F.&lt;/author&gt;&lt;author&gt;Beaumont, M.A.&lt;/author&gt;&lt;author&gt;Robert, C.P.&lt;/author&gt;&lt;author&gt;Marin, J-M.&lt;/author&gt;&lt;author&gt;Balding, D.J.&lt;/author&gt;&lt;author&gt;Guillemaud, T.&lt;/author&gt;&lt;author&gt;Estoup, A.&lt;/author&gt;&lt;/authors&gt;&lt;/contributors&gt;&lt;titles&gt;&lt;title&gt;Inferring population history with DIYABC: a user-friendly approach to Approximate Bayesian Computations&lt;/title&gt;&lt;secondary-title&gt;Bioinformatics&lt;/secondary-title&gt;&lt;/titles&gt;&lt;periodical&gt;&lt;full-title&gt;Bioinformatics&lt;/full-title&gt;&lt;/periodical&gt;&lt;pages&gt; 2713–2719&lt;/pages&gt;&lt;volume&gt;24&lt;/volume&gt;&lt;dates&gt;&lt;year&gt;2008&lt;/year&gt;&lt;/dates&gt;&lt;urls&gt;&lt;/urls&gt;&lt;/record&gt;&lt;/Cite&gt;&lt;/EndNote&gt;</w:delInstrText>
        </w:r>
        <w:r w:rsidR="006B3F6C" w:rsidRPr="00E34483" w:rsidDel="00C01DD8">
          <w:rPr>
            <w:rStyle w:val="CommentReference"/>
            <w:b w:val="0"/>
            <w:sz w:val="24"/>
            <w:szCs w:val="24"/>
          </w:rPr>
          <w:fldChar w:fldCharType="separate"/>
        </w:r>
        <w:r w:rsidR="00C01DD8" w:rsidDel="00C01DD8">
          <w:rPr>
            <w:rStyle w:val="CommentReference"/>
            <w:noProof/>
            <w:sz w:val="24"/>
            <w:szCs w:val="24"/>
          </w:rPr>
          <w:delText>[</w:delText>
        </w:r>
        <w:r w:rsidR="006B3F6C" w:rsidDel="00C01DD8">
          <w:rPr>
            <w:rStyle w:val="CommentReference"/>
            <w:b w:val="0"/>
            <w:noProof/>
            <w:sz w:val="24"/>
            <w:szCs w:val="24"/>
          </w:rPr>
          <w:fldChar w:fldCharType="begin"/>
        </w:r>
        <w:r w:rsidR="00C01DD8" w:rsidDel="00C01DD8">
          <w:rPr>
            <w:rStyle w:val="CommentReference"/>
            <w:noProof/>
            <w:sz w:val="24"/>
            <w:szCs w:val="24"/>
          </w:rPr>
          <w:delInstrText xml:space="preserve"> HYPERLINK  \l "_ENREF_59" \o "Cornuet, 2008 #3100" </w:delInstrText>
        </w:r>
        <w:r w:rsidR="006B3F6C" w:rsidDel="00C01DD8">
          <w:rPr>
            <w:rStyle w:val="CommentReference"/>
            <w:b w:val="0"/>
            <w:noProof/>
            <w:sz w:val="24"/>
            <w:szCs w:val="24"/>
          </w:rPr>
          <w:fldChar w:fldCharType="separate"/>
        </w:r>
        <w:r w:rsidR="00C01DD8" w:rsidDel="00C01DD8">
          <w:rPr>
            <w:rStyle w:val="CommentReference"/>
            <w:noProof/>
            <w:sz w:val="24"/>
            <w:szCs w:val="24"/>
          </w:rPr>
          <w:delText>59</w:delText>
        </w:r>
        <w:r w:rsidR="006B3F6C" w:rsidDel="00C01DD8">
          <w:rPr>
            <w:rStyle w:val="CommentReference"/>
            <w:b w:val="0"/>
            <w:noProof/>
            <w:sz w:val="24"/>
            <w:szCs w:val="24"/>
          </w:rPr>
          <w:fldChar w:fldCharType="end"/>
        </w:r>
        <w:r w:rsidR="00C01DD8" w:rsidDel="00C01DD8">
          <w:rPr>
            <w:rStyle w:val="CommentReference"/>
            <w:noProof/>
            <w:sz w:val="24"/>
            <w:szCs w:val="24"/>
          </w:rPr>
          <w:delText>]</w:delText>
        </w:r>
        <w:r w:rsidR="006B3F6C" w:rsidRPr="00E34483" w:rsidDel="00C01DD8">
          <w:rPr>
            <w:rStyle w:val="CommentReference"/>
            <w:b w:val="0"/>
            <w:sz w:val="24"/>
            <w:szCs w:val="24"/>
          </w:rPr>
          <w:fldChar w:fldCharType="end"/>
        </w:r>
        <w:r w:rsidR="00E34483" w:rsidRPr="00E34483" w:rsidDel="00C01DD8">
          <w:rPr>
            <w:rStyle w:val="CommentReference"/>
            <w:b w:val="0"/>
            <w:sz w:val="24"/>
            <w:szCs w:val="24"/>
          </w:rPr>
          <w:delText xml:space="preserve">.  </w:delText>
        </w:r>
        <w:r w:rsidR="00AD48C5" w:rsidRPr="00686708" w:rsidDel="00C01DD8">
          <w:rPr>
            <w:rStyle w:val="CommentReference"/>
            <w:b w:val="0"/>
            <w:sz w:val="24"/>
            <w:szCs w:val="24"/>
          </w:rPr>
          <w:delText xml:space="preserve">However, the question arises as to which of these two markers contributes most strongly to the detectable </w:delText>
        </w:r>
        <w:r w:rsidR="00AD48C5" w:rsidDel="00C01DD8">
          <w:rPr>
            <w:rStyle w:val="CommentReference"/>
            <w:b w:val="0"/>
            <w:sz w:val="24"/>
            <w:szCs w:val="24"/>
          </w:rPr>
          <w:delText xml:space="preserve">bottleneck </w:delText>
        </w:r>
        <w:r w:rsidR="00AD48C5" w:rsidRPr="00686708" w:rsidDel="00C01DD8">
          <w:rPr>
            <w:rStyle w:val="CommentReference"/>
            <w:b w:val="0"/>
            <w:sz w:val="24"/>
            <w:szCs w:val="24"/>
          </w:rPr>
          <w:delText xml:space="preserve">signal.  </w:delText>
        </w:r>
        <w:r w:rsidR="00E34483" w:rsidRPr="00E34483" w:rsidDel="00C01DD8">
          <w:rPr>
            <w:b w:val="0"/>
          </w:rPr>
          <w:delText xml:space="preserve">This could </w:delText>
        </w:r>
        <w:r w:rsidR="00131451" w:rsidRPr="00E84BE3" w:rsidDel="00C01DD8">
          <w:rPr>
            <w:b w:val="0"/>
          </w:rPr>
          <w:delText>have an important bearing on the interpretation of our</w:delText>
        </w:r>
        <w:r w:rsidR="00686708" w:rsidDel="00C01DD8">
          <w:rPr>
            <w:b w:val="0"/>
          </w:rPr>
          <w:delText xml:space="preserve"> </w:delText>
        </w:r>
        <w:r w:rsidR="00131451" w:rsidDel="00C01DD8">
          <w:rPr>
            <w:b w:val="0"/>
          </w:rPr>
          <w:delText>findings</w:delText>
        </w:r>
        <w:r w:rsidR="00131451" w:rsidRPr="00E84BE3" w:rsidDel="00C01DD8">
          <w:rPr>
            <w:b w:val="0"/>
          </w:rPr>
          <w:delText xml:space="preserve"> </w:delText>
        </w:r>
        <w:r w:rsidR="00131451" w:rsidDel="00C01DD8">
          <w:rPr>
            <w:b w:val="0"/>
          </w:rPr>
          <w:delText xml:space="preserve">given that the </w:delText>
        </w:r>
        <w:r w:rsidR="00F1326D" w:rsidDel="00C01DD8">
          <w:rPr>
            <w:b w:val="0"/>
          </w:rPr>
          <w:delText>classical</w:delText>
        </w:r>
        <w:r w:rsidR="00131451" w:rsidDel="00C01DD8">
          <w:rPr>
            <w:b w:val="0"/>
          </w:rPr>
          <w:delText xml:space="preserve"> bottleneck tests were</w:delText>
        </w:r>
        <w:r w:rsidR="00F1326D" w:rsidDel="00C01DD8">
          <w:rPr>
            <w:b w:val="0"/>
          </w:rPr>
          <w:delText xml:space="preserve"> </w:delText>
        </w:r>
        <w:r w:rsidR="00131451" w:rsidDel="00C01DD8">
          <w:rPr>
            <w:b w:val="0"/>
          </w:rPr>
          <w:delText>based exclusively on microsatellites wh</w:delText>
        </w:r>
        <w:r w:rsidR="00F1326D" w:rsidDel="00C01DD8">
          <w:rPr>
            <w:b w:val="0"/>
          </w:rPr>
          <w:delText>er</w:delText>
        </w:r>
        <w:r w:rsidR="00686708" w:rsidDel="00C01DD8">
          <w:rPr>
            <w:b w:val="0"/>
          </w:rPr>
          <w:delText>e</w:delText>
        </w:r>
        <w:r w:rsidR="00F1326D" w:rsidDel="00C01DD8">
          <w:rPr>
            <w:b w:val="0"/>
          </w:rPr>
          <w:delText>as</w:delText>
        </w:r>
        <w:r w:rsidR="00131451" w:rsidDel="00C01DD8">
          <w:rPr>
            <w:b w:val="0"/>
          </w:rPr>
          <w:delText xml:space="preserve"> </w:delText>
        </w:r>
        <w:r w:rsidR="00AD48C5" w:rsidDel="00C01DD8">
          <w:rPr>
            <w:b w:val="0"/>
          </w:rPr>
          <w:delText xml:space="preserve">only mtDNA was used for </w:delText>
        </w:r>
        <w:r w:rsidR="00131451" w:rsidDel="00C01DD8">
          <w:rPr>
            <w:b w:val="0"/>
          </w:rPr>
          <w:delText xml:space="preserve">the mismatch and BSP analyses.  </w:delText>
        </w:r>
        <w:r w:rsidR="00E34483" w:rsidRPr="00E34483" w:rsidDel="00C01DD8">
          <w:rPr>
            <w:b w:val="0"/>
          </w:rPr>
          <w:delText xml:space="preserve">However, it is not entirely clear </w:delText>
        </w:r>
        <w:r w:rsidR="00E34483" w:rsidRPr="00E34483" w:rsidDel="00C01DD8">
          <w:rPr>
            <w:b w:val="0"/>
            <w:i/>
          </w:rPr>
          <w:delText>a priori</w:delText>
        </w:r>
        <w:r w:rsidR="00E34483" w:rsidRPr="00E34483" w:rsidDel="00C01DD8">
          <w:rPr>
            <w:b w:val="0"/>
          </w:rPr>
          <w:delText xml:space="preserve"> which of these two classes of marker would be expected to be most informative in respect of a bottleneck: mtDNA owing to its </w:delText>
        </w:r>
        <w:r w:rsidR="00E34483" w:rsidRPr="00E34483" w:rsidDel="00C01DD8">
          <w:rPr>
            <w:rStyle w:val="CommentReference"/>
            <w:b w:val="0"/>
            <w:sz w:val="24"/>
            <w:szCs w:val="24"/>
          </w:rPr>
          <w:delText xml:space="preserve">lower effective population size relative to the autosomal genome </w:delText>
        </w:r>
        <w:r w:rsidR="006B3F6C" w:rsidRPr="00E34483" w:rsidDel="00C01DD8">
          <w:rPr>
            <w:rStyle w:val="CommentReference"/>
            <w:sz w:val="24"/>
            <w:szCs w:val="24"/>
          </w:rPr>
          <w:fldChar w:fldCharType="begin"/>
        </w:r>
        <w:r w:rsidR="00C01DD8" w:rsidDel="00C01DD8">
          <w:rPr>
            <w:rStyle w:val="CommentReference"/>
            <w:b w:val="0"/>
            <w:sz w:val="24"/>
            <w:szCs w:val="24"/>
          </w:rPr>
          <w:delInstrText xml:space="preserve"> ADDIN EN.CITE &lt;EndNote&gt;&lt;Cite&gt;&lt;Author&gt;Wilson&lt;/Author&gt;&lt;Year&gt;1985&lt;/Year&gt;&lt;RecNum&gt;3112&lt;/RecNum&gt;&lt;DisplayText&gt;[60]&lt;/DisplayText&gt;&lt;record&gt;&lt;rec-number&gt;3112&lt;/rec-number&gt;&lt;foreign-keys&gt;&lt;key app="EN" db-id="d5zr0exx1f5prwep2rapee0def9wa9t2peet"&gt;3112&lt;/key&gt;&lt;/foreign-keys&gt;&lt;ref-type name="Journal Article"&gt;17&lt;/ref-type&gt;&lt;contributors&gt;&lt;authors&gt;&lt;author&gt;Wilson, A.C.&lt;/author&gt;&lt;author&gt;Cann, R.L.&lt;/author&gt;&lt;author&gt;Carr, S.M.&lt;/author&gt;&lt;author&gt;George, M.&lt;/author&gt;&lt;author&gt;Gyllenstein, U.B.&lt;/author&gt;&lt;author&gt;Helm-Bychowski, K.M.&lt;/author&gt;&lt;author&gt;Higuchi, R.G.&lt;/author&gt;&lt;author&gt;Palumbi, S.R.&lt;/author&gt;&lt;author&gt;Prager, E.M.&lt;/author&gt;&lt;author&gt;Sage, R.D.&lt;/author&gt;&lt;author&gt;Stoneking, M.&lt;/author&gt;&lt;/authors&gt;&lt;/contributors&gt;&lt;titles&gt;&lt;title&gt;Mitochondrial DNA and two perspectives on evolutionary genetics&lt;/title&gt;&lt;secondary-title&gt;Biological Journal of the Linnean Sociey&lt;/secondary-title&gt;&lt;/titles&gt;&lt;periodical&gt;&lt;full-title&gt;Biological Journal of the Linnean Sociey&lt;/full-title&gt;&lt;/periodical&gt;&lt;pages&gt;375–400&lt;/pages&gt;&lt;volume&gt;26&lt;/volume&gt;&lt;dates&gt;&lt;year&gt;1985&lt;/year&gt;&lt;/dates&gt;&lt;urls&gt;&lt;/urls&gt;&lt;/record&gt;&lt;/Cite&gt;&lt;/EndNote&gt;</w:delInstrText>
        </w:r>
        <w:r w:rsidR="006B3F6C" w:rsidRPr="00E34483" w:rsidDel="00C01DD8">
          <w:rPr>
            <w:rStyle w:val="CommentReference"/>
            <w:sz w:val="24"/>
            <w:szCs w:val="24"/>
          </w:rPr>
          <w:fldChar w:fldCharType="separate"/>
        </w:r>
        <w:r w:rsidR="00C01DD8" w:rsidDel="00C01DD8">
          <w:rPr>
            <w:rStyle w:val="CommentReference"/>
            <w:b w:val="0"/>
            <w:noProof/>
            <w:sz w:val="24"/>
            <w:szCs w:val="24"/>
          </w:rPr>
          <w:delText>[</w:delText>
        </w:r>
        <w:r w:rsidR="006B3F6C" w:rsidDel="00C01DD8">
          <w:rPr>
            <w:rStyle w:val="CommentReference"/>
            <w:noProof/>
            <w:sz w:val="24"/>
            <w:szCs w:val="24"/>
          </w:rPr>
          <w:fldChar w:fldCharType="begin"/>
        </w:r>
        <w:r w:rsidR="00C01DD8" w:rsidDel="00C01DD8">
          <w:rPr>
            <w:rStyle w:val="CommentReference"/>
            <w:b w:val="0"/>
            <w:noProof/>
            <w:sz w:val="24"/>
            <w:szCs w:val="24"/>
          </w:rPr>
          <w:delInstrText xml:space="preserve"> HYPERLINK  \l "_ENREF_60" \o "Wilson, 1985 #3112" </w:delInstrText>
        </w:r>
        <w:r w:rsidR="006B3F6C" w:rsidDel="00C01DD8">
          <w:rPr>
            <w:rStyle w:val="CommentReference"/>
            <w:noProof/>
            <w:sz w:val="24"/>
            <w:szCs w:val="24"/>
          </w:rPr>
          <w:fldChar w:fldCharType="separate"/>
        </w:r>
        <w:r w:rsidR="00C01DD8" w:rsidDel="00C01DD8">
          <w:rPr>
            <w:rStyle w:val="CommentReference"/>
            <w:b w:val="0"/>
            <w:noProof/>
            <w:sz w:val="24"/>
            <w:szCs w:val="24"/>
          </w:rPr>
          <w:delText>60</w:delText>
        </w:r>
        <w:r w:rsidR="006B3F6C" w:rsidDel="00C01DD8">
          <w:rPr>
            <w:rStyle w:val="CommentReference"/>
            <w:noProof/>
            <w:sz w:val="24"/>
            <w:szCs w:val="24"/>
          </w:rPr>
          <w:fldChar w:fldCharType="end"/>
        </w:r>
        <w:r w:rsidR="00C01DD8" w:rsidDel="00C01DD8">
          <w:rPr>
            <w:rStyle w:val="CommentReference"/>
            <w:b w:val="0"/>
            <w:noProof/>
            <w:sz w:val="24"/>
            <w:szCs w:val="24"/>
          </w:rPr>
          <w:delText>]</w:delText>
        </w:r>
        <w:r w:rsidR="006B3F6C" w:rsidRPr="00E34483" w:rsidDel="00C01DD8">
          <w:rPr>
            <w:rStyle w:val="CommentReference"/>
            <w:sz w:val="24"/>
            <w:szCs w:val="24"/>
          </w:rPr>
          <w:fldChar w:fldCharType="end"/>
        </w:r>
        <w:r w:rsidR="00E34483" w:rsidRPr="00E34483" w:rsidDel="00C01DD8">
          <w:rPr>
            <w:rStyle w:val="CommentReference"/>
            <w:b w:val="0"/>
            <w:sz w:val="24"/>
            <w:szCs w:val="24"/>
          </w:rPr>
          <w:delText xml:space="preserve"> or microsatellites due to the resolution provided by 21 unlinked highly polymorphic loci </w:delText>
        </w:r>
        <w:r w:rsidR="006B3F6C" w:rsidRPr="00E34483" w:rsidDel="00C01DD8">
          <w:fldChar w:fldCharType="begin"/>
        </w:r>
        <w:r w:rsidR="007645BF" w:rsidDel="00C01DD8">
          <w:rPr>
            <w:b w:val="0"/>
          </w:rPr>
          <w:delInstrText xml:space="preserve"> ADDIN EN.CITE &lt;EndNote&gt;&lt;Cite&gt;&lt;Author&gt;Chan&lt;/Author&gt;&lt;Year&gt;2006&lt;/Year&gt;&lt;RecNum&gt;3088&lt;/RecNum&gt;&lt;DisplayText&gt;[30]&lt;/DisplayText&gt;&lt;record&gt;&lt;rec-number&gt;3088&lt;/rec-number&gt;&lt;foreign-keys&gt;&lt;key app="EN" db-id="d5zr0exx1f5prwep2rapee0def9wa9t2peet"&gt;3088&lt;/key&gt;&lt;/foreign-keys&gt;&lt;ref-type name="Journal Article"&gt;17&lt;/ref-type&gt;&lt;contributors&gt;&lt;authors&gt;&lt;author&gt;Chan, Y. L.&lt;/author&gt;&lt;author&gt;Anderson, C.N.K.&lt;/author&gt;&lt;author&gt;Hadley, E.A.&lt;/author&gt;&lt;/authors&gt;&lt;/contributors&gt;&lt;titles&gt;&lt;title&gt;Bayesian estimation of the timing and severity of a population bottleneck from ancient DNA&lt;/title&gt;&lt;secondary-title&gt;PLoS Genetics&lt;/secondary-title&gt;&lt;/titles&gt;&lt;periodical&gt;&lt;full-title&gt;PLoS Genetics&lt;/full-title&gt;&lt;/periodical&gt;&lt;pages&gt;e59&lt;/pages&gt;&lt;volume&gt;2&lt;/volume&gt;&lt;dates&gt;&lt;year&gt;2006&lt;/year&gt;&lt;/dates&gt;&lt;urls&gt;&lt;/urls&gt;&lt;/record&gt;&lt;/Cite&gt;&lt;/EndNote&gt;</w:delInstrText>
        </w:r>
        <w:r w:rsidR="006B3F6C" w:rsidRPr="00E34483" w:rsidDel="00C01DD8">
          <w:fldChar w:fldCharType="separate"/>
        </w:r>
        <w:r w:rsidR="007645BF" w:rsidDel="00C01DD8">
          <w:rPr>
            <w:b w:val="0"/>
            <w:noProof/>
          </w:rPr>
          <w:delText>[</w:delText>
        </w:r>
        <w:r w:rsidR="006B3F6C" w:rsidDel="00C01DD8">
          <w:rPr>
            <w:noProof/>
          </w:rPr>
          <w:fldChar w:fldCharType="begin"/>
        </w:r>
        <w:r w:rsidR="00C01DD8" w:rsidDel="00C01DD8">
          <w:rPr>
            <w:b w:val="0"/>
            <w:noProof/>
          </w:rPr>
          <w:delInstrText xml:space="preserve"> HYPERLINK  \l "_ENREF_30" \o "Chan, 2006 #3088" </w:delInstrText>
        </w:r>
        <w:r w:rsidR="006B3F6C" w:rsidDel="00C01DD8">
          <w:rPr>
            <w:noProof/>
          </w:rPr>
          <w:fldChar w:fldCharType="separate"/>
        </w:r>
        <w:r w:rsidR="00C01DD8" w:rsidDel="00C01DD8">
          <w:rPr>
            <w:b w:val="0"/>
            <w:noProof/>
          </w:rPr>
          <w:delText>30</w:delText>
        </w:r>
        <w:r w:rsidR="006B3F6C" w:rsidDel="00C01DD8">
          <w:rPr>
            <w:noProof/>
          </w:rPr>
          <w:fldChar w:fldCharType="end"/>
        </w:r>
        <w:r w:rsidR="007645BF" w:rsidDel="00C01DD8">
          <w:rPr>
            <w:b w:val="0"/>
            <w:noProof/>
          </w:rPr>
          <w:delText>]</w:delText>
        </w:r>
        <w:r w:rsidR="006B3F6C" w:rsidRPr="00E34483" w:rsidDel="00C01DD8">
          <w:fldChar w:fldCharType="end"/>
        </w:r>
        <w:r w:rsidR="00E34483" w:rsidRPr="00E34483" w:rsidDel="00C01DD8">
          <w:rPr>
            <w:rStyle w:val="CommentReference"/>
            <w:b w:val="0"/>
            <w:sz w:val="24"/>
            <w:szCs w:val="24"/>
          </w:rPr>
          <w:delText xml:space="preserve">.  </w:delText>
        </w:r>
        <w:r w:rsidR="006B34F1" w:rsidDel="00C01DD8">
          <w:rPr>
            <w:rStyle w:val="CommentReference"/>
            <w:b w:val="0"/>
            <w:sz w:val="24"/>
            <w:szCs w:val="24"/>
          </w:rPr>
          <w:delText>S</w:delText>
        </w:r>
        <w:r w:rsidR="00AD48C5" w:rsidRPr="00D56138" w:rsidDel="00C01DD8">
          <w:rPr>
            <w:rStyle w:val="CommentReference"/>
            <w:b w:val="0"/>
            <w:sz w:val="24"/>
            <w:szCs w:val="24"/>
          </w:rPr>
          <w:delText>imulations incorporating only one data type</w:delText>
        </w:r>
        <w:r w:rsidR="00AD48C5" w:rsidDel="00C01DD8">
          <w:rPr>
            <w:rStyle w:val="CommentReference"/>
            <w:b w:val="0"/>
            <w:sz w:val="24"/>
            <w:szCs w:val="24"/>
          </w:rPr>
          <w:delText xml:space="preserve"> </w:delText>
        </w:r>
        <w:r w:rsidR="006B34F1" w:rsidDel="00C01DD8">
          <w:rPr>
            <w:rStyle w:val="CommentReference"/>
            <w:b w:val="0"/>
            <w:sz w:val="24"/>
            <w:szCs w:val="24"/>
          </w:rPr>
          <w:delText xml:space="preserve">support the latter, with the bottleneck model gaining strong support over a </w:delText>
        </w:r>
        <w:r w:rsidR="006B34F1" w:rsidRPr="00D56138" w:rsidDel="00C01DD8">
          <w:rPr>
            <w:rStyle w:val="CommentReference"/>
            <w:b w:val="0"/>
            <w:sz w:val="24"/>
            <w:szCs w:val="24"/>
          </w:rPr>
          <w:delText>history of constant population size</w:delText>
        </w:r>
        <w:r w:rsidR="006B34F1" w:rsidDel="00C01DD8">
          <w:rPr>
            <w:rStyle w:val="CommentReference"/>
            <w:b w:val="0"/>
            <w:sz w:val="24"/>
            <w:szCs w:val="24"/>
          </w:rPr>
          <w:delText xml:space="preserve"> for the microsatellite dataset, but </w:delText>
        </w:r>
        <w:r w:rsidR="00B249E7" w:rsidDel="00C01DD8">
          <w:rPr>
            <w:rStyle w:val="CommentReference"/>
            <w:b w:val="0"/>
            <w:sz w:val="24"/>
            <w:szCs w:val="24"/>
          </w:rPr>
          <w:delText xml:space="preserve">the </w:delText>
        </w:r>
        <w:r w:rsidR="00B249E7" w:rsidRPr="00D56138" w:rsidDel="00C01DD8">
          <w:rPr>
            <w:rStyle w:val="CommentReference"/>
            <w:b w:val="0"/>
            <w:sz w:val="24"/>
            <w:szCs w:val="24"/>
          </w:rPr>
          <w:delText>constant population</w:delText>
        </w:r>
        <w:r w:rsidR="00B249E7" w:rsidDel="00C01DD8">
          <w:rPr>
            <w:rStyle w:val="CommentReference"/>
            <w:b w:val="0"/>
            <w:sz w:val="24"/>
            <w:szCs w:val="24"/>
          </w:rPr>
          <w:delText xml:space="preserve"> size model being marginally better supported than a scenario incorporating a bottleneck for mtDNA.  Moreover, posterior parameter estimates obtained when the analysis was restricted to microsatellites were also largely congruent with those based on the combined mtDNA and microsatellite data, the only exception being historical population size.  </w:delText>
        </w:r>
        <w:r w:rsidR="007D6585" w:rsidDel="00C01DD8">
          <w:rPr>
            <w:rStyle w:val="CommentReference"/>
            <w:b w:val="0"/>
            <w:sz w:val="24"/>
            <w:szCs w:val="24"/>
          </w:rPr>
          <w:delText xml:space="preserve">This suggests that the failure of classical bottleneck tests to detect a clear bottleneck signal is unlikely to be due to the microsatellites being uninformative, but rather relates to </w:delText>
        </w:r>
        <w:r w:rsidR="007D6585" w:rsidRPr="00682C10" w:rsidDel="00C01DD8">
          <w:rPr>
            <w:rStyle w:val="CommentReference"/>
            <w:b w:val="0"/>
            <w:sz w:val="24"/>
            <w:szCs w:val="24"/>
          </w:rPr>
          <w:delText>the underlying methodology</w:delText>
        </w:r>
        <w:r w:rsidR="00F67F2B" w:rsidDel="00C01DD8">
          <w:rPr>
            <w:rStyle w:val="CommentReference"/>
            <w:b w:val="0"/>
            <w:sz w:val="24"/>
            <w:szCs w:val="24"/>
          </w:rPr>
          <w:delText>.</w:delText>
        </w:r>
      </w:del>
    </w:p>
    <w:p w:rsidR="00131451" w:rsidRPr="00131451" w:rsidDel="00C01DD8" w:rsidRDefault="00131451">
      <w:pPr>
        <w:pStyle w:val="BodyText"/>
        <w:spacing w:line="360" w:lineRule="auto"/>
        <w:rPr>
          <w:del w:id="1207" w:author="localadmin" w:date="2015-04-02T10:17:00Z"/>
          <w:rStyle w:val="CommentReference"/>
          <w:b w:val="0"/>
          <w:sz w:val="24"/>
          <w:szCs w:val="20"/>
        </w:rPr>
      </w:pPr>
    </w:p>
    <w:p w:rsidR="004110A2" w:rsidRPr="00F67F2B" w:rsidDel="00C01DD8" w:rsidRDefault="00E34483" w:rsidP="004110A2">
      <w:pPr>
        <w:pStyle w:val="Footer"/>
        <w:tabs>
          <w:tab w:val="clear" w:pos="4320"/>
          <w:tab w:val="clear" w:pos="8640"/>
        </w:tabs>
        <w:spacing w:line="360" w:lineRule="auto"/>
        <w:rPr>
          <w:del w:id="1208" w:author="localadmin" w:date="2015-04-02T10:17:00Z"/>
          <w:rStyle w:val="CommentReference"/>
          <w:sz w:val="24"/>
          <w:szCs w:val="24"/>
        </w:rPr>
      </w:pPr>
      <w:del w:id="1209" w:author="localadmin" w:date="2015-04-02T10:17:00Z">
        <w:r w:rsidRPr="005437BF" w:rsidDel="00C01DD8">
          <w:rPr>
            <w:rStyle w:val="CommentReference"/>
            <w:sz w:val="24"/>
            <w:szCs w:val="24"/>
          </w:rPr>
          <w:delText xml:space="preserve">Of </w:delText>
        </w:r>
        <w:r w:rsidR="001D0F94" w:rsidDel="00C01DD8">
          <w:rPr>
            <w:rStyle w:val="CommentReference"/>
            <w:sz w:val="24"/>
            <w:szCs w:val="24"/>
          </w:rPr>
          <w:delText>related</w:delText>
        </w:r>
        <w:r w:rsidRPr="005437BF" w:rsidDel="00C01DD8">
          <w:rPr>
            <w:rStyle w:val="CommentReference"/>
            <w:sz w:val="24"/>
            <w:szCs w:val="24"/>
          </w:rPr>
          <w:delText xml:space="preserve"> interest is the observation that the mismatch distribution and associated raggedness index are interpretable as being derived from either a population in </w:delText>
        </w:r>
        <w:r w:rsidRPr="00F67F2B" w:rsidDel="00C01DD8">
          <w:rPr>
            <w:rStyle w:val="CommentReference"/>
            <w:sz w:val="24"/>
            <w:szCs w:val="24"/>
          </w:rPr>
          <w:delText xml:space="preserve">demographic equilibrium or one that has recently experienced a population bottleneck. </w:delText>
        </w:r>
        <w:r w:rsidR="00A86C5B" w:rsidRPr="00F67F2B" w:rsidDel="00C01DD8">
          <w:rPr>
            <w:rStyle w:val="CommentReference"/>
            <w:sz w:val="24"/>
            <w:szCs w:val="24"/>
          </w:rPr>
          <w:delText xml:space="preserve"> </w:delText>
        </w:r>
        <w:r w:rsidR="00682C10" w:rsidRPr="00F67F2B" w:rsidDel="00C01DD8">
          <w:rPr>
            <w:rStyle w:val="CommentReference"/>
            <w:sz w:val="24"/>
            <w:szCs w:val="24"/>
          </w:rPr>
          <w:delText>G</w:delText>
        </w:r>
        <w:r w:rsidR="00A86C5B" w:rsidRPr="00F67F2B" w:rsidDel="00C01DD8">
          <w:rPr>
            <w:rStyle w:val="CommentReference"/>
            <w:sz w:val="24"/>
            <w:szCs w:val="24"/>
          </w:rPr>
          <w:delText xml:space="preserve">iven that the latter </w:delText>
        </w:r>
        <w:r w:rsidR="00B249E7" w:rsidRPr="00F67F2B" w:rsidDel="00C01DD8">
          <w:rPr>
            <w:rStyle w:val="CommentReference"/>
            <w:sz w:val="24"/>
            <w:szCs w:val="24"/>
          </w:rPr>
          <w:delText>scenario</w:delText>
        </w:r>
        <w:r w:rsidRPr="00F67F2B" w:rsidDel="00C01DD8">
          <w:rPr>
            <w:rStyle w:val="CommentReference"/>
            <w:sz w:val="24"/>
            <w:szCs w:val="24"/>
          </w:rPr>
          <w:delText xml:space="preserve"> seems more probable, </w:delText>
        </w:r>
        <w:r w:rsidR="00682C10" w:rsidRPr="00F67F2B" w:rsidDel="00C01DD8">
          <w:rPr>
            <w:rStyle w:val="CommentReference"/>
            <w:sz w:val="24"/>
            <w:szCs w:val="24"/>
          </w:rPr>
          <w:delText>it appears that</w:delText>
        </w:r>
        <w:r w:rsidR="00C346D7" w:rsidRPr="00F67F2B" w:rsidDel="00C01DD8">
          <w:rPr>
            <w:rStyle w:val="CommentReference"/>
            <w:sz w:val="24"/>
            <w:szCs w:val="24"/>
          </w:rPr>
          <w:delText xml:space="preserve"> </w:delText>
        </w:r>
        <w:r w:rsidRPr="00F67F2B" w:rsidDel="00C01DD8">
          <w:rPr>
            <w:rStyle w:val="CommentReference"/>
            <w:sz w:val="24"/>
            <w:szCs w:val="24"/>
          </w:rPr>
          <w:delText>the mismatch distribution</w:delText>
        </w:r>
        <w:r w:rsidR="00120DE1" w:rsidRPr="00F67F2B" w:rsidDel="00C01DD8">
          <w:rPr>
            <w:rStyle w:val="CommentReference"/>
            <w:sz w:val="24"/>
            <w:szCs w:val="24"/>
          </w:rPr>
          <w:delText>, despite being a rather crude analytical tool,</w:delText>
        </w:r>
        <w:r w:rsidRPr="00F67F2B" w:rsidDel="00C01DD8">
          <w:rPr>
            <w:rStyle w:val="CommentReference"/>
            <w:sz w:val="24"/>
            <w:szCs w:val="24"/>
          </w:rPr>
          <w:delText xml:space="preserve"> </w:delText>
        </w:r>
        <w:r w:rsidR="00682C10" w:rsidRPr="00F67F2B" w:rsidDel="00C01DD8">
          <w:rPr>
            <w:rStyle w:val="CommentReference"/>
            <w:sz w:val="24"/>
            <w:szCs w:val="24"/>
          </w:rPr>
          <w:delText>carries</w:delText>
        </w:r>
        <w:r w:rsidR="00E53830" w:rsidRPr="00F67F2B" w:rsidDel="00C01DD8">
          <w:rPr>
            <w:rStyle w:val="CommentReference"/>
            <w:sz w:val="24"/>
            <w:szCs w:val="24"/>
          </w:rPr>
          <w:delText xml:space="preserve"> useful i</w:delText>
        </w:r>
        <w:r w:rsidR="00120DE1" w:rsidRPr="00F67F2B" w:rsidDel="00C01DD8">
          <w:rPr>
            <w:rStyle w:val="CommentReference"/>
            <w:sz w:val="24"/>
            <w:szCs w:val="24"/>
          </w:rPr>
          <w:delText>nformation</w:delText>
        </w:r>
        <w:r w:rsidR="00682C10" w:rsidRPr="00F67F2B" w:rsidDel="00C01DD8">
          <w:rPr>
            <w:rStyle w:val="CommentReference"/>
            <w:sz w:val="24"/>
            <w:szCs w:val="24"/>
          </w:rPr>
          <w:delText xml:space="preserve"> in respect of population history</w:delText>
        </w:r>
        <w:r w:rsidR="00E53830" w:rsidRPr="00F67F2B" w:rsidDel="00C01DD8">
          <w:rPr>
            <w:rStyle w:val="CommentReference"/>
            <w:sz w:val="24"/>
            <w:szCs w:val="24"/>
          </w:rPr>
          <w:delText xml:space="preserve">. </w:delText>
        </w:r>
        <w:r w:rsidR="00120DE1" w:rsidRPr="00F67F2B" w:rsidDel="00C01DD8">
          <w:rPr>
            <w:rStyle w:val="CommentReference"/>
            <w:sz w:val="24"/>
            <w:szCs w:val="24"/>
          </w:rPr>
          <w:delText xml:space="preserve"> </w:delText>
        </w:r>
        <w:r w:rsidR="009C0A83" w:rsidRPr="009C0A83" w:rsidDel="00C01DD8">
          <w:rPr>
            <w:rStyle w:val="CommentReference"/>
            <w:sz w:val="24"/>
            <w:szCs w:val="24"/>
          </w:rPr>
          <w:delText>However</w:delText>
        </w:r>
        <w:r w:rsidR="00C346D7" w:rsidRPr="00F67F2B" w:rsidDel="00C01DD8">
          <w:rPr>
            <w:rStyle w:val="CommentReference"/>
            <w:sz w:val="24"/>
            <w:szCs w:val="24"/>
          </w:rPr>
          <w:delText>, both of the</w:delText>
        </w:r>
        <w:r w:rsidR="0061607F" w:rsidRPr="00F67F2B" w:rsidDel="00C01DD8">
          <w:rPr>
            <w:rStyle w:val="CommentReference"/>
            <w:sz w:val="24"/>
            <w:szCs w:val="24"/>
          </w:rPr>
          <w:delText xml:space="preserve"> interpretations possible for a multimodal mismatch distribution </w:delText>
        </w:r>
        <w:r w:rsidR="00C346D7" w:rsidRPr="00F67F2B" w:rsidDel="00C01DD8">
          <w:rPr>
            <w:rStyle w:val="CommentReference"/>
            <w:sz w:val="24"/>
            <w:szCs w:val="24"/>
          </w:rPr>
          <w:delText xml:space="preserve">are consistent with one or other of </w:delText>
        </w:r>
        <w:r w:rsidR="004110A2" w:rsidRPr="00F67F2B" w:rsidDel="00C01DD8">
          <w:rPr>
            <w:rStyle w:val="CommentReference"/>
            <w:sz w:val="24"/>
            <w:szCs w:val="24"/>
          </w:rPr>
          <w:delText>the</w:delText>
        </w:r>
        <w:r w:rsidR="004110A2" w:rsidDel="00C01DD8">
          <w:rPr>
            <w:rStyle w:val="CommentReference"/>
            <w:sz w:val="24"/>
            <w:szCs w:val="24"/>
          </w:rPr>
          <w:delText xml:space="preserve"> contrasting </w:delText>
        </w:r>
        <w:r w:rsidR="0061607F" w:rsidRPr="00F67F2B" w:rsidDel="00C01DD8">
          <w:rPr>
            <w:rStyle w:val="CommentReference"/>
            <w:sz w:val="24"/>
            <w:szCs w:val="24"/>
          </w:rPr>
          <w:delText xml:space="preserve">results obtained for the BSP and ABC analyses of the mtDNA dataset.  </w:delText>
        </w:r>
        <w:r w:rsidR="00A64356" w:rsidDel="00C01DD8">
          <w:rPr>
            <w:rStyle w:val="CommentReference"/>
            <w:sz w:val="24"/>
            <w:szCs w:val="24"/>
          </w:rPr>
          <w:delText>This suggest</w:delText>
        </w:r>
        <w:r w:rsidR="004A6B3A" w:rsidDel="00C01DD8">
          <w:rPr>
            <w:rStyle w:val="CommentReference"/>
            <w:sz w:val="24"/>
            <w:szCs w:val="24"/>
          </w:rPr>
          <w:delText>s</w:delText>
        </w:r>
        <w:r w:rsidR="00A64356" w:rsidDel="00C01DD8">
          <w:rPr>
            <w:rStyle w:val="CommentReference"/>
            <w:sz w:val="24"/>
            <w:szCs w:val="24"/>
          </w:rPr>
          <w:delText xml:space="preserve"> that</w:delText>
        </w:r>
        <w:r w:rsidR="009C0A83" w:rsidRPr="009C0A83" w:rsidDel="00C01DD8">
          <w:rPr>
            <w:rStyle w:val="CommentReference"/>
            <w:sz w:val="24"/>
            <w:szCs w:val="24"/>
          </w:rPr>
          <w:delText xml:space="preserve"> uncertainty </w:delText>
        </w:r>
        <w:r w:rsidR="00F67F2B" w:rsidDel="00C01DD8">
          <w:rPr>
            <w:rStyle w:val="CommentReference"/>
            <w:sz w:val="24"/>
            <w:szCs w:val="24"/>
          </w:rPr>
          <w:delText>in our</w:delText>
        </w:r>
        <w:r w:rsidR="009C0A83" w:rsidRPr="009C0A83" w:rsidDel="00C01DD8">
          <w:rPr>
            <w:rStyle w:val="CommentReference"/>
            <w:sz w:val="24"/>
            <w:szCs w:val="24"/>
          </w:rPr>
          <w:delText xml:space="preserve"> mtDNA</w:delText>
        </w:r>
        <w:r w:rsidR="00F67F2B" w:rsidDel="00C01DD8">
          <w:rPr>
            <w:rStyle w:val="CommentReference"/>
            <w:sz w:val="24"/>
            <w:szCs w:val="24"/>
          </w:rPr>
          <w:delText xml:space="preserve"> analyses</w:delText>
        </w:r>
        <w:r w:rsidR="009C0A83" w:rsidRPr="009C0A83" w:rsidDel="00C01DD8">
          <w:rPr>
            <w:rStyle w:val="CommentReference"/>
            <w:sz w:val="24"/>
            <w:szCs w:val="24"/>
          </w:rPr>
          <w:delText xml:space="preserve"> </w:delText>
        </w:r>
        <w:r w:rsidR="00F67F2B" w:rsidDel="00C01DD8">
          <w:rPr>
            <w:rStyle w:val="CommentReference"/>
            <w:sz w:val="24"/>
            <w:szCs w:val="24"/>
          </w:rPr>
          <w:delText>could</w:delText>
        </w:r>
        <w:r w:rsidR="009C0A83" w:rsidRPr="009C0A83" w:rsidDel="00C01DD8">
          <w:rPr>
            <w:rStyle w:val="CommentReference"/>
            <w:sz w:val="24"/>
            <w:szCs w:val="24"/>
          </w:rPr>
          <w:delText xml:space="preserve"> </w:delText>
        </w:r>
        <w:r w:rsidR="004110A2" w:rsidDel="00C01DD8">
          <w:rPr>
            <w:rStyle w:val="CommentReference"/>
            <w:sz w:val="24"/>
            <w:szCs w:val="24"/>
          </w:rPr>
          <w:delText>be at least partly</w:delText>
        </w:r>
        <w:r w:rsidR="00A64356" w:rsidDel="00C01DD8">
          <w:rPr>
            <w:rStyle w:val="CommentReference"/>
            <w:sz w:val="24"/>
            <w:szCs w:val="24"/>
          </w:rPr>
          <w:delText xml:space="preserve"> </w:delText>
        </w:r>
        <w:r w:rsidR="00F67F2B" w:rsidDel="00C01DD8">
          <w:rPr>
            <w:rStyle w:val="CommentReference"/>
            <w:sz w:val="24"/>
            <w:szCs w:val="24"/>
          </w:rPr>
          <w:delText>due to this</w:delText>
        </w:r>
        <w:r w:rsidR="009C0A83" w:rsidRPr="009C0A83" w:rsidDel="00C01DD8">
          <w:rPr>
            <w:rStyle w:val="CommentReference"/>
            <w:sz w:val="24"/>
            <w:szCs w:val="24"/>
          </w:rPr>
          <w:delText xml:space="preserve"> dataset sharing properties characteristic of both equilibrium and bottlenecked populations</w:delText>
        </w:r>
        <w:r w:rsidR="004110A2" w:rsidDel="00C01DD8">
          <w:rPr>
            <w:rStyle w:val="CommentReference"/>
            <w:sz w:val="24"/>
            <w:szCs w:val="24"/>
          </w:rPr>
          <w:delText xml:space="preserve">.  </w:delText>
        </w:r>
        <w:r w:rsidR="00837F8D" w:rsidDel="00C01DD8">
          <w:rPr>
            <w:rStyle w:val="CommentReference"/>
            <w:sz w:val="24"/>
            <w:szCs w:val="24"/>
          </w:rPr>
          <w:delText>Our findings thus</w:delText>
        </w:r>
        <w:r w:rsidR="009C0A83" w:rsidRPr="009C0A83" w:rsidDel="00C01DD8">
          <w:rPr>
            <w:rStyle w:val="CommentReference"/>
            <w:sz w:val="24"/>
            <w:szCs w:val="24"/>
          </w:rPr>
          <w:delText xml:space="preserve"> </w:delText>
        </w:r>
        <w:r w:rsidR="004110A2" w:rsidRPr="009C0A83" w:rsidDel="00C01DD8">
          <w:rPr>
            <w:rStyle w:val="CommentReference"/>
            <w:sz w:val="24"/>
            <w:szCs w:val="24"/>
          </w:rPr>
          <w:delText>highligh</w:delText>
        </w:r>
        <w:r w:rsidR="004110A2" w:rsidDel="00C01DD8">
          <w:rPr>
            <w:rStyle w:val="CommentReference"/>
            <w:sz w:val="24"/>
            <w:szCs w:val="24"/>
          </w:rPr>
          <w:delText>t</w:delText>
        </w:r>
        <w:r w:rsidR="004110A2" w:rsidRPr="009C0A83" w:rsidDel="00C01DD8">
          <w:rPr>
            <w:rStyle w:val="CommentReference"/>
            <w:sz w:val="24"/>
            <w:szCs w:val="24"/>
          </w:rPr>
          <w:delText xml:space="preserve"> </w:delText>
        </w:r>
        <w:r w:rsidR="004A6B3A" w:rsidDel="00C01DD8">
          <w:rPr>
            <w:rStyle w:val="CommentReference"/>
            <w:sz w:val="24"/>
            <w:szCs w:val="24"/>
          </w:rPr>
          <w:delText>a potential</w:delText>
        </w:r>
        <w:r w:rsidR="009C0A83" w:rsidRPr="009C0A83" w:rsidDel="00C01DD8">
          <w:rPr>
            <w:rStyle w:val="CommentReference"/>
            <w:sz w:val="24"/>
            <w:szCs w:val="24"/>
          </w:rPr>
          <w:delText xml:space="preserve"> pitfall</w:delText>
        </w:r>
        <w:r w:rsidR="004A6B3A" w:rsidDel="00C01DD8">
          <w:rPr>
            <w:rStyle w:val="CommentReference"/>
            <w:sz w:val="24"/>
            <w:szCs w:val="24"/>
          </w:rPr>
          <w:delText xml:space="preserve"> </w:delText>
        </w:r>
        <w:r w:rsidR="00AC370C" w:rsidDel="00C01DD8">
          <w:rPr>
            <w:rStyle w:val="CommentReference"/>
            <w:sz w:val="24"/>
            <w:szCs w:val="24"/>
          </w:rPr>
          <w:delText>of</w:delText>
        </w:r>
        <w:r w:rsidR="00AC370C" w:rsidRPr="009C0A83" w:rsidDel="00C01DD8">
          <w:rPr>
            <w:rStyle w:val="CommentReference"/>
            <w:sz w:val="24"/>
            <w:szCs w:val="24"/>
          </w:rPr>
          <w:delText xml:space="preserve"> </w:delText>
        </w:r>
        <w:r w:rsidR="00AC370C" w:rsidDel="00C01DD8">
          <w:rPr>
            <w:rStyle w:val="CommentReference"/>
            <w:sz w:val="24"/>
            <w:szCs w:val="24"/>
          </w:rPr>
          <w:delText>basing</w:delText>
        </w:r>
        <w:r w:rsidR="009C0A83" w:rsidRPr="009C0A83" w:rsidDel="00C01DD8">
          <w:rPr>
            <w:rStyle w:val="CommentReference"/>
            <w:sz w:val="24"/>
            <w:szCs w:val="24"/>
          </w:rPr>
          <w:delText xml:space="preserve"> demographic inference</w:delText>
        </w:r>
        <w:r w:rsidR="00AC370C" w:rsidDel="00C01DD8">
          <w:rPr>
            <w:rStyle w:val="CommentReference"/>
            <w:sz w:val="24"/>
            <w:szCs w:val="24"/>
          </w:rPr>
          <w:delText xml:space="preserve"> on </w:delText>
        </w:r>
        <w:r w:rsidR="00AC370C" w:rsidRPr="009C0A83" w:rsidDel="00C01DD8">
          <w:rPr>
            <w:rStyle w:val="CommentReference"/>
            <w:sz w:val="24"/>
            <w:szCs w:val="24"/>
          </w:rPr>
          <w:delText>contemporary mtDNA samples</w:delText>
        </w:r>
        <w:r w:rsidR="00AC370C" w:rsidDel="00C01DD8">
          <w:rPr>
            <w:rStyle w:val="CommentReference"/>
            <w:sz w:val="24"/>
            <w:szCs w:val="24"/>
          </w:rPr>
          <w:delText xml:space="preserve"> alone</w:delText>
        </w:r>
        <w:r w:rsidR="004110A2" w:rsidDel="00C01DD8">
          <w:rPr>
            <w:rStyle w:val="CommentReference"/>
            <w:sz w:val="24"/>
            <w:szCs w:val="24"/>
          </w:rPr>
          <w:delText>, and suggest</w:delText>
        </w:r>
        <w:r w:rsidR="009C0A83" w:rsidRPr="009C0A83" w:rsidDel="00C01DD8">
          <w:rPr>
            <w:rStyle w:val="CommentReference"/>
            <w:sz w:val="24"/>
            <w:szCs w:val="24"/>
          </w:rPr>
          <w:delText xml:space="preserve"> that </w:delText>
        </w:r>
        <w:r w:rsidR="004110A2" w:rsidDel="00C01DD8">
          <w:rPr>
            <w:rStyle w:val="CommentReference"/>
            <w:sz w:val="24"/>
            <w:szCs w:val="24"/>
          </w:rPr>
          <w:delText xml:space="preserve">to resolve the </w:delText>
        </w:r>
        <w:r w:rsidR="004110A2" w:rsidRPr="009C0A83" w:rsidDel="00C01DD8">
          <w:rPr>
            <w:rStyle w:val="CommentReference"/>
            <w:sz w:val="24"/>
            <w:szCs w:val="24"/>
          </w:rPr>
          <w:delText>demographic history of Antarctic fur seals using this marker alone would</w:delText>
        </w:r>
        <w:r w:rsidR="004110A2" w:rsidDel="00C01DD8">
          <w:rPr>
            <w:rStyle w:val="CommentReference"/>
            <w:sz w:val="24"/>
            <w:szCs w:val="24"/>
          </w:rPr>
          <w:delText xml:space="preserve"> require reconstruction of a </w:delText>
        </w:r>
        <w:r w:rsidR="004110A2" w:rsidRPr="009C0A83" w:rsidDel="00C01DD8">
          <w:rPr>
            <w:rStyle w:val="CommentReference"/>
            <w:sz w:val="24"/>
            <w:szCs w:val="24"/>
          </w:rPr>
          <w:delText>historical haplotype tree from museum specimens.</w:delText>
        </w:r>
      </w:del>
    </w:p>
    <w:p w:rsidR="00313219" w:rsidRPr="00F67F2B" w:rsidRDefault="00313219" w:rsidP="007D6585">
      <w:pPr>
        <w:pStyle w:val="Footer"/>
        <w:tabs>
          <w:tab w:val="clear" w:pos="4320"/>
          <w:tab w:val="clear" w:pos="8640"/>
        </w:tabs>
        <w:spacing w:line="360" w:lineRule="auto"/>
      </w:pPr>
    </w:p>
    <w:p w:rsidR="004D3DD5" w:rsidRPr="00551CF7" w:rsidRDefault="004D3DD5" w:rsidP="004D3DD5">
      <w:pPr>
        <w:spacing w:line="360" w:lineRule="auto"/>
        <w:rPr>
          <w:rFonts w:ascii="Arial" w:hAnsi="Arial" w:cs="Arial"/>
          <w:szCs w:val="24"/>
        </w:rPr>
      </w:pPr>
      <w:r w:rsidRPr="00551CF7">
        <w:rPr>
          <w:rFonts w:ascii="Arial" w:hAnsi="Arial" w:cs="Arial"/>
          <w:szCs w:val="24"/>
        </w:rPr>
        <w:t>Conclusions</w:t>
      </w:r>
    </w:p>
    <w:p w:rsidR="009C25B9" w:rsidRDefault="009C0A83" w:rsidP="00142412">
      <w:pPr>
        <w:pStyle w:val="BodyText"/>
        <w:spacing w:line="360" w:lineRule="auto"/>
        <w:rPr>
          <w:b w:val="0"/>
        </w:rPr>
      </w:pPr>
      <w:r w:rsidRPr="009C0A83">
        <w:rPr>
          <w:b w:val="0"/>
        </w:rPr>
        <w:t xml:space="preserve">Although detailed historical records document a reduction in population size in the Antarctic fur seal down to 30 individuals or fewer, it seems likely that larger numbers may have escaped sealing, either by breeding at remote or inaccessible locations such as the Willis Islands </w:t>
      </w:r>
      <w:r w:rsidR="006B3F6C" w:rsidRPr="009C0A83">
        <w:rPr>
          <w:b w:val="0"/>
        </w:rPr>
        <w:fldChar w:fldCharType="begin"/>
      </w:r>
      <w:r w:rsidR="007645BF">
        <w:rPr>
          <w:b w:val="0"/>
        </w:rPr>
        <w:instrText xml:space="preserve"> ADDIN EN.CITE &lt;EndNote&gt;&lt;Cite&gt;&lt;Author&gt;Wynen&lt;/Author&gt;&lt;Year&gt;2000&lt;/Year&gt;&lt;RecNum&gt;7&lt;/RecNum&gt;&lt;DisplayText&gt;[40]&lt;/DisplayText&gt;&lt;record&gt;&lt;rec-number&gt;7&lt;/rec-number&gt;&lt;foreign-keys&gt;&lt;key app="EN" db-id="d5zr0exx1f5prwep2rapee0def9wa9t2peet"&gt;7&lt;/key&gt;&lt;/foreign-keys&gt;&lt;ref-type name="Journal Article"&gt;17&lt;/ref-type&gt;&lt;contributors&gt;&lt;authors&gt;&lt;author&gt;Wynen, L. P.&lt;/author&gt;&lt;author&gt;Goldsworthy, S. D.&lt;/author&gt;&lt;author&gt;Guinet, C.&lt;/author&gt;&lt;author&gt;Bester, M. N.&lt;/author&gt;&lt;author&gt;Boyd, I. L.&lt;/author&gt;&lt;author&gt;Gjertz, I.&lt;/author&gt;&lt;author&gt;Hofmeyr, G. J. G.&lt;/author&gt;&lt;author&gt;White, R. G.&lt;/author&gt;&lt;author&gt;Slade, R.&lt;/author&gt;&lt;/authors&gt;&lt;/contributors&gt;&lt;titles&gt;&lt;title&gt;&lt;style face="normal" font="default" size="100%"&gt;Postsealing genetic variation and population structure of two species of fur seal (&lt;/style&gt;&lt;style face="italic" font="default" size="100%"&gt;Arctocephalus gazella &lt;/style&gt;&lt;style face="normal" font="default" size="100%"&gt;and &lt;/style&gt;&lt;style face="italic" font="default" size="100%"&gt;A. tropicalis&lt;/style&gt;&lt;style face="normal" font="default" size="100%"&gt;)&lt;/style&gt;&lt;/title&gt;&lt;secondary-title&gt;Molecular Ecology&lt;/secondary-title&gt;&lt;alt-title&gt;0962-1083&lt;/alt-title&gt;&lt;/titles&gt;&lt;periodical&gt;&lt;full-title&gt;Molecular Ecology&lt;/full-title&gt;&lt;/periodical&gt;&lt;pages&gt;299-314&lt;/pages&gt;&lt;volume&gt;9&lt;/volume&gt;&lt;number&gt;3&lt;/number&gt;&lt;keywords&gt;&lt;keyword&gt;prince-edward-islands&lt;/keyword&gt;&lt;keyword&gt;marion-island&lt;/keyword&gt;&lt;keyword&gt;restriction data&lt;/keyword&gt;&lt;keyword&gt;southern-ocean&lt;/keyword&gt;&lt;keyword&gt;heard-island&lt;/keyword&gt;&lt;keyword&gt;f-statistics&lt;/keyword&gt;&lt;keyword&gt;variability&lt;/keyword&gt;&lt;keyword&gt;sequence&lt;/keyword&gt;&lt;keyword&gt;dynamics&lt;/keyword&gt;&lt;keyword&gt;georgia&lt;/keyword&gt;&lt;keyword&gt;Arctocephalus&lt;/keyword&gt;&lt;keyword&gt;fur seal&lt;/keyword&gt;&lt;keyword&gt;mtDNA&lt;/keyword&gt;&lt;keyword&gt;population genetics&lt;/keyword&gt;&lt;keyword&gt;subantarctic&lt;/keyword&gt;&lt;/keywords&gt;&lt;dates&gt;&lt;year&gt;2000&lt;/year&gt;&lt;/dates&gt;&lt;label&gt;@&lt;/label&gt;&lt;urls&gt;&lt;/urls&gt;&lt;/record&gt;&lt;/Cite&gt;&lt;/EndNote&gt;</w:instrText>
      </w:r>
      <w:r w:rsidR="006B3F6C" w:rsidRPr="009C0A83">
        <w:rPr>
          <w:b w:val="0"/>
        </w:rPr>
        <w:fldChar w:fldCharType="separate"/>
      </w:r>
      <w:r w:rsidR="007645BF">
        <w:rPr>
          <w:b w:val="0"/>
          <w:noProof/>
        </w:rPr>
        <w:t>[</w:t>
      </w:r>
      <w:hyperlink w:anchor="_ENREF_40" w:tooltip="Wynen, 2000 #7" w:history="1">
        <w:r w:rsidR="00C01DD8">
          <w:rPr>
            <w:b w:val="0"/>
            <w:noProof/>
          </w:rPr>
          <w:t>40</w:t>
        </w:r>
      </w:hyperlink>
      <w:r w:rsidR="007645BF">
        <w:rPr>
          <w:b w:val="0"/>
          <w:noProof/>
        </w:rPr>
        <w:t>]</w:t>
      </w:r>
      <w:r w:rsidR="006B3F6C" w:rsidRPr="009C0A83">
        <w:rPr>
          <w:b w:val="0"/>
        </w:rPr>
        <w:fldChar w:fldCharType="end"/>
      </w:r>
      <w:r w:rsidRPr="009C0A83">
        <w:rPr>
          <w:b w:val="0"/>
        </w:rPr>
        <w:t xml:space="preserve"> or perhaps by remaining out at sea.  Our results suggest that a dramatic reduction in population size did indeed take place</w:t>
      </w:r>
      <w:r w:rsidR="009C25B9">
        <w:rPr>
          <w:b w:val="0"/>
        </w:rPr>
        <w:t xml:space="preserve">, but that this may not have been substantial or long-lasting enough to have appreciably reduced levels of genetic diversity.  </w:t>
      </w:r>
      <w:r w:rsidRPr="009C0A83">
        <w:rPr>
          <w:rFonts w:ascii="AdvGARMT" w:hAnsi="AdvGARMT" w:cs="AdvGARMT"/>
          <w:b w:val="0"/>
          <w:szCs w:val="24"/>
        </w:rPr>
        <w:t xml:space="preserve">Similar insights from other bottlenecked species offer to substantially improve our understanding of how </w:t>
      </w:r>
      <w:r w:rsidR="009C25B9">
        <w:rPr>
          <w:rFonts w:ascii="AdvGARMT" w:hAnsi="AdvGARMT" w:cs="AdvGARMT"/>
          <w:b w:val="0"/>
          <w:szCs w:val="24"/>
        </w:rPr>
        <w:t>historical</w:t>
      </w:r>
      <w:r w:rsidRPr="009C0A83">
        <w:rPr>
          <w:rFonts w:ascii="AdvGARMT" w:hAnsi="AdvGARMT" w:cs="AdvGARMT"/>
          <w:b w:val="0"/>
          <w:szCs w:val="24"/>
        </w:rPr>
        <w:t xml:space="preserve"> demographic reductions influence contemporary genetic diversity, with important implications for the conservation and management of threatened natural populations.</w:t>
      </w:r>
    </w:p>
    <w:p w:rsidR="00E2264E" w:rsidRPr="00551CF7" w:rsidRDefault="002D12A3" w:rsidP="00E2264E">
      <w:pPr>
        <w:spacing w:line="360" w:lineRule="auto"/>
        <w:rPr>
          <w:rFonts w:ascii="Verdana" w:hAnsi="Verdana"/>
          <w:sz w:val="25"/>
          <w:szCs w:val="25"/>
        </w:rPr>
      </w:pPr>
      <w:r>
        <w:br w:type="page"/>
      </w:r>
      <w:r w:rsidR="00E2264E" w:rsidRPr="00551CF7">
        <w:rPr>
          <w:rFonts w:ascii="Verdana" w:hAnsi="Verdana"/>
          <w:b/>
          <w:sz w:val="25"/>
          <w:szCs w:val="25"/>
        </w:rPr>
        <w:lastRenderedPageBreak/>
        <w:t>Materials and methods</w:t>
      </w:r>
    </w:p>
    <w:p w:rsidR="00E2264E" w:rsidRDefault="00E2264E" w:rsidP="00E2264E">
      <w:pPr>
        <w:spacing w:line="360" w:lineRule="auto"/>
      </w:pPr>
    </w:p>
    <w:p w:rsidR="00E2264E" w:rsidRPr="00551CF7" w:rsidRDefault="00E2264E" w:rsidP="00E2264E">
      <w:pPr>
        <w:pStyle w:val="Heading5"/>
        <w:spacing w:line="360" w:lineRule="auto"/>
        <w:rPr>
          <w:rFonts w:ascii="Arial" w:hAnsi="Arial" w:cs="Arial"/>
          <w:i w:val="0"/>
        </w:rPr>
      </w:pPr>
      <w:r w:rsidRPr="00551CF7">
        <w:rPr>
          <w:rFonts w:ascii="Arial" w:hAnsi="Arial" w:cs="Arial"/>
          <w:i w:val="0"/>
        </w:rPr>
        <w:t>Tissue sample collection</w:t>
      </w:r>
    </w:p>
    <w:p w:rsidR="00E2264E" w:rsidRDefault="00E2264E" w:rsidP="00E2264E">
      <w:pPr>
        <w:spacing w:line="360" w:lineRule="auto"/>
        <w:rPr>
          <w:rStyle w:val="Emphasis"/>
          <w:i w:val="0"/>
        </w:rPr>
      </w:pPr>
      <w:del w:id="1210" w:author="localadmin" w:date="2015-04-02T10:17:00Z">
        <w:r w:rsidDel="00C01DD8">
          <w:delText xml:space="preserve">Tissue samples were collected from Antarctic fur seal pups during the austral summer of 2003 / 2004 from an intensively studied colony at Bird Island where an elevated scaffold walkway </w:delText>
        </w:r>
        <w:r w:rsidR="006B3F6C" w:rsidDel="00C01DD8">
          <w:fldChar w:fldCharType="begin"/>
        </w:r>
        <w:r w:rsidR="00C01DD8" w:rsidDel="00C01DD8">
          <w:delInstrText xml:space="preserve"> ADDIN EN.CITE &lt;EndNote&gt;&lt;Cite&gt;&lt;Author&gt;Doidge&lt;/Author&gt;&lt;Year&gt;1984&lt;/Year&gt;&lt;RecNum&gt;1268&lt;/RecNum&gt;&lt;DisplayText&gt;[43]&lt;/DisplayText&gt;&lt;record&gt;&lt;rec-number&gt;1268&lt;/rec-number&gt;&lt;foreign-keys&gt;&lt;key app="EN" db-id="d5zr0exx1f5prwep2rapee0def9wa9t2peet"&gt;1268&lt;/key&gt;&lt;/foreign-keys&gt;&lt;ref-type name="Journal Article"&gt;17&lt;/ref-type&gt;&lt;contributors&gt;&lt;authors&gt;&lt;author&gt;Doidge, D. W.&lt;/author&gt;&lt;author&gt;Croxall, J. P.&lt;/author&gt;&lt;author&gt;Baker, J. R.&lt;/author&gt;&lt;/authors&gt;&lt;/contributors&gt;&lt;titles&gt;&lt;title&gt;&lt;style face="normal" font="default" size="100%"&gt;Density-dependent pup mortality in the Antarctic fur seal &lt;/style&gt;&lt;style face="italic" font="default" size="100%"&gt;Arctocephalus gazella&lt;/style&gt;&lt;style face="normal" font="default" size="100%"&gt; at South Georgia&lt;/style&gt;&lt;/title&gt;&lt;secondary-title&gt;Journal of Zoology (London)&lt;/secondary-title&gt;&lt;alt-title&gt;0952-8369&lt;/alt-title&gt;&lt;/titles&gt;&lt;alt-periodical&gt;&lt;full-title&gt;Journal of Zoology&lt;/full-title&gt;&lt;abbr-1&gt;0952-8369&lt;/abbr-1&gt;&lt;/alt-periodical&gt;&lt;pages&gt;449-460&lt;/pages&gt;&lt;volume&gt;202&lt;/volume&gt;&lt;number&gt;MAR&lt;/number&gt;&lt;dates&gt;&lt;year&gt;1984&lt;/year&gt;&lt;/dates&gt;&lt;label&gt;@&lt;/label&gt;&lt;urls&gt;&lt;/urls&gt;&lt;/record&gt;&lt;/Cite&gt;&lt;/EndNote&gt;</w:delInstrText>
        </w:r>
        <w:r w:rsidR="006B3F6C" w:rsidDel="00C01DD8">
          <w:fldChar w:fldCharType="separate"/>
        </w:r>
        <w:r w:rsidR="00C01DD8" w:rsidDel="00C01DD8">
          <w:rPr>
            <w:noProof/>
          </w:rPr>
          <w:delText>[</w:delText>
        </w:r>
        <w:r w:rsidR="006B3F6C" w:rsidDel="00C01DD8">
          <w:rPr>
            <w:noProof/>
          </w:rPr>
          <w:fldChar w:fldCharType="begin"/>
        </w:r>
        <w:r w:rsidR="00C01DD8" w:rsidDel="00C01DD8">
          <w:rPr>
            <w:noProof/>
          </w:rPr>
          <w:delInstrText xml:space="preserve"> HYPERLINK  \l "_ENREF_43" \o "Doidge, 1984 #1268" </w:delInstrText>
        </w:r>
        <w:r w:rsidR="006B3F6C" w:rsidDel="00C01DD8">
          <w:rPr>
            <w:noProof/>
          </w:rPr>
          <w:fldChar w:fldCharType="separate"/>
        </w:r>
        <w:r w:rsidR="00C01DD8" w:rsidDel="00C01DD8">
          <w:rPr>
            <w:noProof/>
          </w:rPr>
          <w:delText>43</w:delText>
        </w:r>
        <w:r w:rsidR="006B3F6C" w:rsidDel="00C01DD8">
          <w:rPr>
            <w:noProof/>
          </w:rPr>
          <w:fldChar w:fldCharType="end"/>
        </w:r>
        <w:r w:rsidR="00C01DD8" w:rsidDel="00C01DD8">
          <w:rPr>
            <w:noProof/>
          </w:rPr>
          <w:delText>]</w:delText>
        </w:r>
        <w:r w:rsidR="006B3F6C" w:rsidDel="00C01DD8">
          <w:fldChar w:fldCharType="end"/>
        </w:r>
        <w:r w:rsidDel="00C01DD8">
          <w:delText xml:space="preserve"> provides access to animals with minimal disturbance.  Additional samples were obtained from a neighboring colony at Freshwater Beach on Bird Island, from the nearby Willis Islands, and also from several rookeries around mainland South Georgia</w:delText>
        </w:r>
        <w:r w:rsidRPr="00137B38" w:rsidDel="00C01DD8">
          <w:delText xml:space="preserve"> </w:delText>
        </w:r>
        <w:r w:rsidDel="00C01DD8">
          <w:delText xml:space="preserve">that were visited opportunistically by sailing boat (Table 1 and </w:delText>
        </w:r>
        <w:r w:rsidRPr="00E17CCE" w:rsidDel="00C01DD8">
          <w:rPr>
            <w:szCs w:val="24"/>
          </w:rPr>
          <w:delText>Supplementary</w:delText>
        </w:r>
        <w:r w:rsidDel="00C01DD8">
          <w:delText xml:space="preserve"> Figure 1).  Samples were taken from the foreflipper using piglet ear-notching pliers</w:delText>
        </w:r>
        <w:r w:rsidDel="00C01DD8">
          <w:rPr>
            <w:szCs w:val="24"/>
          </w:rPr>
          <w:delText xml:space="preserve"> </w:delText>
        </w:r>
        <w:r w:rsidDel="00C01DD8">
          <w:delText xml:space="preserve">and stored individually in the preservative buffer 20% dimethylsulphoxide (DMSO) saturated with salt at –20°C.  </w:delText>
        </w:r>
      </w:del>
      <w:ins w:id="1211" w:author="localadmin" w:date="2015-04-02T10:17:00Z">
        <w:r w:rsidR="00C01DD8">
          <w:t>xx</w:t>
        </w:r>
      </w:ins>
    </w:p>
    <w:p w:rsidR="00E2264E" w:rsidRDefault="00E2264E" w:rsidP="00E2264E">
      <w:pPr>
        <w:spacing w:line="360" w:lineRule="auto"/>
      </w:pPr>
    </w:p>
    <w:p w:rsidR="00E2264E" w:rsidRPr="00551CF7" w:rsidDel="00C01DD8" w:rsidRDefault="00E2264E" w:rsidP="00E2264E">
      <w:pPr>
        <w:pStyle w:val="Heading5"/>
        <w:spacing w:line="360" w:lineRule="auto"/>
        <w:rPr>
          <w:del w:id="1212" w:author="localadmin" w:date="2015-04-02T10:17:00Z"/>
          <w:rFonts w:ascii="Arial" w:hAnsi="Arial" w:cs="Arial"/>
          <w:i w:val="0"/>
        </w:rPr>
      </w:pPr>
      <w:del w:id="1213" w:author="localadmin" w:date="2015-04-02T10:17:00Z">
        <w:r w:rsidRPr="00551CF7" w:rsidDel="00C01DD8">
          <w:rPr>
            <w:rFonts w:ascii="Arial" w:hAnsi="Arial" w:cs="Arial"/>
            <w:i w:val="0"/>
          </w:rPr>
          <w:delText>DNA extraction and microsatellite genotyping</w:delText>
        </w:r>
      </w:del>
    </w:p>
    <w:p w:rsidR="00E2264E" w:rsidDel="00C01DD8" w:rsidRDefault="00E2264E" w:rsidP="00E2264E">
      <w:pPr>
        <w:spacing w:line="360" w:lineRule="auto"/>
        <w:rPr>
          <w:del w:id="1214" w:author="localadmin" w:date="2015-04-02T10:18:00Z"/>
        </w:rPr>
      </w:pPr>
      <w:del w:id="1215" w:author="localadmin" w:date="2015-04-02T10:17:00Z">
        <w:r w:rsidDel="00C01DD8">
          <w:delText>Total genomic DNA was extracted using an adapted Chelex 100 protocol and phenol-chloroform purified</w:delText>
        </w:r>
        <w:r w:rsidDel="00C01DD8">
          <w:rPr>
            <w:szCs w:val="24"/>
          </w:rPr>
          <w:delText>.</w:delText>
        </w:r>
        <w:r w:rsidDel="00C01DD8">
          <w:delText xml:space="preserve">  Each sample was then genotyped at 21 unlinked microsatellite loci (Table 2) as described in detail by Hoffman and Amos </w:delText>
        </w:r>
        <w:r w:rsidR="006B3F6C" w:rsidDel="00C01DD8">
          <w:fldChar w:fldCharType="begin"/>
        </w:r>
        <w:r w:rsidR="00C01DD8" w:rsidDel="00C01DD8">
          <w:delInstrText xml:space="preserve"> ADDIN EN.CITE &lt;EndNote&gt;&lt;Cite&gt;&lt;Author&gt;Hoffman&lt;/Author&gt;&lt;Year&gt;2005&lt;/Year&gt;&lt;RecNum&gt;2226&lt;/RecNum&gt;&lt;DisplayText&gt;[44]&lt;/DisplayText&gt;&lt;record&gt;&lt;rec-number&gt;2226&lt;/rec-number&gt;&lt;foreign-keys&gt;&lt;key app="EN" db-id="d5zr0exx1f5prwep2rapee0def9wa9t2peet"&gt;2226&lt;/key&gt;&lt;/foreign-keys&gt;&lt;ref-type name="Journal Article"&gt;17&lt;/ref-type&gt;&lt;contributors&gt;&lt;authors&gt;&lt;author&gt;Hoffman, J.I.&lt;/author&gt;&lt;author&gt;Amos, W.&lt;/author&gt;&lt;/authors&gt;&lt;/contributors&gt;&lt;titles&gt;&lt;title&gt;Microsatellite genotyping errors: detection approaches, common sources and consequences for paternal exclusion&lt;/title&gt;&lt;secondary-title&gt;Molecular Ecology&lt;/secondary-title&gt;&lt;/titles&gt;&lt;periodical&gt;&lt;full-title&gt;Molecular Ecology&lt;/full-title&gt;&lt;/periodical&gt;&lt;pages&gt;599–612&lt;/pages&gt;&lt;volume&gt;14&lt;/volume&gt;&lt;dates&gt;&lt;year&gt;2005&lt;/year&gt;&lt;/dates&gt;&lt;urls&gt;&lt;/urls&gt;&lt;/record&gt;&lt;/Cite&gt;&lt;/EndNote&gt;</w:delInstrText>
        </w:r>
        <w:r w:rsidR="006B3F6C" w:rsidDel="00C01DD8">
          <w:fldChar w:fldCharType="separate"/>
        </w:r>
        <w:r w:rsidR="00C01DD8" w:rsidDel="00C01DD8">
          <w:rPr>
            <w:noProof/>
          </w:rPr>
          <w:delText>[</w:delText>
        </w:r>
        <w:r w:rsidR="006B3F6C" w:rsidDel="00C01DD8">
          <w:rPr>
            <w:noProof/>
          </w:rPr>
          <w:fldChar w:fldCharType="begin"/>
        </w:r>
        <w:r w:rsidR="00C01DD8" w:rsidDel="00C01DD8">
          <w:rPr>
            <w:noProof/>
          </w:rPr>
          <w:delInstrText xml:space="preserve"> HYPERLINK  \l "_ENREF_44" \o "Hoffman, 2005 #2226" </w:delInstrText>
        </w:r>
        <w:r w:rsidR="006B3F6C" w:rsidDel="00C01DD8">
          <w:rPr>
            <w:noProof/>
          </w:rPr>
          <w:fldChar w:fldCharType="separate"/>
        </w:r>
        <w:r w:rsidR="00C01DD8" w:rsidDel="00C01DD8">
          <w:rPr>
            <w:noProof/>
          </w:rPr>
          <w:delText>44</w:delText>
        </w:r>
        <w:r w:rsidR="006B3F6C" w:rsidDel="00C01DD8">
          <w:rPr>
            <w:noProof/>
          </w:rPr>
          <w:fldChar w:fldCharType="end"/>
        </w:r>
        <w:r w:rsidR="00C01DD8" w:rsidDel="00C01DD8">
          <w:rPr>
            <w:noProof/>
          </w:rPr>
          <w:delText>]</w:delText>
        </w:r>
        <w:r w:rsidR="006B3F6C" w:rsidDel="00C01DD8">
          <w:fldChar w:fldCharType="end"/>
        </w:r>
        <w:r w:rsidDel="00C01DD8">
          <w:rPr>
            <w:szCs w:val="24"/>
          </w:rPr>
          <w:delText>.</w:delText>
        </w:r>
        <w:r w:rsidDel="00C01DD8">
          <w:delText xml:space="preserve">  </w:delText>
        </w:r>
        <w:r w:rsidDel="00C01DD8">
          <w:rPr>
            <w:color w:val="000000"/>
          </w:rPr>
          <w:delText>Loci were amplified using the following PCR profile: one cycle of 120s at 94°C, 45s at T</w:delText>
        </w:r>
        <w:r w:rsidDel="00C01DD8">
          <w:rPr>
            <w:color w:val="000000"/>
            <w:vertAlign w:val="subscript"/>
          </w:rPr>
          <w:delText>1</w:delText>
        </w:r>
        <w:r w:rsidDel="00C01DD8">
          <w:rPr>
            <w:color w:val="000000"/>
          </w:rPr>
          <w:delText>, 50s at 72°C; ten cycles of 30s at 94°C, 45s at T</w:delText>
        </w:r>
        <w:r w:rsidDel="00C01DD8">
          <w:rPr>
            <w:color w:val="000000"/>
            <w:vertAlign w:val="subscript"/>
          </w:rPr>
          <w:delText>1</w:delText>
        </w:r>
        <w:r w:rsidDel="00C01DD8">
          <w:rPr>
            <w:color w:val="000000"/>
          </w:rPr>
          <w:delText>, 50s at 72°C; 25 cycles of 30s at 89°C, 45s at T</w:delText>
        </w:r>
        <w:r w:rsidDel="00C01DD8">
          <w:rPr>
            <w:color w:val="000000"/>
            <w:vertAlign w:val="subscript"/>
          </w:rPr>
          <w:delText>2</w:delText>
        </w:r>
        <w:r w:rsidDel="00C01DD8">
          <w:rPr>
            <w:color w:val="000000"/>
          </w:rPr>
          <w:delText>, 50s at 72°C; and one final cycle of five minutes at 72°C (see Table 2 for T</w:delText>
        </w:r>
        <w:r w:rsidDel="00C01DD8">
          <w:rPr>
            <w:color w:val="000000"/>
            <w:vertAlign w:val="subscript"/>
          </w:rPr>
          <w:delText xml:space="preserve">1 </w:delText>
        </w:r>
        <w:r w:rsidDel="00C01DD8">
          <w:rPr>
            <w:color w:val="000000"/>
          </w:rPr>
          <w:delText>and T</w:delText>
        </w:r>
        <w:r w:rsidDel="00C01DD8">
          <w:rPr>
            <w:color w:val="000000"/>
            <w:vertAlign w:val="subscript"/>
          </w:rPr>
          <w:delText>2</w:delText>
        </w:r>
        <w:r w:rsidDel="00C01DD8">
          <w:rPr>
            <w:color w:val="000000"/>
          </w:rPr>
          <w:delText>).  PCR products were resolved by electrophoresis on standard 6% polyacrylamide sequencing gels</w:delText>
        </w:r>
        <w:r w:rsidDel="00C01DD8">
          <w:delText xml:space="preserve">, detected by autoradiography and scored manually.  </w:delText>
        </w:r>
        <w:r w:rsidDel="00C01DD8">
          <w:rPr>
            <w:smallCaps/>
            <w:color w:val="000000"/>
          </w:rPr>
          <w:delText>Genepop</w:delText>
        </w:r>
        <w:r w:rsidDel="00C01DD8">
          <w:rPr>
            <w:color w:val="000000"/>
          </w:rPr>
          <w:delText xml:space="preserve"> </w:delText>
        </w:r>
        <w:r w:rsidR="006B3F6C" w:rsidDel="00C01DD8">
          <w:rPr>
            <w:color w:val="000000"/>
          </w:rPr>
          <w:fldChar w:fldCharType="begin"/>
        </w:r>
        <w:r w:rsidR="00C01DD8" w:rsidDel="00C01DD8">
          <w:rPr>
            <w:color w:val="000000"/>
          </w:rPr>
          <w:delInstrText xml:space="preserve"> ADDIN EN.CITE &lt;EndNote&gt;&lt;Cite&gt;&lt;Author&gt;Raymond&lt;/Author&gt;&lt;Year&gt;1995&lt;/Year&gt;&lt;RecNum&gt;687&lt;/RecNum&gt;&lt;DisplayText&gt;[45]&lt;/DisplayText&gt;&lt;record&gt;&lt;rec-number&gt;687&lt;/rec-number&gt;&lt;foreign-keys&gt;&lt;key app="EN" db-id="d5zr0exx1f5prwep2rapee0def9wa9t2peet"&gt;687&lt;/key&gt;&lt;/foreign-keys&gt;&lt;ref-type name="Journal Article"&gt;17&lt;/ref-type&gt;&lt;contributors&gt;&lt;authors&gt;&lt;author&gt;Raymond, M.&lt;/author&gt;&lt;author&gt;Rousset, F.&lt;/author&gt;&lt;/authors&gt;&lt;/contributors&gt;&lt;titles&gt;&lt;title&gt;Genepop (Version 1.2) - population genetics software for exact tests of ecumenicism&lt;/title&gt;&lt;secondary-title&gt;Journal of Heredity&lt;/secondary-title&gt;&lt;alt-title&gt;0022-1503&lt;/alt-title&gt;&lt;/titles&gt;&lt;periodical&gt;&lt;full-title&gt;Journal of Heredity&lt;/full-title&gt;&lt;/periodical&gt;&lt;pages&gt;248–249&lt;/pages&gt;&lt;volume&gt;86&lt;/volume&gt;&lt;number&gt;3&lt;/number&gt;&lt;keywords&gt;&lt;keyword&gt;linkage disequilibrium&lt;/keyword&gt;&lt;keyword&gt;multiple alleles&lt;/keyword&gt;&lt;keyword&gt;fortran program&lt;/keyword&gt;&lt;keyword&gt;hardy-weinberg&lt;/keyword&gt;&lt;keyword&gt;rare alleles&lt;/keyword&gt;&lt;keyword&gt;equilibrium&lt;/keyword&gt;&lt;keyword&gt;flow&lt;/keyword&gt;&lt;/keywords&gt;&lt;dates&gt;&lt;year&gt;1995&lt;/year&gt;&lt;/dates&gt;&lt;label&gt;9&lt;/label&gt;&lt;urls&gt;&lt;/urls&gt;&lt;/record&gt;&lt;/Cite&gt;&lt;/EndNote&gt;</w:delInstrText>
        </w:r>
        <w:r w:rsidR="006B3F6C" w:rsidDel="00C01DD8">
          <w:rPr>
            <w:color w:val="000000"/>
          </w:rPr>
          <w:fldChar w:fldCharType="separate"/>
        </w:r>
        <w:r w:rsidR="00C01DD8" w:rsidDel="00C01DD8">
          <w:rPr>
            <w:noProof/>
            <w:color w:val="000000"/>
          </w:rPr>
          <w:delText>[</w:delText>
        </w:r>
        <w:r w:rsidR="006B3F6C" w:rsidDel="00C01DD8">
          <w:rPr>
            <w:noProof/>
            <w:color w:val="000000"/>
          </w:rPr>
          <w:fldChar w:fldCharType="begin"/>
        </w:r>
        <w:r w:rsidR="00C01DD8" w:rsidDel="00C01DD8">
          <w:rPr>
            <w:noProof/>
            <w:color w:val="000000"/>
          </w:rPr>
          <w:delInstrText xml:space="preserve"> HYPERLINK  \l "_ENREF_45" \o "Raymond, 1995 #687" </w:delInstrText>
        </w:r>
        <w:r w:rsidR="006B3F6C" w:rsidDel="00C01DD8">
          <w:rPr>
            <w:noProof/>
            <w:color w:val="000000"/>
          </w:rPr>
          <w:fldChar w:fldCharType="separate"/>
        </w:r>
        <w:r w:rsidR="00C01DD8" w:rsidDel="00C01DD8">
          <w:rPr>
            <w:noProof/>
            <w:color w:val="000000"/>
          </w:rPr>
          <w:delText>45</w:delText>
        </w:r>
        <w:r w:rsidR="006B3F6C" w:rsidDel="00C01DD8">
          <w:rPr>
            <w:noProof/>
            <w:color w:val="000000"/>
          </w:rPr>
          <w:fldChar w:fldCharType="end"/>
        </w:r>
        <w:r w:rsidR="00C01DD8" w:rsidDel="00C01DD8">
          <w:rPr>
            <w:noProof/>
            <w:color w:val="000000"/>
          </w:rPr>
          <w:delText>]</w:delText>
        </w:r>
        <w:r w:rsidR="006B3F6C" w:rsidDel="00C01DD8">
          <w:rPr>
            <w:color w:val="000000"/>
          </w:rPr>
          <w:fldChar w:fldCharType="end"/>
        </w:r>
        <w:r w:rsidDel="00C01DD8">
          <w:rPr>
            <w:color w:val="000000"/>
            <w:szCs w:val="24"/>
          </w:rPr>
          <w:delText xml:space="preserve"> </w:delText>
        </w:r>
        <w:r w:rsidDel="00C01DD8">
          <w:rPr>
            <w:color w:val="000000"/>
          </w:rPr>
          <w:delText>was used to calculate observed and expected microsatellite heterozygosities and to test for deviations from Hardy-Weinberg equilibrium and for linkage disequilibrium.  For each of these tests, we set the dememorization number to 10,000, the number of batches to 1000 and the number of iterations per batch to 10,000.</w:delText>
        </w:r>
      </w:del>
    </w:p>
    <w:p w:rsidR="00E2264E" w:rsidDel="00C01DD8" w:rsidRDefault="00E2264E" w:rsidP="00E2264E">
      <w:pPr>
        <w:spacing w:line="360" w:lineRule="auto"/>
        <w:rPr>
          <w:del w:id="1216" w:author="localadmin" w:date="2015-04-02T10:18:00Z"/>
        </w:rPr>
      </w:pPr>
    </w:p>
    <w:p w:rsidR="00E2264E" w:rsidRPr="00551CF7" w:rsidDel="00C01DD8" w:rsidRDefault="00E2264E" w:rsidP="00E2264E">
      <w:pPr>
        <w:spacing w:line="360" w:lineRule="auto"/>
        <w:rPr>
          <w:del w:id="1217" w:author="localadmin" w:date="2015-04-02T10:18:00Z"/>
          <w:rFonts w:ascii="Arial" w:hAnsi="Arial" w:cs="Arial"/>
        </w:rPr>
      </w:pPr>
      <w:del w:id="1218" w:author="localadmin" w:date="2015-04-02T10:18:00Z">
        <w:r w:rsidRPr="00551CF7" w:rsidDel="00C01DD8">
          <w:rPr>
            <w:rFonts w:ascii="Arial" w:hAnsi="Arial" w:cs="Arial"/>
          </w:rPr>
          <w:delText>Mitochondrial DNA sequencing</w:delText>
        </w:r>
      </w:del>
    </w:p>
    <w:p w:rsidR="00E2264E" w:rsidDel="00C01DD8" w:rsidRDefault="00E2264E" w:rsidP="00E2264E">
      <w:pPr>
        <w:spacing w:line="360" w:lineRule="auto"/>
        <w:rPr>
          <w:del w:id="1219" w:author="localadmin" w:date="2015-04-02T10:18:00Z"/>
          <w:bCs/>
        </w:rPr>
      </w:pPr>
      <w:del w:id="1220" w:author="localadmin" w:date="2015-04-02T10:18:00Z">
        <w:r w:rsidDel="00C01DD8">
          <w:delText xml:space="preserve">A 316-bp region of the mitochondrial hypervariable region 1 (HVR1) was PCR amplified using Thr / Pro (5’-TCCCTAAGACTCAAGGAAGAG-3’) and Cent (5’-GAGCGAGAAGAGGTACACTTT-3’) following Wynen </w:delText>
        </w:r>
        <w:r w:rsidRPr="0096280D" w:rsidDel="00C01DD8">
          <w:rPr>
            <w:i/>
          </w:rPr>
          <w:delText>et al</w:delText>
        </w:r>
        <w:r w:rsidDel="00C01DD8">
          <w:delText xml:space="preserve">. </w:delText>
        </w:r>
        <w:r w:rsidR="006B3F6C" w:rsidDel="00C01DD8">
          <w:fldChar w:fldCharType="begin"/>
        </w:r>
        <w:r w:rsidR="007645BF" w:rsidDel="00C01DD8">
          <w:delInstrText xml:space="preserve"> ADDIN EN.CITE &lt;EndNote&gt;&lt;Cite&gt;&lt;Author&gt;Wynen&lt;/Author&gt;&lt;Year&gt;2000&lt;/Year&gt;&lt;RecNum&gt;7&lt;/RecNum&gt;&lt;DisplayText&gt;[40]&lt;/DisplayText&gt;&lt;record&gt;&lt;rec-number&gt;7&lt;/rec-number&gt;&lt;foreign-keys&gt;&lt;key app="EN" db-id="d5zr0exx1f5prwep2rapee0def9wa9t2peet"&gt;7&lt;/key&gt;&lt;/foreign-keys&gt;&lt;ref-type name="Journal Article"&gt;17&lt;/ref-type&gt;&lt;contributors&gt;&lt;authors&gt;&lt;author&gt;Wynen, L. P.&lt;/author&gt;&lt;author&gt;Goldsworthy, S. D.&lt;/author&gt;&lt;author&gt;Guinet, C.&lt;/author&gt;&lt;author&gt;Bester, M. N.&lt;/author&gt;&lt;author&gt;Boyd, I. L.&lt;/author&gt;&lt;author&gt;Gjertz, I.&lt;/author&gt;&lt;author&gt;Hofmeyr, G. J. G.&lt;/author&gt;&lt;author&gt;White, R. G.&lt;/author&gt;&lt;author&gt;Slade, R.&lt;/author&gt;&lt;/authors&gt;&lt;/contributors&gt;&lt;titles&gt;&lt;title&gt;&lt;style face="normal" font="default" size="100%"&gt;Postsealing genetic variation and population structure of two species of fur seal (&lt;/style&gt;&lt;style face="italic" font="default" size="100%"&gt;Arctocephalus gazella &lt;/style&gt;&lt;style face="normal" font="default" size="100%"&gt;and &lt;/style&gt;&lt;style face="italic" font="default" size="100%"&gt;A. tropicalis&lt;/style&gt;&lt;style face="normal" font="default" size="100%"&gt;)&lt;/style&gt;&lt;/title&gt;&lt;secondary-title&gt;Molecular Ecology&lt;/secondary-title&gt;&lt;alt-title&gt;0962-1083&lt;/alt-title&gt;&lt;/titles&gt;&lt;periodical&gt;&lt;full-title&gt;Molecular Ecology&lt;/full-title&gt;&lt;/periodical&gt;&lt;pages&gt;299-314&lt;/pages&gt;&lt;volume&gt;9&lt;/volume&gt;&lt;number&gt;3&lt;/number&gt;&lt;keywords&gt;&lt;keyword&gt;prince-edward-islands&lt;/keyword&gt;&lt;keyword&gt;marion-island&lt;/keyword&gt;&lt;keyword&gt;restriction data&lt;/keyword&gt;&lt;keyword&gt;southern-ocean&lt;/keyword&gt;&lt;keyword&gt;heard-island&lt;/keyword&gt;&lt;keyword&gt;f-statistics&lt;/keyword&gt;&lt;keyword&gt;variability&lt;/keyword&gt;&lt;keyword&gt;sequence&lt;/keyword&gt;&lt;keyword&gt;dynamics&lt;/keyword&gt;&lt;keyword&gt;georgia&lt;/keyword&gt;&lt;keyword&gt;Arctocephalus&lt;/keyword&gt;&lt;keyword&gt;fur seal&lt;/keyword&gt;&lt;keyword&gt;mtDNA&lt;/keyword&gt;&lt;keyword&gt;population genetics&lt;/keyword&gt;&lt;keyword&gt;subantarctic&lt;/keyword&gt;&lt;/keywords&gt;&lt;dates&gt;&lt;year&gt;2000&lt;/year&gt;&lt;/dates&gt;&lt;label&gt;@&lt;/label&gt;&lt;urls&gt;&lt;/urls&gt;&lt;/record&gt;&lt;/Cite&gt;&lt;/EndNote&gt;</w:delInstrText>
        </w:r>
        <w:r w:rsidR="006B3F6C" w:rsidDel="00C01DD8">
          <w:fldChar w:fldCharType="separate"/>
        </w:r>
        <w:r w:rsidR="007645BF" w:rsidDel="00C01DD8">
          <w:rPr>
            <w:noProof/>
          </w:rPr>
          <w:delText>[</w:delText>
        </w:r>
        <w:r w:rsidR="006B3F6C" w:rsidDel="00C01DD8">
          <w:rPr>
            <w:noProof/>
          </w:rPr>
          <w:fldChar w:fldCharType="begin"/>
        </w:r>
        <w:r w:rsidR="00C01DD8" w:rsidDel="00C01DD8">
          <w:rPr>
            <w:noProof/>
          </w:rPr>
          <w:delInstrText xml:space="preserve"> HYPERLINK  \l "_ENREF_40" \o "Wynen, 2000 #7" </w:delInstrText>
        </w:r>
        <w:r w:rsidR="006B3F6C" w:rsidDel="00C01DD8">
          <w:rPr>
            <w:noProof/>
          </w:rPr>
          <w:fldChar w:fldCharType="separate"/>
        </w:r>
        <w:r w:rsidR="00C01DD8" w:rsidDel="00C01DD8">
          <w:rPr>
            <w:noProof/>
          </w:rPr>
          <w:delText>40</w:delText>
        </w:r>
        <w:r w:rsidR="006B3F6C" w:rsidDel="00C01DD8">
          <w:rPr>
            <w:noProof/>
          </w:rPr>
          <w:fldChar w:fldCharType="end"/>
        </w:r>
        <w:r w:rsidR="007645BF" w:rsidDel="00C01DD8">
          <w:rPr>
            <w:noProof/>
          </w:rPr>
          <w:delText>]</w:delText>
        </w:r>
        <w:r w:rsidR="006B3F6C" w:rsidDel="00C01DD8">
          <w:fldChar w:fldCharType="end"/>
        </w:r>
        <w:r w:rsidDel="00C01DD8">
          <w:rPr>
            <w:szCs w:val="24"/>
          </w:rPr>
          <w:delText>.</w:delText>
        </w:r>
        <w:r w:rsidDel="00C01DD8">
          <w:delText xml:space="preserve">  Each PCR was carried out in a 25µl reaction volume containing </w:delText>
        </w:r>
        <w:r w:rsidDel="00C01DD8">
          <w:rPr>
            <w:color w:val="000000"/>
          </w:rPr>
          <w:delText>10ng of template DNA, 10mM Tris-HCl (pH 8.</w:delText>
        </w:r>
        <w:r w:rsidRPr="00C9216A" w:rsidDel="00C01DD8">
          <w:rPr>
            <w:color w:val="000000"/>
          </w:rPr>
          <w:delText>3), 50mM KCl, 2mM MgCl</w:delText>
        </w:r>
        <w:r w:rsidRPr="00C9216A" w:rsidDel="00C01DD8">
          <w:rPr>
            <w:color w:val="000000"/>
            <w:vertAlign w:val="subscript"/>
          </w:rPr>
          <w:delText>2</w:delText>
        </w:r>
        <w:r w:rsidRPr="00C9216A" w:rsidDel="00C01DD8">
          <w:rPr>
            <w:color w:val="000000"/>
          </w:rPr>
          <w:delText>, 0.1% Tween 20, 0.1% gelatine, 0.1% IGEPAL, 0.05mM dNTPs, 0.4</w:delText>
        </w:r>
        <w:r w:rsidRPr="00C9216A" w:rsidDel="00C01DD8">
          <w:delText>µM of each primer</w:delText>
        </w:r>
        <w:r w:rsidRPr="00C9216A" w:rsidDel="00C01DD8">
          <w:rPr>
            <w:color w:val="000000"/>
          </w:rPr>
          <w:delText xml:space="preserve"> and 0.25 units of </w:delText>
        </w:r>
        <w:r w:rsidRPr="00C9216A" w:rsidDel="00C01DD8">
          <w:rPr>
            <w:i/>
            <w:color w:val="000000"/>
          </w:rPr>
          <w:delText>Taq</w:delText>
        </w:r>
        <w:r w:rsidRPr="00C9216A" w:rsidDel="00C01DD8">
          <w:rPr>
            <w:color w:val="000000"/>
          </w:rPr>
          <w:delText xml:space="preserve"> polymerase.  The following PCR profile was used: one cycle of 120s at 94°C; 15 cycles of 45s at 94°C, 45s at 50°C, 60s at 72°C; 25 cycles of 45s at 90°C, 45s at 50°C, 6</w:delText>
        </w:r>
        <w:r w:rsidDel="00C01DD8">
          <w:rPr>
            <w:color w:val="000000"/>
          </w:rPr>
          <w:delText>0s at 72°C;</w:delText>
        </w:r>
        <w:r w:rsidRPr="00C9216A" w:rsidDel="00C01DD8">
          <w:rPr>
            <w:color w:val="000000"/>
          </w:rPr>
          <w:delText xml:space="preserve"> and one final cycle of five minutes at 72°C.  </w:delText>
        </w:r>
        <w:r w:rsidDel="00C01DD8">
          <w:rPr>
            <w:color w:val="000000"/>
          </w:rPr>
          <w:delText xml:space="preserve">10µl of </w:delText>
        </w:r>
        <w:r w:rsidDel="00C01DD8">
          <w:delText xml:space="preserve">PCR product was purified </w:delText>
        </w:r>
        <w:r w:rsidRPr="00856D59" w:rsidDel="00C01DD8">
          <w:delText xml:space="preserve">using </w:delText>
        </w:r>
        <w:r w:rsidDel="00C01DD8">
          <w:delText>A</w:delText>
        </w:r>
        <w:r w:rsidRPr="00856D59" w:rsidDel="00C01DD8">
          <w:delText>ntarctic phosphatase and exonuclease</w:delText>
        </w:r>
        <w:r w:rsidDel="00C01DD8">
          <w:delText xml:space="preserve"> I (New England Biolabs) following the manufacturer’s recommended protocol.  </w:delText>
        </w:r>
        <w:r w:rsidDel="00C01DD8">
          <w:rPr>
            <w:color w:val="000000"/>
          </w:rPr>
          <w:delText xml:space="preserve">Samples were then sequenced using the Applied Biosystems </w:delText>
        </w:r>
        <w:r w:rsidRPr="00856D59" w:rsidDel="00C01DD8">
          <w:rPr>
            <w:color w:val="000000"/>
          </w:rPr>
          <w:delText>BigDye® Termi</w:delText>
        </w:r>
        <w:r w:rsidDel="00C01DD8">
          <w:rPr>
            <w:color w:val="000000"/>
          </w:rPr>
          <w:delText>nator v3.1 Cycle Sequencing Kit and analysed on an ABI PRISM</w:delText>
        </w:r>
        <w:r w:rsidRPr="009C5AF6" w:rsidDel="00C01DD8">
          <w:rPr>
            <w:color w:val="000000"/>
            <w:vertAlign w:val="superscript"/>
          </w:rPr>
          <w:delText>TM</w:delText>
        </w:r>
        <w:r w:rsidDel="00C01DD8">
          <w:rPr>
            <w:color w:val="000000"/>
          </w:rPr>
          <w:delText xml:space="preserve"> 377 DNA sequencer.  </w:delText>
        </w:r>
        <w:r w:rsidDel="00C01DD8">
          <w:delText>Fragments were sequenced initially</w:delText>
        </w:r>
        <w:r w:rsidRPr="0087383A" w:rsidDel="00C01DD8">
          <w:delText xml:space="preserve"> </w:delText>
        </w:r>
        <w:r w:rsidDel="00C01DD8">
          <w:delText>from the 5’ end, but were also repeated from the 3’ end if the first sequence was either too short or contained one or more ambiguous bases.  C</w:delText>
        </w:r>
        <w:r w:rsidRPr="00871550" w:rsidDel="00C01DD8">
          <w:delText>onsensus sequences</w:delText>
        </w:r>
        <w:r w:rsidDel="00C01DD8">
          <w:delText xml:space="preserve"> were generated using </w:delText>
        </w:r>
        <w:r w:rsidRPr="00DA4D9C" w:rsidDel="00C01DD8">
          <w:rPr>
            <w:smallCaps/>
          </w:rPr>
          <w:delText>ChromasPro</w:delText>
        </w:r>
        <w:r w:rsidDel="00C01DD8">
          <w:delText xml:space="preserve"> version 1.3.4, and all of the </w:delText>
        </w:r>
        <w:r w:rsidRPr="00871550" w:rsidDel="00C01DD8">
          <w:delText xml:space="preserve">sequences were then aligned manually within </w:delText>
        </w:r>
        <w:r w:rsidRPr="00DA4D9C" w:rsidDel="00C01DD8">
          <w:rPr>
            <w:smallCaps/>
          </w:rPr>
          <w:delText>BioEdit</w:delText>
        </w:r>
        <w:r w:rsidRPr="00871550" w:rsidDel="00C01DD8">
          <w:delText xml:space="preserve"> </w:delText>
        </w:r>
        <w:r w:rsidDel="00C01DD8">
          <w:delText xml:space="preserve">version 5.0.6 </w:delText>
        </w:r>
        <w:r w:rsidR="006B3F6C" w:rsidDel="00C01DD8">
          <w:fldChar w:fldCharType="begin"/>
        </w:r>
        <w:r w:rsidR="00C01DD8" w:rsidDel="00C01DD8">
          <w:delInstrText xml:space="preserve"> ADDIN EN.CITE &lt;EndNote&gt;&lt;Cite&gt;&lt;Author&gt;Hall&lt;/Author&gt;&lt;Year&gt;1999&lt;/Year&gt;&lt;RecNum&gt;3057&lt;/RecNum&gt;&lt;DisplayText&gt;[46]&lt;/DisplayText&gt;&lt;record&gt;&lt;rec-number&gt;3057&lt;/rec-number&gt;&lt;foreign-keys&gt;&lt;key app="EN" db-id="d5zr0exx1f5prwep2rapee0def9wa9t2peet"&gt;3057&lt;/key&gt;&lt;/foreign-keys&gt;&lt;ref-type name="Journal Article"&gt;17&lt;/ref-type&gt;&lt;contributors&gt;&lt;authors&gt;&lt;author&gt;Hall,T. A.&lt;/author&gt;&lt;/authors&gt;&lt;/contributors&gt;&lt;titles&gt;&lt;title&gt;BioEdit: a user-friendly biological sequence alignment editor and analysis program for windows 95/98/NT&lt;/title&gt;&lt;secondary-title&gt;Nucleic Acids Symposium Series&lt;/secondary-title&gt;&lt;/titles&gt;&lt;pages&gt;95–98&lt;/pages&gt;&lt;volume&gt;41&lt;/volume&gt;&lt;dates&gt;&lt;year&gt;1999&lt;/year&gt;&lt;/dates&gt;&lt;urls&gt;&lt;/urls&gt;&lt;/record&gt;&lt;/Cite&gt;&lt;/EndNote&gt;</w:delInstrText>
        </w:r>
        <w:r w:rsidR="006B3F6C" w:rsidDel="00C01DD8">
          <w:fldChar w:fldCharType="separate"/>
        </w:r>
        <w:r w:rsidR="00C01DD8" w:rsidDel="00C01DD8">
          <w:rPr>
            <w:noProof/>
          </w:rPr>
          <w:delText>[</w:delText>
        </w:r>
        <w:r w:rsidR="006B3F6C" w:rsidDel="00C01DD8">
          <w:rPr>
            <w:noProof/>
          </w:rPr>
          <w:fldChar w:fldCharType="begin"/>
        </w:r>
        <w:r w:rsidR="00C01DD8" w:rsidDel="00C01DD8">
          <w:rPr>
            <w:noProof/>
          </w:rPr>
          <w:delInstrText xml:space="preserve"> HYPERLINK  \l "_ENREF_46" \o "Hall, 1999 #3057" </w:delInstrText>
        </w:r>
        <w:r w:rsidR="006B3F6C" w:rsidDel="00C01DD8">
          <w:rPr>
            <w:noProof/>
          </w:rPr>
          <w:fldChar w:fldCharType="separate"/>
        </w:r>
        <w:r w:rsidR="00C01DD8" w:rsidDel="00C01DD8">
          <w:rPr>
            <w:noProof/>
          </w:rPr>
          <w:delText>46</w:delText>
        </w:r>
        <w:r w:rsidR="006B3F6C" w:rsidDel="00C01DD8">
          <w:rPr>
            <w:noProof/>
          </w:rPr>
          <w:fldChar w:fldCharType="end"/>
        </w:r>
        <w:r w:rsidR="00C01DD8" w:rsidDel="00C01DD8">
          <w:rPr>
            <w:noProof/>
          </w:rPr>
          <w:delText>]</w:delText>
        </w:r>
        <w:r w:rsidR="006B3F6C" w:rsidDel="00C01DD8">
          <w:fldChar w:fldCharType="end"/>
        </w:r>
        <w:r w:rsidDel="00C01DD8">
          <w:delText>.</w:delText>
        </w:r>
        <w:r w:rsidRPr="00871550" w:rsidDel="00C01DD8">
          <w:delText xml:space="preserve">  Sites containing insertions / deletions or missing data were removed, including a highly variable region enriched for TC repeats </w:delText>
        </w:r>
        <w:r w:rsidDel="00C01DD8">
          <w:delText xml:space="preserve">that was </w:delText>
        </w:r>
        <w:r w:rsidRPr="00871550" w:rsidDel="00C01DD8">
          <w:delText xml:space="preserve">previously described by </w:delText>
        </w:r>
        <w:r w:rsidDel="00C01DD8">
          <w:delText xml:space="preserve">Wynen </w:delText>
        </w:r>
        <w:r w:rsidRPr="0096280D" w:rsidDel="00C01DD8">
          <w:rPr>
            <w:i/>
          </w:rPr>
          <w:delText>et al</w:delText>
        </w:r>
        <w:r w:rsidDel="00C01DD8">
          <w:delText xml:space="preserve">. </w:delText>
        </w:r>
        <w:r w:rsidR="006B3F6C" w:rsidDel="00C01DD8">
          <w:fldChar w:fldCharType="begin"/>
        </w:r>
        <w:r w:rsidR="007645BF" w:rsidDel="00C01DD8">
          <w:delInstrText xml:space="preserve"> ADDIN EN.CITE &lt;EndNote&gt;&lt;Cite&gt;&lt;Author&gt;Wynen&lt;/Author&gt;&lt;Year&gt;2000&lt;/Year&gt;&lt;RecNum&gt;7&lt;/RecNum&gt;&lt;DisplayText&gt;[40]&lt;/DisplayText&gt;&lt;record&gt;&lt;rec-number&gt;7&lt;/rec-number&gt;&lt;foreign-keys&gt;&lt;key app="EN" db-id="d5zr0exx1f5prwep2rapee0def9wa9t2peet"&gt;7&lt;/key&gt;&lt;/foreign-keys&gt;&lt;ref-type name="Journal Article"&gt;17&lt;/ref-type&gt;&lt;contributors&gt;&lt;authors&gt;&lt;author&gt;Wynen, L. P.&lt;/author&gt;&lt;author&gt;Goldsworthy, S. D.&lt;/author&gt;&lt;author&gt;Guinet, C.&lt;/author&gt;&lt;author&gt;Bester, M. N.&lt;/author&gt;&lt;author&gt;Boyd, I. L.&lt;/author&gt;&lt;author&gt;Gjertz, I.&lt;/author&gt;&lt;author&gt;Hofmeyr, G. J. G.&lt;/author&gt;&lt;author&gt;White, R. G.&lt;/author&gt;&lt;author&gt;Slade, R.&lt;/author&gt;&lt;/authors&gt;&lt;/contributors&gt;&lt;titles&gt;&lt;title&gt;&lt;style face="normal" font="default" size="100%"&gt;Postsealing genetic variation and population structure of two species of fur seal (&lt;/style&gt;&lt;style face="italic" font="default" size="100%"&gt;Arctocephalus gazella &lt;/style&gt;&lt;style face="normal" font="default" size="100%"&gt;and &lt;/style&gt;&lt;style face="italic" font="default" size="100%"&gt;A. tropicalis&lt;/style&gt;&lt;style face="normal" font="default" size="100%"&gt;)&lt;/style&gt;&lt;/title&gt;&lt;secondary-title&gt;Molecular Ecology&lt;/secondary-title&gt;&lt;alt-title&gt;0962-1083&lt;/alt-title&gt;&lt;/titles&gt;&lt;periodical&gt;&lt;full-title&gt;Molecular Ecology&lt;/full-title&gt;&lt;/periodical&gt;&lt;pages&gt;299-314&lt;/pages&gt;&lt;volume&gt;9&lt;/volume&gt;&lt;number&gt;3&lt;/number&gt;&lt;keywords&gt;&lt;keyword&gt;prince-edward-islands&lt;/keyword&gt;&lt;keyword&gt;marion-island&lt;/keyword&gt;&lt;keyword&gt;restriction data&lt;/keyword&gt;&lt;keyword&gt;southern-ocean&lt;/keyword&gt;&lt;keyword&gt;heard-island&lt;/keyword&gt;&lt;keyword&gt;f-statistics&lt;/keyword&gt;&lt;keyword&gt;variability&lt;/keyword&gt;&lt;keyword&gt;sequence&lt;/keyword&gt;&lt;keyword&gt;dynamics&lt;/keyword&gt;&lt;keyword&gt;georgia&lt;/keyword&gt;&lt;keyword&gt;Arctocephalus&lt;/keyword&gt;&lt;keyword&gt;fur seal&lt;/keyword&gt;&lt;keyword&gt;mtDNA&lt;/keyword&gt;&lt;keyword&gt;population genetics&lt;/keyword&gt;&lt;keyword&gt;subantarctic&lt;/keyword&gt;&lt;/keywords&gt;&lt;dates&gt;&lt;year&gt;2000&lt;/year&gt;&lt;/dates&gt;&lt;label&gt;@&lt;/label&gt;&lt;urls&gt;&lt;/urls&gt;&lt;/record&gt;&lt;/Cite&gt;&lt;/EndNote&gt;</w:delInstrText>
        </w:r>
        <w:r w:rsidR="006B3F6C" w:rsidDel="00C01DD8">
          <w:fldChar w:fldCharType="separate"/>
        </w:r>
        <w:r w:rsidR="007645BF" w:rsidDel="00C01DD8">
          <w:rPr>
            <w:noProof/>
          </w:rPr>
          <w:delText>[</w:delText>
        </w:r>
        <w:r w:rsidR="006B3F6C" w:rsidDel="00C01DD8">
          <w:rPr>
            <w:noProof/>
          </w:rPr>
          <w:fldChar w:fldCharType="begin"/>
        </w:r>
        <w:r w:rsidR="00C01DD8" w:rsidDel="00C01DD8">
          <w:rPr>
            <w:noProof/>
          </w:rPr>
          <w:delInstrText xml:space="preserve"> HYPERLINK  \l "_ENREF_40" \o "Wynen, 2000 #7" </w:delInstrText>
        </w:r>
        <w:r w:rsidR="006B3F6C" w:rsidDel="00C01DD8">
          <w:rPr>
            <w:noProof/>
          </w:rPr>
          <w:fldChar w:fldCharType="separate"/>
        </w:r>
        <w:r w:rsidR="00C01DD8" w:rsidDel="00C01DD8">
          <w:rPr>
            <w:noProof/>
          </w:rPr>
          <w:delText>40</w:delText>
        </w:r>
        <w:r w:rsidR="006B3F6C" w:rsidDel="00C01DD8">
          <w:rPr>
            <w:noProof/>
          </w:rPr>
          <w:fldChar w:fldCharType="end"/>
        </w:r>
        <w:r w:rsidR="007645BF" w:rsidDel="00C01DD8">
          <w:rPr>
            <w:noProof/>
          </w:rPr>
          <w:delText>]</w:delText>
        </w:r>
        <w:r w:rsidR="006B3F6C" w:rsidDel="00C01DD8">
          <w:fldChar w:fldCharType="end"/>
        </w:r>
        <w:r w:rsidDel="00C01DD8">
          <w:rPr>
            <w:szCs w:val="24"/>
          </w:rPr>
          <w:delText xml:space="preserve"> </w:delText>
        </w:r>
        <w:r w:rsidRPr="00871550" w:rsidDel="00C01DD8">
          <w:delText xml:space="preserve">as the ‘TC landmark’.  </w:delText>
        </w:r>
        <w:r w:rsidDel="00C01DD8">
          <w:delText>A</w:delText>
        </w:r>
        <w:r w:rsidRPr="00871550" w:rsidDel="00C01DD8">
          <w:delText>ll of the sequences were t</w:delText>
        </w:r>
        <w:r w:rsidDel="00C01DD8">
          <w:delText>hen t</w:delText>
        </w:r>
        <w:r w:rsidRPr="00871550" w:rsidDel="00C01DD8">
          <w:delText>rimmed to the length of the shortest sequence.  This yielded 263</w:delText>
        </w:r>
        <w:r w:rsidDel="00C01DD8">
          <w:delText>-</w:delText>
        </w:r>
        <w:r w:rsidRPr="00871550" w:rsidDel="00C01DD8">
          <w:delText>bp</w:delText>
        </w:r>
        <w:r w:rsidDel="00C01DD8">
          <w:delText xml:space="preserve"> of contiguous sequence, corresponding to sites 14–292 of the Genbank sequence for Wynen </w:delText>
        </w:r>
        <w:r w:rsidRPr="0096280D" w:rsidDel="00C01DD8">
          <w:rPr>
            <w:i/>
          </w:rPr>
          <w:delText>et al</w:delText>
        </w:r>
        <w:r w:rsidDel="00C01DD8">
          <w:delText xml:space="preserve">.'s </w:delText>
        </w:r>
        <w:r w:rsidR="006B3F6C" w:rsidDel="00C01DD8">
          <w:fldChar w:fldCharType="begin"/>
        </w:r>
        <w:r w:rsidR="007645BF" w:rsidDel="00C01DD8">
          <w:delInstrText xml:space="preserve"> ADDIN EN.CITE &lt;EndNote&gt;&lt;Cite&gt;&lt;Author&gt;Wynen&lt;/Author&gt;&lt;Year&gt;2000&lt;/Year&gt;&lt;RecNum&gt;7&lt;/RecNum&gt;&lt;DisplayText&gt;[40]&lt;/DisplayText&gt;&lt;record&gt;&lt;rec-number&gt;7&lt;/rec-number&gt;&lt;foreign-keys&gt;&lt;key app="EN" db-id="d5zr0exx1f5prwep2rapee0def9wa9t2peet"&gt;7&lt;/key&gt;&lt;/foreign-keys&gt;&lt;ref-type name="Journal Article"&gt;17&lt;/ref-type&gt;&lt;contributors&gt;&lt;authors&gt;&lt;author&gt;Wynen, L. P.&lt;/author&gt;&lt;author&gt;Goldsworthy, S. D.&lt;/author&gt;&lt;author&gt;Guinet, C.&lt;/author&gt;&lt;author&gt;Bester, M. N.&lt;/author&gt;&lt;author&gt;Boyd, I. L.&lt;/author&gt;&lt;author&gt;Gjertz, I.&lt;/author&gt;&lt;author&gt;Hofmeyr, G. J. G.&lt;/author&gt;&lt;author&gt;White, R. G.&lt;/author&gt;&lt;author&gt;Slade, R.&lt;/author&gt;&lt;/authors&gt;&lt;/contributors&gt;&lt;titles&gt;&lt;title&gt;&lt;style face="normal" font="default" size="100%"&gt;Postsealing genetic variation and population structure of two species of fur seal (&lt;/style&gt;&lt;style face="italic" font="default" size="100%"&gt;Arctocephalus gazella &lt;/style&gt;&lt;style face="normal" font="default" size="100%"&gt;and &lt;/style&gt;&lt;style face="italic" font="default" size="100%"&gt;A. tropicalis&lt;/style&gt;&lt;style face="normal" font="default" size="100%"&gt;)&lt;/style&gt;&lt;/title&gt;&lt;secondary-title&gt;Molecular Ecology&lt;/secondary-title&gt;&lt;alt-title&gt;0962-1083&lt;/alt-title&gt;&lt;/titles&gt;&lt;periodical&gt;&lt;full-title&gt;Molecular Ecology&lt;/full-title&gt;&lt;/periodical&gt;&lt;pages&gt;299-314&lt;/pages&gt;&lt;volume&gt;9&lt;/volume&gt;&lt;number&gt;3&lt;/number&gt;&lt;keywords&gt;&lt;keyword&gt;prince-edward-islands&lt;/keyword&gt;&lt;keyword&gt;marion-island&lt;/keyword&gt;&lt;keyword&gt;restriction data&lt;/keyword&gt;&lt;keyword&gt;southern-ocean&lt;/keyword&gt;&lt;keyword&gt;heard-island&lt;/keyword&gt;&lt;keyword&gt;f-statistics&lt;/keyword&gt;&lt;keyword&gt;variability&lt;/keyword&gt;&lt;keyword&gt;sequence&lt;/keyword&gt;&lt;keyword&gt;dynamics&lt;/keyword&gt;&lt;keyword&gt;georgia&lt;/keyword&gt;&lt;keyword&gt;Arctocephalus&lt;/keyword&gt;&lt;keyword&gt;fur seal&lt;/keyword&gt;&lt;keyword&gt;mtDNA&lt;/keyword&gt;&lt;keyword&gt;population genetics&lt;/keyword&gt;&lt;keyword&gt;subantarctic&lt;/keyword&gt;&lt;/keywords&gt;&lt;dates&gt;&lt;year&gt;2000&lt;/year&gt;&lt;/dates&gt;&lt;label&gt;@&lt;/label&gt;&lt;urls&gt;&lt;/urls&gt;&lt;/record&gt;&lt;/Cite&gt;&lt;/EndNote&gt;</w:delInstrText>
        </w:r>
        <w:r w:rsidR="006B3F6C" w:rsidDel="00C01DD8">
          <w:fldChar w:fldCharType="separate"/>
        </w:r>
        <w:r w:rsidR="007645BF" w:rsidDel="00C01DD8">
          <w:rPr>
            <w:noProof/>
          </w:rPr>
          <w:delText>[</w:delText>
        </w:r>
        <w:r w:rsidR="006B3F6C" w:rsidDel="00C01DD8">
          <w:rPr>
            <w:noProof/>
          </w:rPr>
          <w:fldChar w:fldCharType="begin"/>
        </w:r>
        <w:r w:rsidR="00C01DD8" w:rsidDel="00C01DD8">
          <w:rPr>
            <w:noProof/>
          </w:rPr>
          <w:delInstrText xml:space="preserve"> HYPERLINK  \l "_ENREF_40" \o "Wynen, 2000 #7" </w:delInstrText>
        </w:r>
        <w:r w:rsidR="006B3F6C" w:rsidDel="00C01DD8">
          <w:rPr>
            <w:noProof/>
          </w:rPr>
          <w:fldChar w:fldCharType="separate"/>
        </w:r>
        <w:r w:rsidR="00C01DD8" w:rsidDel="00C01DD8">
          <w:rPr>
            <w:noProof/>
          </w:rPr>
          <w:delText>40</w:delText>
        </w:r>
        <w:r w:rsidR="006B3F6C" w:rsidDel="00C01DD8">
          <w:rPr>
            <w:noProof/>
          </w:rPr>
          <w:fldChar w:fldCharType="end"/>
        </w:r>
        <w:r w:rsidR="007645BF" w:rsidDel="00C01DD8">
          <w:rPr>
            <w:noProof/>
          </w:rPr>
          <w:delText>]</w:delText>
        </w:r>
        <w:r w:rsidR="006B3F6C" w:rsidDel="00C01DD8">
          <w:fldChar w:fldCharType="end"/>
        </w:r>
        <w:r w:rsidDel="00C01DD8">
          <w:delText xml:space="preserve"> </w:delText>
        </w:r>
        <w:r w:rsidRPr="00871550" w:rsidDel="00C01DD8">
          <w:rPr>
            <w:i/>
          </w:rPr>
          <w:delText>A.gazella</w:delText>
        </w:r>
        <w:r w:rsidDel="00C01DD8">
          <w:delText xml:space="preserve"> haplotype 1 (</w:delText>
        </w:r>
        <w:r w:rsidRPr="00C444D2" w:rsidDel="00C01DD8">
          <w:delText>AF384376</w:delText>
        </w:r>
        <w:r w:rsidDel="00C01DD8">
          <w:delText xml:space="preserve">).  Finally, 17 </w:delText>
        </w:r>
        <w:r w:rsidRPr="002318A5" w:rsidDel="00C01DD8">
          <w:delText>randomly</w:delText>
        </w:r>
        <w:r w:rsidDel="00C01DD8">
          <w:delText>-selected samples were repeated from scratch to determine repeatability.  All of the pairs of replicates were identical, suggesting that our dataset is of high quality.</w:delText>
        </w:r>
      </w:del>
    </w:p>
    <w:p w:rsidR="00E2264E" w:rsidRDefault="00E2264E" w:rsidP="00E2264E">
      <w:pPr>
        <w:spacing w:line="360" w:lineRule="auto"/>
        <w:rPr>
          <w:bCs/>
        </w:rPr>
      </w:pPr>
    </w:p>
    <w:p w:rsidR="00E2264E" w:rsidRPr="00551CF7" w:rsidRDefault="00E2264E" w:rsidP="00E2264E">
      <w:pPr>
        <w:spacing w:line="360" w:lineRule="auto"/>
        <w:rPr>
          <w:rFonts w:ascii="Arial" w:hAnsi="Arial" w:cs="Arial"/>
          <w:bCs/>
        </w:rPr>
      </w:pPr>
      <w:r w:rsidRPr="00551CF7">
        <w:rPr>
          <w:rFonts w:ascii="Arial" w:hAnsi="Arial" w:cs="Arial"/>
          <w:bCs/>
        </w:rPr>
        <w:t>Tests for population substructure</w:t>
      </w:r>
    </w:p>
    <w:p w:rsidR="00E2264E" w:rsidRDefault="00E2264E" w:rsidP="00E2264E">
      <w:pPr>
        <w:spacing w:line="360" w:lineRule="auto"/>
      </w:pPr>
      <w:r>
        <w:t xml:space="preserve">To check for the presence of cryptic population structure within South Georgia, we </w:t>
      </w:r>
      <w:r w:rsidRPr="00804E08">
        <w:t xml:space="preserve">calculated </w:t>
      </w:r>
      <w:proofErr w:type="spellStart"/>
      <w:r w:rsidRPr="00804E08">
        <w:t>pairwise</w:t>
      </w:r>
      <w:proofErr w:type="spellEnd"/>
      <w:r w:rsidRPr="00804E08">
        <w:t xml:space="preserve"> </w:t>
      </w:r>
      <w:proofErr w:type="spellStart"/>
      <w:r w:rsidRPr="00804E08">
        <w:rPr>
          <w:i/>
        </w:rPr>
        <w:t>F</w:t>
      </w:r>
      <w:r w:rsidRPr="00804E08">
        <w:rPr>
          <w:vertAlign w:val="subscript"/>
        </w:rPr>
        <w:t>st</w:t>
      </w:r>
      <w:proofErr w:type="spellEnd"/>
      <w:r w:rsidRPr="00804E08">
        <w:rPr>
          <w:bCs/>
        </w:rPr>
        <w:t xml:space="preserve"> values among all of the sampling locations for both classes of marker.  </w:t>
      </w:r>
      <w:proofErr w:type="spellStart"/>
      <w:r w:rsidRPr="00804E08">
        <w:rPr>
          <w:i/>
        </w:rPr>
        <w:t>F</w:t>
      </w:r>
      <w:r w:rsidRPr="00804E08">
        <w:rPr>
          <w:vertAlign w:val="subscript"/>
        </w:rPr>
        <w:t>st</w:t>
      </w:r>
      <w:proofErr w:type="spellEnd"/>
      <w:r w:rsidRPr="00804E08">
        <w:rPr>
          <w:vertAlign w:val="subscript"/>
        </w:rPr>
        <w:t xml:space="preserve"> </w:t>
      </w:r>
      <w:r w:rsidRPr="00804E08">
        <w:t>was calculated</w:t>
      </w:r>
      <w:r>
        <w:t xml:space="preserve"> for microsatellites using </w:t>
      </w:r>
      <w:proofErr w:type="spellStart"/>
      <w:r w:rsidRPr="00804E08">
        <w:rPr>
          <w:smallCaps/>
          <w:lang w:val="en-GB"/>
        </w:rPr>
        <w:t>Fstat</w:t>
      </w:r>
      <w:proofErr w:type="spellEnd"/>
      <w:r w:rsidRPr="00804E08">
        <w:rPr>
          <w:lang w:val="en-GB"/>
        </w:rPr>
        <w:t xml:space="preserve"> version 2.9.3</w:t>
      </w:r>
      <w:r>
        <w:rPr>
          <w:lang w:val="en-GB"/>
        </w:rPr>
        <w:t xml:space="preserve"> </w:t>
      </w:r>
      <w:r w:rsidR="006B3F6C">
        <w:rPr>
          <w:lang w:val="en-GB"/>
        </w:rPr>
        <w:fldChar w:fldCharType="begin"/>
      </w:r>
      <w:r w:rsidR="00C01DD8">
        <w:rPr>
          <w:lang w:val="en-GB"/>
        </w:rPr>
        <w:instrText xml:space="preserve"> ADDIN EN.CITE &lt;EndNote&gt;&lt;Cite&gt;&lt;Author&gt;Goudet&lt;/Author&gt;&lt;Year&gt;1995&lt;/Year&gt;&lt;RecNum&gt;2447&lt;/RecNum&gt;&lt;DisplayText&gt;[47]&lt;/DisplayText&gt;&lt;record&gt;&lt;rec-number&gt;2447&lt;/rec-number&gt;&lt;foreign-keys&gt;&lt;key app="EN" db-id="d5zr0exx1f5prwep2rapee0def9wa9t2peet"&gt;2447&lt;/key&gt;&lt;/foreign-keys&gt;&lt;ref-type name="Journal Article"&gt;17&lt;/ref-type&gt;&lt;contributors&gt;&lt;authors&gt;&lt;author&gt;Goudet, J.&lt;/author&gt;&lt;/authors&gt;&lt;/contributors&gt;&lt;titles&gt;&lt;title&gt;&lt;style face="normal" font="default" size="100%"&gt;FSTAT (version 1.2): a computer program to calculate &lt;/style&gt;&lt;style face="italic" font="default" size="100%"&gt;F&lt;/style&gt;&lt;style face="normal" font="default" size="100%"&gt;-statistics&lt;/style&gt;&lt;/title&gt;&lt;secondary-title&gt;Journal of Heredity&lt;/secondary-title&gt;&lt;/titles&gt;&lt;periodical&gt;&lt;full-title&gt;Journal of Heredity&lt;/full-title&gt;&lt;/periodical&gt;&lt;pages&gt;485-486&lt;/pages&gt;&lt;volume&gt;86&lt;/volume&gt;&lt;number&gt;6&lt;/number&gt;&lt;dates&gt;&lt;year&gt;1995&lt;/year&gt;&lt;/dates&gt;&lt;urls&gt;&lt;/urls&gt;&lt;/record&gt;&lt;/Cite&gt;&lt;/EndNote&gt;</w:instrText>
      </w:r>
      <w:r w:rsidR="006B3F6C">
        <w:rPr>
          <w:lang w:val="en-GB"/>
        </w:rPr>
        <w:fldChar w:fldCharType="separate"/>
      </w:r>
      <w:r w:rsidR="00C01DD8">
        <w:rPr>
          <w:noProof/>
          <w:lang w:val="en-GB"/>
        </w:rPr>
        <w:t>[</w:t>
      </w:r>
      <w:hyperlink w:anchor="_ENREF_47" w:tooltip="Goudet, 1995 #2447" w:history="1">
        <w:r w:rsidR="00C01DD8">
          <w:rPr>
            <w:noProof/>
            <w:lang w:val="en-GB"/>
          </w:rPr>
          <w:t>47</w:t>
        </w:r>
      </w:hyperlink>
      <w:r w:rsidR="00C01DD8">
        <w:rPr>
          <w:noProof/>
          <w:lang w:val="en-GB"/>
        </w:rPr>
        <w:t>]</w:t>
      </w:r>
      <w:r w:rsidR="006B3F6C">
        <w:rPr>
          <w:lang w:val="en-GB"/>
        </w:rPr>
        <w:fldChar w:fldCharType="end"/>
      </w:r>
      <w:r>
        <w:rPr>
          <w:lang w:val="en-GB"/>
        </w:rPr>
        <w:t xml:space="preserve"> and for mitochondrial DNA using </w:t>
      </w:r>
      <w:proofErr w:type="spellStart"/>
      <w:r w:rsidRPr="00804E08">
        <w:rPr>
          <w:smallCaps/>
        </w:rPr>
        <w:t>Arlequin</w:t>
      </w:r>
      <w:proofErr w:type="spellEnd"/>
      <w:r w:rsidRPr="00804E08">
        <w:t xml:space="preserve"> version 2.0 </w:t>
      </w:r>
      <w:r w:rsidR="006B3F6C">
        <w:fldChar w:fldCharType="begin"/>
      </w:r>
      <w:r w:rsidR="00C01DD8">
        <w:instrText xml:space="preserve"> ADDIN EN.CITE &lt;EndNote&gt;&lt;Cite&gt;&lt;Author&gt;Schneider&lt;/Author&gt;&lt;Year&gt;2000&lt;/Year&gt;&lt;RecNum&gt;2458&lt;/RecNum&gt;&lt;DisplayText&gt;[48]&lt;/DisplayText&gt;&lt;record&gt;&lt;rec-number&gt;2458&lt;/rec-number&gt;&lt;foreign-keys&gt;&lt;key app="EN" db-id="d5zr0exx1f5prwep2rapee0def9wa9t2peet"&gt;2458&lt;/key&gt;&lt;/foreign-keys&gt;&lt;ref-type name="Report"&gt;27&lt;/ref-type&gt;&lt;contributors&gt;&lt;authors&gt;&lt;author&gt;Schneider, S.&lt;/author&gt;&lt;author&gt;Roessli, D.&lt;/author&gt;&lt;author&gt;Excoffier, L.&lt;/author&gt;&lt;/authors&gt;&lt;/contributors&gt;&lt;titles&gt;&lt;title&gt;ARLEQUIN ver 2.000: a software for population genetics data analysis&lt;/title&gt;&lt;/titles&gt;&lt;dates&gt;&lt;year&gt;2000&lt;/year&gt;&lt;/dates&gt;&lt;pub-location&gt;Geneva, Switzerland&lt;/pub-location&gt;&lt;publisher&gt;Genetics and Biometry Laboratory, Department of Anthropology and Ecology, University of Geneva&lt;/publisher&gt;&lt;urls&gt;&lt;/urls&gt;&lt;/record&gt;&lt;/Cite&gt;&lt;/EndNote&gt;</w:instrText>
      </w:r>
      <w:r w:rsidR="006B3F6C">
        <w:fldChar w:fldCharType="separate"/>
      </w:r>
      <w:r w:rsidR="00C01DD8">
        <w:rPr>
          <w:noProof/>
        </w:rPr>
        <w:t>[</w:t>
      </w:r>
      <w:hyperlink w:anchor="_ENREF_48" w:tooltip="Schneider, 2000 #2458" w:history="1">
        <w:r w:rsidR="00C01DD8">
          <w:rPr>
            <w:noProof/>
          </w:rPr>
          <w:t>48</w:t>
        </w:r>
      </w:hyperlink>
      <w:r w:rsidR="00C01DD8">
        <w:rPr>
          <w:noProof/>
        </w:rPr>
        <w:t>]</w:t>
      </w:r>
      <w:r w:rsidR="006B3F6C">
        <w:fldChar w:fldCharType="end"/>
      </w:r>
      <w:r>
        <w:t xml:space="preserve">.  </w:t>
      </w:r>
      <w:r w:rsidRPr="00804E08">
        <w:rPr>
          <w:bCs/>
        </w:rPr>
        <w:t xml:space="preserve">Only three of the 72 resulting values were individually significant at </w:t>
      </w:r>
      <w:r w:rsidRPr="00804E08">
        <w:rPr>
          <w:bCs/>
          <w:i/>
        </w:rPr>
        <w:t>P</w:t>
      </w:r>
      <w:r w:rsidRPr="00804E08">
        <w:rPr>
          <w:bCs/>
        </w:rPr>
        <w:t xml:space="preserve"> &lt; 0.05</w:t>
      </w:r>
      <w:r>
        <w:rPr>
          <w:bCs/>
        </w:rPr>
        <w:t xml:space="preserve">,  none of which </w:t>
      </w:r>
      <w:r w:rsidRPr="00804E08">
        <w:rPr>
          <w:bCs/>
        </w:rPr>
        <w:t xml:space="preserve">remained so following sequential </w:t>
      </w:r>
      <w:proofErr w:type="spellStart"/>
      <w:r w:rsidRPr="00804E08">
        <w:rPr>
          <w:bCs/>
        </w:rPr>
        <w:t>Bonferroni</w:t>
      </w:r>
      <w:proofErr w:type="spellEnd"/>
      <w:r w:rsidRPr="00804E08">
        <w:rPr>
          <w:bCs/>
        </w:rPr>
        <w:t xml:space="preserve"> correction for multiple tests.  </w:t>
      </w:r>
      <w:r>
        <w:rPr>
          <w:bCs/>
        </w:rPr>
        <w:t xml:space="preserve">Moreover, the results of subsequent data analyses were qualitatively very similar regardless of whether the full dataset was used or analyses were restricted to the study colony at </w:t>
      </w:r>
      <w:r w:rsidRPr="00804E08">
        <w:t>Bird Island (data not shown)</w:t>
      </w:r>
      <w:r>
        <w:t>.</w:t>
      </w:r>
    </w:p>
    <w:p w:rsidR="00E2264E" w:rsidRDefault="00E2264E" w:rsidP="00E2264E">
      <w:pPr>
        <w:spacing w:line="360" w:lineRule="auto"/>
        <w:rPr>
          <w:bCs/>
        </w:rPr>
      </w:pPr>
    </w:p>
    <w:p w:rsidR="00E2264E" w:rsidRPr="00551CF7" w:rsidRDefault="00E2264E" w:rsidP="00E2264E">
      <w:pPr>
        <w:spacing w:line="360" w:lineRule="auto"/>
        <w:rPr>
          <w:rFonts w:ascii="Arial" w:hAnsi="Arial" w:cs="Arial"/>
        </w:rPr>
      </w:pPr>
      <w:r w:rsidRPr="00551CF7">
        <w:rPr>
          <w:rFonts w:ascii="Arial" w:hAnsi="Arial" w:cs="Arial"/>
        </w:rPr>
        <w:t>Microsatellite-based bottleneck tests</w:t>
      </w:r>
    </w:p>
    <w:p w:rsidR="00E2264E" w:rsidRDefault="00E2264E" w:rsidP="00E2264E">
      <w:pPr>
        <w:spacing w:line="360" w:lineRule="auto"/>
      </w:pPr>
      <w:r>
        <w:t xml:space="preserve">To test for evidence of a genetic bottleneck, we first used the </w:t>
      </w:r>
      <w:proofErr w:type="spellStart"/>
      <w:r>
        <w:t>heterozygosity</w:t>
      </w:r>
      <w:proofErr w:type="spellEnd"/>
      <w:r>
        <w:t xml:space="preserve"> excess method of </w:t>
      </w:r>
      <w:proofErr w:type="spellStart"/>
      <w:r>
        <w:t>Luikart</w:t>
      </w:r>
      <w:proofErr w:type="spellEnd"/>
      <w:r>
        <w:t xml:space="preserve"> et al. </w:t>
      </w:r>
      <w:r w:rsidR="006B3F6C">
        <w:fldChar w:fldCharType="begin"/>
      </w:r>
      <w:r w:rsidR="007645BF">
        <w:instrText xml:space="preserve"> ADDIN EN.CITE &lt;EndNote&gt;&lt;Cite&gt;&lt;Author&gt;Luikart&lt;/Author&gt;&lt;Year&gt;1998&lt;/Year&gt;&lt;RecNum&gt;933&lt;/RecNum&gt;&lt;DisplayText&gt;[21]&lt;/DisplayText&gt;&lt;record&gt;&lt;rec-number&gt;933&lt;/rec-number&gt;&lt;foreign-keys&gt;&lt;key app="EN" db-id="d5zr0exx1f5prwep2rapee0def9wa9t2peet"&gt;933&lt;/key&gt;&lt;/foreign-keys&gt;&lt;ref-type name="Journal Article"&gt;17&lt;/ref-type&gt;&lt;contributors&gt;&lt;authors&gt;&lt;author&gt;Luikart, G.&lt;/author&gt;&lt;author&gt;Allendorf, F. W.&lt;/author&gt;&lt;author&gt;Cornuet, J. M.&lt;/author&gt;&lt;author&gt;Sherwin, W. B.&lt;/author&gt;&lt;/authors&gt;&lt;/contributors&gt;&lt;titles&gt;&lt;title&gt;Distortion of allele frequency distributions provides a test for recent population bottlenecks&lt;/title&gt;&lt;secondary-title&gt;Journal of Heredity&lt;/secondary-title&gt;&lt;alt-title&gt;0022-1503&lt;/alt-title&gt;&lt;/titles&gt;&lt;periodical&gt;&lt;full-title&gt;Journal of Heredity&lt;/full-title&gt;&lt;/periodical&gt;&lt;pages&gt;238-247&lt;/pages&gt;&lt;volume&gt;89&lt;/volume&gt;&lt;number&gt;3&lt;/number&gt;&lt;keywords&gt;&lt;keyword&gt;cod gadus-morhua&lt;/keyword&gt;&lt;keyword&gt;genetic-variation&lt;/keyword&gt;&lt;keyword&gt;conservation genetics&lt;/keyword&gt;&lt;keyword&gt;microsatellite loci&lt;/keyword&gt;&lt;keyword&gt;acridotheres-tristis&lt;/keyword&gt;&lt;keyword&gt;geographic-variation&lt;/keyword&gt;&lt;keyword&gt;natural-populations&lt;/keyword&gt;&lt;keyword&gt;differentiation&lt;/keyword&gt;&lt;keyword&gt;allozyme&lt;/keyword&gt;&lt;keyword&gt;number&lt;/keyword&gt;&lt;/keywords&gt;&lt;dates&gt;&lt;year&gt;1998&lt;/year&gt;&lt;/dates&gt;&lt;label&gt;@&lt;/label&gt;&lt;urls&gt;&lt;/urls&gt;&lt;/record&gt;&lt;/Cite&gt;&lt;/EndNote&gt;</w:instrText>
      </w:r>
      <w:r w:rsidR="006B3F6C">
        <w:fldChar w:fldCharType="separate"/>
      </w:r>
      <w:r w:rsidR="007645BF">
        <w:rPr>
          <w:noProof/>
        </w:rPr>
        <w:t>[</w:t>
      </w:r>
      <w:hyperlink w:anchor="_ENREF_21" w:tooltip="Luikart, 1998 #933" w:history="1">
        <w:r w:rsidR="00C01DD8">
          <w:rPr>
            <w:noProof/>
          </w:rPr>
          <w:t>21</w:t>
        </w:r>
      </w:hyperlink>
      <w:r w:rsidR="007645BF">
        <w:rPr>
          <w:noProof/>
        </w:rPr>
        <w:t>]</w:t>
      </w:r>
      <w:r w:rsidR="006B3F6C">
        <w:fldChar w:fldCharType="end"/>
      </w:r>
      <w:r>
        <w:t xml:space="preserve"> implemented within the program </w:t>
      </w:r>
      <w:r w:rsidRPr="005F6F06">
        <w:rPr>
          <w:rFonts w:ascii="Times" w:hAnsi="Times"/>
          <w:smallCaps/>
        </w:rPr>
        <w:t>Bottleneck</w:t>
      </w:r>
      <w:r w:rsidRPr="005F6F06">
        <w:rPr>
          <w:rFonts w:ascii="Times" w:hAnsi="Times"/>
        </w:rPr>
        <w:t xml:space="preserve"> v 1.2.02 </w:t>
      </w:r>
      <w:r w:rsidR="006B3F6C" w:rsidRPr="005F6F06">
        <w:rPr>
          <w:rFonts w:ascii="Times" w:hAnsi="Times"/>
        </w:rPr>
        <w:fldChar w:fldCharType="begin"/>
      </w:r>
      <w:r w:rsidR="00C01DD8">
        <w:rPr>
          <w:rFonts w:ascii="Times" w:hAnsi="Times"/>
        </w:rPr>
        <w:instrText xml:space="preserve"> ADDIN EN.CITE &lt;EndNote&gt;&lt;Cite&gt;&lt;Author&gt;Piry&lt;/Author&gt;&lt;Year&gt;1999&lt;/Year&gt;&lt;RecNum&gt;3052&lt;/RecNum&gt;&lt;DisplayText&gt;[49]&lt;/DisplayText&gt;&lt;record&gt;&lt;rec-number&gt;3052&lt;/rec-number&gt;&lt;foreign-keys&gt;&lt;key app="EN" db-id="d5zr0exx1f5prwep2rapee0def9wa9t2peet"&gt;3052&lt;/key&gt;&lt;/foreign-keys&gt;&lt;ref-type name="Journal Article"&gt;17&lt;/ref-type&gt;&lt;contributors&gt;&lt;authors&gt;&lt;author&gt;Piry, S.&lt;/author&gt;&lt;author&gt;Luikart, G.&lt;/author&gt;&lt;author&gt;Cornuet, J-M.&lt;/author&gt;&lt;/authors&gt;&lt;/contributors&gt;&lt;titles&gt;&lt;title&gt;BOTTLENECK: a computer program for detecting recent reductions in the effective population size using allele frequency data&lt;/title&gt;&lt;secondary-title&gt;Journal of Heredity&lt;/secondary-title&gt;&lt;/titles&gt;&lt;periodical&gt;&lt;full-title&gt;Journal of Heredity&lt;/full-title&gt;&lt;/periodical&gt;&lt;pages&gt;502-503&lt;/pages&gt;&lt;volume&gt;90&lt;/volume&gt;&lt;dates&gt;&lt;year&gt;1999&lt;/year&gt;&lt;/dates&gt;&lt;urls&gt;&lt;/urls&gt;&lt;/record&gt;&lt;/Cite&gt;&lt;/EndNote&gt;</w:instrText>
      </w:r>
      <w:r w:rsidR="006B3F6C" w:rsidRPr="005F6F06">
        <w:rPr>
          <w:rFonts w:ascii="Times" w:hAnsi="Times"/>
        </w:rPr>
        <w:fldChar w:fldCharType="separate"/>
      </w:r>
      <w:r w:rsidR="00C01DD8">
        <w:rPr>
          <w:rFonts w:ascii="Times" w:hAnsi="Times"/>
          <w:noProof/>
        </w:rPr>
        <w:t>[</w:t>
      </w:r>
      <w:hyperlink w:anchor="_ENREF_49" w:tooltip="Piry, 1999 #3052" w:history="1">
        <w:r w:rsidR="00C01DD8">
          <w:rPr>
            <w:rFonts w:ascii="Times" w:hAnsi="Times"/>
            <w:noProof/>
          </w:rPr>
          <w:t>49</w:t>
        </w:r>
      </w:hyperlink>
      <w:r w:rsidR="00C01DD8">
        <w:rPr>
          <w:rFonts w:ascii="Times" w:hAnsi="Times"/>
          <w:noProof/>
        </w:rPr>
        <w:t>]</w:t>
      </w:r>
      <w:r w:rsidR="006B3F6C" w:rsidRPr="005F6F06">
        <w:rPr>
          <w:rFonts w:ascii="Times" w:hAnsi="Times"/>
        </w:rPr>
        <w:fldChar w:fldCharType="end"/>
      </w:r>
      <w:r w:rsidRPr="005F6F06">
        <w:rPr>
          <w:rFonts w:ascii="Times" w:hAnsi="Times"/>
        </w:rPr>
        <w:t xml:space="preserve">.  One potential </w:t>
      </w:r>
      <w:r>
        <w:rPr>
          <w:rFonts w:ascii="Times" w:hAnsi="Times"/>
        </w:rPr>
        <w:t xml:space="preserve">drawback of this approach is </w:t>
      </w:r>
      <w:r w:rsidRPr="005F6F06">
        <w:rPr>
          <w:rFonts w:ascii="Times" w:hAnsi="Times"/>
        </w:rPr>
        <w:t xml:space="preserve">that, although microsatellites evolve </w:t>
      </w:r>
      <w:r w:rsidRPr="005F6F06">
        <w:t xml:space="preserve">mainly by gaining or losing a single repeat unit (the Stepwise Mutation Model, SMM </w:t>
      </w:r>
      <w:r w:rsidR="006B3F6C" w:rsidRPr="005F6F06">
        <w:fldChar w:fldCharType="begin"/>
      </w:r>
      <w:r w:rsidR="00C01DD8">
        <w:instrText xml:space="preserve"> ADDIN EN.CITE &lt;EndNote&gt;&lt;Cite&gt;&lt;Author&gt;Kimura&lt;/Author&gt;&lt;Year&gt;1978&lt;/Year&gt;&lt;RecNum&gt;3084&lt;/RecNum&gt;&lt;DisplayText&gt;[50]&lt;/DisplayText&gt;&lt;record&gt;&lt;rec-number&gt;3084&lt;/rec-number&gt;&lt;foreign-keys&gt;&lt;key app="EN" db-id="d5zr0exx1f5prwep2rapee0def9wa9t2peet"&gt;3084&lt;/key&gt;&lt;/foreign-keys&gt;&lt;ref-type name="Journal Article"&gt;17&lt;/ref-type&gt;&lt;contributors&gt;&lt;authors&gt;&lt;author&gt;Kimura, M.&lt;/author&gt;&lt;author&gt;Ohta, T. &lt;/author&gt;&lt;/authors&gt;&lt;/contributors&gt;&lt;titles&gt;&lt;title&gt;Stepwise mutation model and distribution of allelic frequencies in a finite population&lt;/title&gt;&lt;secondary-title&gt;Proceedings of the National Academy of Sciences of the United States of America&lt;/secondary-title&gt;&lt;/titles&gt;&lt;periodical&gt;&lt;full-title&gt;Proceedings of the National Academy of Sciences of the United States of America&lt;/full-title&gt;&lt;/periodical&gt;&lt;pages&gt;2868-2872&lt;/pages&gt;&lt;volume&gt;75&lt;/volume&gt;&lt;dates&gt;&lt;year&gt;1978&lt;/year&gt;&lt;/dates&gt;&lt;urls&gt;&lt;/urls&gt;&lt;/record&gt;&lt;/Cite&gt;&lt;/EndNote&gt;</w:instrText>
      </w:r>
      <w:r w:rsidR="006B3F6C" w:rsidRPr="005F6F06">
        <w:fldChar w:fldCharType="separate"/>
      </w:r>
      <w:r w:rsidR="00C01DD8">
        <w:rPr>
          <w:noProof/>
        </w:rPr>
        <w:t>[</w:t>
      </w:r>
      <w:hyperlink w:anchor="_ENREF_50" w:tooltip="Kimura, 1978 #3084" w:history="1">
        <w:r w:rsidR="00C01DD8">
          <w:rPr>
            <w:noProof/>
          </w:rPr>
          <w:t>50</w:t>
        </w:r>
      </w:hyperlink>
      <w:r w:rsidR="00C01DD8">
        <w:rPr>
          <w:noProof/>
        </w:rPr>
        <w:t>]</w:t>
      </w:r>
      <w:r w:rsidR="006B3F6C" w:rsidRPr="005F6F06">
        <w:fldChar w:fldCharType="end"/>
      </w:r>
      <w:r>
        <w:t>)</w:t>
      </w:r>
      <w:r w:rsidRPr="005F6F06">
        <w:t>, occasional larger ‘jump’ mutations of several repeat units are also common</w:t>
      </w:r>
      <w:r>
        <w:t xml:space="preserve"> </w:t>
      </w:r>
      <w:r w:rsidR="006B3F6C">
        <w:fldChar w:fldCharType="begin">
          <w:fldData xml:space="preserve">PEVuZE5vdGU+PENpdGU+PEF1dGhvcj5EaSBSaWVuem88L0F1dGhvcj48WWVhcj4xOTk0PC9ZZWFy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</w:fldData>
        </w:fldChar>
      </w:r>
      <w:r w:rsidR="00C01DD8">
        <w:instrText xml:space="preserve"> ADDIN EN.CITE </w:instrText>
      </w:r>
      <w:r w:rsidR="006B3F6C">
        <w:fldChar w:fldCharType="begin">
          <w:fldData xml:space="preserve">PEVuZE5vdGU+PENpdGU+PEF1dGhvcj5EaSBSaWVuem88L0F1dGhvcj48WWVhcj4xOTk0PC9ZZWFy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</w:fldData>
        </w:fldChar>
      </w:r>
      <w:r w:rsidR="00C01DD8">
        <w:instrText xml:space="preserve"> ADDIN EN.CITE.DATA </w:instrText>
      </w:r>
      <w:r w:rsidR="006B3F6C">
        <w:fldChar w:fldCharType="end"/>
      </w:r>
      <w:r w:rsidR="006B3F6C">
        <w:fldChar w:fldCharType="separate"/>
      </w:r>
      <w:r w:rsidR="00C01DD8">
        <w:rPr>
          <w:noProof/>
        </w:rPr>
        <w:t>[</w:t>
      </w:r>
      <w:hyperlink w:anchor="_ENREF_41" w:tooltip="Di Rienzo, 1994 #3095" w:history="1">
        <w:r w:rsidR="00C01DD8">
          <w:rPr>
            <w:noProof/>
          </w:rPr>
          <w:t>41</w:t>
        </w:r>
      </w:hyperlink>
      <w:r w:rsidR="00C01DD8">
        <w:rPr>
          <w:noProof/>
        </w:rPr>
        <w:t>,</w:t>
      </w:r>
      <w:hyperlink w:anchor="_ENREF_51" w:tooltip="Schlötterer, 1998 #3096" w:history="1">
        <w:r w:rsidR="00C01DD8">
          <w:rPr>
            <w:noProof/>
          </w:rPr>
          <w:t>51</w:t>
        </w:r>
      </w:hyperlink>
      <w:r w:rsidR="00C01DD8">
        <w:rPr>
          <w:noProof/>
        </w:rPr>
        <w:t>]</w:t>
      </w:r>
      <w:r w:rsidR="006B3F6C">
        <w:fldChar w:fldCharType="end"/>
      </w:r>
      <w:r w:rsidRPr="005F6F06">
        <w:t xml:space="preserve">.  Consequently, </w:t>
      </w:r>
      <w:r w:rsidRPr="005F6F06">
        <w:rPr>
          <w:rFonts w:ascii="Times" w:hAnsi="Times"/>
          <w:smallCaps/>
        </w:rPr>
        <w:t>Bottleneck</w:t>
      </w:r>
      <w:r w:rsidRPr="005F6F06">
        <w:t xml:space="preserve"> allows the user to specify a range of mutation models, </w:t>
      </w:r>
      <w:r w:rsidRPr="00D17BCC">
        <w:t xml:space="preserve">from the strict SMM </w:t>
      </w:r>
      <w:r w:rsidRPr="005F6F06">
        <w:t>through</w:t>
      </w:r>
      <w:r>
        <w:t xml:space="preserve"> </w:t>
      </w:r>
      <w:r w:rsidRPr="00D17BCC">
        <w:t>two-phase models (TPMs) with varying proportions of multi-step mutations</w:t>
      </w:r>
      <w:r>
        <w:t xml:space="preserve"> to the </w:t>
      </w:r>
      <w:r w:rsidRPr="00D17BCC">
        <w:t xml:space="preserve">infinite alleles model (IAM) where every new mutation is novel.  </w:t>
      </w:r>
      <w:r>
        <w:t xml:space="preserve">For our analysis, four TPM models were evaluated with </w:t>
      </w:r>
      <w:r w:rsidRPr="00D17BCC">
        <w:t>1%, 5%, 10% and 30%</w:t>
      </w:r>
      <w:r>
        <w:t xml:space="preserve"> multi-step mutations respectively and a default variance of 30.  </w:t>
      </w:r>
      <w:r w:rsidRPr="00E17CCE">
        <w:t xml:space="preserve">For each of the mutational models, the </w:t>
      </w:r>
      <w:proofErr w:type="spellStart"/>
      <w:r w:rsidRPr="00E17CCE">
        <w:t>heterozygosity</w:t>
      </w:r>
      <w:proofErr w:type="spellEnd"/>
      <w:r w:rsidRPr="00E17CCE">
        <w:t xml:space="preserve"> of each locus expected under mutation-drift equilibrium given the</w:t>
      </w:r>
      <w:r>
        <w:rPr>
          <w:color w:val="000000"/>
        </w:rPr>
        <w:t xml:space="preserve"> observed number of alleles (</w:t>
      </w:r>
      <w:proofErr w:type="spellStart"/>
      <w:r>
        <w:rPr>
          <w:color w:val="000000"/>
        </w:rPr>
        <w:t>Hexp</w:t>
      </w:r>
      <w:proofErr w:type="spellEnd"/>
      <w:r>
        <w:rPr>
          <w:color w:val="000000"/>
        </w:rPr>
        <w:t xml:space="preserve">) was determined using 10, 000 simulations and then compared against observed </w:t>
      </w:r>
      <w:proofErr w:type="spellStart"/>
      <w:r>
        <w:rPr>
          <w:color w:val="000000"/>
        </w:rPr>
        <w:t>heterozygosity</w:t>
      </w:r>
      <w:proofErr w:type="spellEnd"/>
      <w:r>
        <w:rPr>
          <w:color w:val="000000"/>
        </w:rPr>
        <w:t xml:space="preserve"> (Ho).  We then recorded the number of loci for which Ho was greater than </w:t>
      </w:r>
      <w:proofErr w:type="spellStart"/>
      <w:r>
        <w:rPr>
          <w:color w:val="000000"/>
        </w:rPr>
        <w:t>Hexp</w:t>
      </w:r>
      <w:proofErr w:type="spellEnd"/>
      <w:r>
        <w:rPr>
          <w:color w:val="000000"/>
        </w:rPr>
        <w:t xml:space="preserve"> and determined </w:t>
      </w:r>
      <w:r w:rsidRPr="00567CE6">
        <w:rPr>
          <w:color w:val="000000"/>
        </w:rPr>
        <w:t xml:space="preserve">whether the overall set of deviations </w:t>
      </w:r>
      <w:r w:rsidRPr="00567CE6">
        <w:rPr>
          <w:color w:val="000000"/>
        </w:rPr>
        <w:lastRenderedPageBreak/>
        <w:t xml:space="preserve">was </w:t>
      </w:r>
      <w:r>
        <w:rPr>
          <w:color w:val="000000"/>
        </w:rPr>
        <w:t xml:space="preserve">statistically </w:t>
      </w:r>
      <w:r w:rsidRPr="00567CE6">
        <w:rPr>
          <w:color w:val="000000"/>
        </w:rPr>
        <w:t>significant</w:t>
      </w:r>
      <w:r>
        <w:rPr>
          <w:color w:val="000000"/>
        </w:rPr>
        <w:t xml:space="preserve"> using sign, standardized differences and </w:t>
      </w:r>
      <w:proofErr w:type="spellStart"/>
      <w:r>
        <w:rPr>
          <w:color w:val="000000"/>
        </w:rPr>
        <w:t>Wilcoxon</w:t>
      </w:r>
      <w:proofErr w:type="spellEnd"/>
      <w:r>
        <w:rPr>
          <w:color w:val="000000"/>
        </w:rPr>
        <w:t xml:space="preserve"> signed ranks tests.  Bottlenecked populations are also expected to exhibit a characteristic ‘mode shift’ in the frequency distribution of alleles away from the L-shaped distribution expected under mutation-drift equilibrium </w:t>
      </w:r>
      <w:r w:rsidR="006B3F6C">
        <w:rPr>
          <w:color w:val="000000"/>
        </w:rPr>
        <w:fldChar w:fldCharType="begin"/>
      </w:r>
      <w:r w:rsidR="007645BF">
        <w:rPr>
          <w:color w:val="000000"/>
        </w:rPr>
        <w:instrText xml:space="preserve"> ADDIN EN.CITE &lt;EndNote&gt;&lt;Cite&gt;&lt;Author&gt;Luikart&lt;/Author&gt;&lt;Year&gt;1998&lt;/Year&gt;&lt;RecNum&gt;933&lt;/RecNum&gt;&lt;DisplayText&gt;[21]&lt;/DisplayText&gt;&lt;record&gt;&lt;rec-number&gt;933&lt;/rec-number&gt;&lt;foreign-keys&gt;&lt;key app="EN" db-id="d5zr0exx1f5prwep2rapee0def9wa9t2peet"&gt;933&lt;/key&gt;&lt;/foreign-keys&gt;&lt;ref-type name="Journal Article"&gt;17&lt;/ref-type&gt;&lt;contributors&gt;&lt;authors&gt;&lt;author&gt;Luikart, G.&lt;/author&gt;&lt;author&gt;Allendorf, F. W.&lt;/author&gt;&lt;author&gt;Cornuet, J. M.&lt;/author&gt;&lt;author&gt;Sherwin, W. B.&lt;/author&gt;&lt;/authors&gt;&lt;/contributors&gt;&lt;titles&gt;&lt;title&gt;Distortion of allele frequency distributions provides a test for recent population bottlenecks&lt;/title&gt;&lt;secondary-title&gt;Journal of Heredity&lt;/secondary-title&gt;&lt;alt-title&gt;0022-1503&lt;/alt-title&gt;&lt;/titles&gt;&lt;periodical&gt;&lt;full-title&gt;Journal of Heredity&lt;/full-title&gt;&lt;/periodical&gt;&lt;pages&gt;238-247&lt;/pages&gt;&lt;volume&gt;89&lt;/volume&gt;&lt;number&gt;3&lt;/number&gt;&lt;keywords&gt;&lt;keyword&gt;cod gadus-morhua&lt;/keyword&gt;&lt;keyword&gt;genetic-variation&lt;/keyword&gt;&lt;keyword&gt;conservation genetics&lt;/keyword&gt;&lt;keyword&gt;microsatellite loci&lt;/keyword&gt;&lt;keyword&gt;acridotheres-tristis&lt;/keyword&gt;&lt;keyword&gt;geographic-variation&lt;/keyword&gt;&lt;keyword&gt;natural-populations&lt;/keyword&gt;&lt;keyword&gt;differentiation&lt;/keyword&gt;&lt;keyword&gt;allozyme&lt;/keyword&gt;&lt;keyword&gt;number&lt;/keyword&gt;&lt;/keywords&gt;&lt;dates&gt;&lt;year&gt;1998&lt;/year&gt;&lt;/dates&gt;&lt;label&gt;@&lt;/label&gt;&lt;urls&gt;&lt;/urls&gt;&lt;/record&gt;&lt;/Cite&gt;&lt;/EndNote&gt;</w:instrText>
      </w:r>
      <w:r w:rsidR="006B3F6C">
        <w:rPr>
          <w:color w:val="000000"/>
        </w:rPr>
        <w:fldChar w:fldCharType="separate"/>
      </w:r>
      <w:r w:rsidR="007645BF">
        <w:rPr>
          <w:noProof/>
          <w:color w:val="000000"/>
        </w:rPr>
        <w:t>[</w:t>
      </w:r>
      <w:hyperlink w:anchor="_ENREF_21" w:tooltip="Luikart, 1998 #933" w:history="1">
        <w:r w:rsidR="00C01DD8">
          <w:rPr>
            <w:noProof/>
            <w:color w:val="000000"/>
          </w:rPr>
          <w:t>21</w:t>
        </w:r>
      </w:hyperlink>
      <w:r w:rsidR="007645BF">
        <w:rPr>
          <w:noProof/>
          <w:color w:val="000000"/>
        </w:rPr>
        <w:t>]</w:t>
      </w:r>
      <w:r w:rsidR="006B3F6C">
        <w:rPr>
          <w:color w:val="000000"/>
        </w:rPr>
        <w:fldChar w:fldCharType="end"/>
      </w:r>
      <w:r>
        <w:rPr>
          <w:color w:val="000000"/>
        </w:rPr>
        <w:t xml:space="preserve">.  Consequently, </w:t>
      </w:r>
      <w:r w:rsidRPr="009E46D8">
        <w:rPr>
          <w:smallCaps/>
          <w:color w:val="000000"/>
        </w:rPr>
        <w:t>Bottleneck</w:t>
      </w:r>
      <w:r>
        <w:rPr>
          <w:color w:val="000000"/>
        </w:rPr>
        <w:t xml:space="preserve"> was also used to generate a qualitative descriptor of whether the observed allele frequencies at each locus deviate from such a distribution.</w:t>
      </w:r>
    </w:p>
    <w:p w:rsidR="00E2264E" w:rsidRDefault="00E2264E" w:rsidP="00E2264E">
      <w:pPr>
        <w:spacing w:line="360" w:lineRule="auto"/>
        <w:rPr>
          <w:color w:val="000000"/>
        </w:rPr>
      </w:pPr>
    </w:p>
    <w:p w:rsidR="00E2264E" w:rsidRPr="005A058E" w:rsidRDefault="00E2264E" w:rsidP="00E2264E">
      <w:pPr>
        <w:spacing w:line="360" w:lineRule="auto"/>
      </w:pPr>
      <w:r>
        <w:rPr>
          <w:color w:val="000000"/>
        </w:rPr>
        <w:t xml:space="preserve">As an alternative test for a population bottleneck, we also calculated </w:t>
      </w:r>
      <w:r w:rsidRPr="00484CE7">
        <w:t>Garza and Williamson</w:t>
      </w:r>
      <w:r>
        <w:t>'s</w:t>
      </w:r>
      <w:r w:rsidRPr="00484CE7">
        <w:t xml:space="preserve"> </w:t>
      </w:r>
      <w:r w:rsidRPr="00484CE7">
        <w:rPr>
          <w:i/>
        </w:rPr>
        <w:t>M</w:t>
      </w:r>
      <w:r w:rsidRPr="00484CE7">
        <w:t xml:space="preserve">-ratio </w:t>
      </w:r>
      <w:r>
        <w:t xml:space="preserve">for our dataset using the program </w:t>
      </w:r>
      <w:proofErr w:type="spellStart"/>
      <w:r w:rsidRPr="00484CE7">
        <w:rPr>
          <w:smallCaps/>
        </w:rPr>
        <w:t>M_P_Val</w:t>
      </w:r>
      <w:proofErr w:type="spellEnd"/>
      <w:r>
        <w:t xml:space="preserve"> </w:t>
      </w:r>
      <w:r w:rsidR="006B3F6C">
        <w:fldChar w:fldCharType="begin"/>
      </w:r>
      <w:r w:rsidR="007645BF">
        <w:instrText xml:space="preserve"> ADDIN EN.CITE &lt;EndNote&gt;&lt;Cite&gt;&lt;Author&gt;Garza&lt;/Author&gt;&lt;Year&gt;2001&lt;/Year&gt;&lt;RecNum&gt;1567&lt;/RecNum&gt;&lt;DisplayText&gt;[22]&lt;/DisplayText&gt;&lt;record&gt;&lt;rec-number&gt;1567&lt;/rec-number&gt;&lt;foreign-keys&gt;&lt;key app="EN" db-id="d5zr0exx1f5prwep2rapee0def9wa9t2peet"&gt;1567&lt;/key&gt;&lt;/foreign-keys&gt;&lt;ref-type name="Journal Article"&gt;17&lt;/ref-type&gt;&lt;contributors&gt;&lt;authors&gt;&lt;author&gt;Garza, J. C.&lt;/author&gt;&lt;author&gt;Williamson, E. G.&lt;/author&gt;&lt;/authors&gt;&lt;/contributors&gt;&lt;titles&gt;&lt;title&gt;Detection of reduced population size using data from microsatellite loci&lt;/title&gt;&lt;secondary-title&gt;Molecular Ecology&lt;/secondary-title&gt;&lt;/titles&gt;&lt;periodical&gt;&lt;full-title&gt;Molecular Ecology&lt;/full-title&gt;&lt;/periodical&gt;&lt;pages&gt;305-318&lt;/pages&gt;&lt;volume&gt;10&lt;/volume&gt;&lt;dates&gt;&lt;year&gt;2001&lt;/year&gt;&lt;/dates&gt;&lt;urls&gt;&lt;/urls&gt;&lt;/record&gt;&lt;/Cite&gt;&lt;/EndNote&gt;</w:instrText>
      </w:r>
      <w:r w:rsidR="006B3F6C">
        <w:fldChar w:fldCharType="separate"/>
      </w:r>
      <w:r w:rsidR="007645BF">
        <w:rPr>
          <w:noProof/>
        </w:rPr>
        <w:t>[</w:t>
      </w:r>
      <w:hyperlink w:anchor="_ENREF_22" w:tooltip="Garza, 2001 #1567" w:history="1">
        <w:r w:rsidR="00C01DD8">
          <w:rPr>
            <w:noProof/>
          </w:rPr>
          <w:t>22</w:t>
        </w:r>
      </w:hyperlink>
      <w:r w:rsidR="007645BF">
        <w:rPr>
          <w:noProof/>
        </w:rPr>
        <w:t>]</w:t>
      </w:r>
      <w:r w:rsidR="006B3F6C">
        <w:fldChar w:fldCharType="end"/>
      </w:r>
      <w:r>
        <w:t xml:space="preserve">.  The significance of the </w:t>
      </w:r>
      <w:r w:rsidRPr="00F678CF">
        <w:t>resulting value</w:t>
      </w:r>
      <w:r>
        <w:t xml:space="preserve"> was determined</w:t>
      </w:r>
      <w:r w:rsidRPr="00F678CF">
        <w:t xml:space="preserve"> by comparison against a distribution of </w:t>
      </w:r>
      <w:r w:rsidRPr="00F678CF">
        <w:rPr>
          <w:i/>
        </w:rPr>
        <w:t>M</w:t>
      </w:r>
      <w:r w:rsidRPr="00F678CF">
        <w:t xml:space="preserve"> values calculated from 10,000 theoretical populations in mutation-drift equilibrium.  Using conventional criteria, a significant reduction in population size is inferred if fewer than 5% of the replicates fall below the observed value of </w:t>
      </w:r>
      <w:r w:rsidRPr="00F678CF">
        <w:rPr>
          <w:i/>
        </w:rPr>
        <w:t>M</w:t>
      </w:r>
      <w:r w:rsidRPr="00F678CF">
        <w:t>.  The program all</w:t>
      </w:r>
      <w:r>
        <w:t>ows the user to modify three</w:t>
      </w:r>
      <w:r w:rsidRPr="00F678CF">
        <w:t xml:space="preserve"> parameters that approximate the mutation process in natural populations: the proportion of mutations that are larger than a single step (</w:t>
      </w:r>
      <w:r w:rsidRPr="00F678CF">
        <w:rPr>
          <w:i/>
        </w:rPr>
        <w:t>p</w:t>
      </w:r>
      <w:r w:rsidRPr="00F678CF">
        <w:rPr>
          <w:i/>
          <w:vertAlign w:val="subscript"/>
        </w:rPr>
        <w:t>g</w:t>
      </w:r>
      <w:r w:rsidRPr="00F678CF">
        <w:t>), the average size of non-single-step mutations (</w:t>
      </w:r>
      <w:proofErr w:type="spellStart"/>
      <w:r w:rsidRPr="00F678CF">
        <w:t>Δ</w:t>
      </w:r>
      <w:r w:rsidRPr="00F678CF">
        <w:rPr>
          <w:i/>
          <w:vertAlign w:val="subscript"/>
        </w:rPr>
        <w:t>g</w:t>
      </w:r>
      <w:proofErr w:type="spellEnd"/>
      <w:r w:rsidRPr="00F678CF">
        <w:t xml:space="preserve">) and </w:t>
      </w:r>
      <w:r w:rsidRPr="00F678CF">
        <w:rPr>
          <w:i/>
        </w:rPr>
        <w:t>θ</w:t>
      </w:r>
      <w:r w:rsidRPr="00F678CF">
        <w:t xml:space="preserve"> = 4</w:t>
      </w:r>
      <w:r w:rsidRPr="00F678CF">
        <w:rPr>
          <w:i/>
        </w:rPr>
        <w:t xml:space="preserve"> N</w:t>
      </w:r>
      <w:r w:rsidRPr="00C204ED">
        <w:rPr>
          <w:i/>
          <w:vertAlign w:val="subscript"/>
        </w:rPr>
        <w:t>e</w:t>
      </w:r>
      <w:r w:rsidRPr="00F678CF">
        <w:rPr>
          <w:i/>
        </w:rPr>
        <w:t>µ</w:t>
      </w:r>
      <w:r w:rsidRPr="00F678CF">
        <w:t xml:space="preserve"> (where </w:t>
      </w:r>
      <w:r w:rsidRPr="00F678CF">
        <w:rPr>
          <w:i/>
        </w:rPr>
        <w:t>N</w:t>
      </w:r>
      <w:r w:rsidRPr="00C204ED">
        <w:rPr>
          <w:i/>
          <w:vertAlign w:val="subscript"/>
        </w:rPr>
        <w:t>e</w:t>
      </w:r>
      <w:r w:rsidRPr="00F678CF">
        <w:rPr>
          <w:i/>
        </w:rPr>
        <w:t xml:space="preserve"> </w:t>
      </w:r>
      <w:r w:rsidRPr="00F678CF">
        <w:t xml:space="preserve">is the effective pre-bottleneck population size at equilibrium and </w:t>
      </w:r>
      <w:r w:rsidRPr="00F678CF">
        <w:rPr>
          <w:i/>
        </w:rPr>
        <w:t>µ</w:t>
      </w:r>
      <w:r w:rsidRPr="00F678CF">
        <w:t xml:space="preserve"> is the mutation rate).  We used the default settings of</w:t>
      </w:r>
      <w:r w:rsidRPr="00F678CF">
        <w:rPr>
          <w:i/>
        </w:rPr>
        <w:t xml:space="preserve"> p</w:t>
      </w:r>
      <w:r w:rsidRPr="00F678CF">
        <w:rPr>
          <w:i/>
          <w:vertAlign w:val="subscript"/>
        </w:rPr>
        <w:t>g</w:t>
      </w:r>
      <w:r w:rsidRPr="00F678CF">
        <w:t xml:space="preserve"> = 0.1 and </w:t>
      </w:r>
      <w:proofErr w:type="spellStart"/>
      <w:r w:rsidRPr="00F678CF">
        <w:t>Δ</w:t>
      </w:r>
      <w:r w:rsidRPr="00F678CF">
        <w:rPr>
          <w:i/>
          <w:vertAlign w:val="subscript"/>
        </w:rPr>
        <w:t>g</w:t>
      </w:r>
      <w:proofErr w:type="spellEnd"/>
      <w:r w:rsidRPr="00F678CF">
        <w:t xml:space="preserve"> = 3.5, and varied </w:t>
      </w:r>
      <w:r w:rsidRPr="00F678CF">
        <w:rPr>
          <w:i/>
        </w:rPr>
        <w:t>θ</w:t>
      </w:r>
      <w:r w:rsidRPr="00F678CF">
        <w:t xml:space="preserve"> between 1 and 1000, the latter corresponding to an effective pre-bottleneck population size of 500,000 assuming a commonly used estimate of the </w:t>
      </w:r>
      <w:proofErr w:type="spellStart"/>
      <w:r w:rsidRPr="00F678CF">
        <w:t>dinucleotide</w:t>
      </w:r>
      <w:proofErr w:type="spellEnd"/>
      <w:r w:rsidRPr="00F678CF">
        <w:t xml:space="preserve"> microsatellite mutation rate of 5x10</w:t>
      </w:r>
      <w:r w:rsidRPr="00F678CF">
        <w:rPr>
          <w:vertAlign w:val="superscript"/>
        </w:rPr>
        <w:t>-4</w:t>
      </w:r>
      <w:r w:rsidRPr="00F678CF">
        <w:t xml:space="preserve"> mutants per gamete per generation </w:t>
      </w:r>
      <w:r w:rsidR="006B3F6C" w:rsidRPr="005A058E">
        <w:fldChar w:fldCharType="begin"/>
      </w:r>
      <w:r w:rsidR="007645BF">
        <w:instrText xml:space="preserve"> ADDIN EN.CITE &lt;EndNote&gt;&lt;Cite&gt;&lt;Author&gt;Weber&lt;/Author&gt;&lt;Year&gt;1993&lt;/Year&gt;&lt;RecNum&gt;1833&lt;/RecNum&gt;&lt;DisplayText&gt;[42]&lt;/DisplayText&gt;&lt;record&gt;&lt;rec-number&gt;1833&lt;/rec-number&gt;&lt;foreign-keys&gt;&lt;key app="EN" db-id="d5zr0exx1f5prwep2rapee0def9wa9t2peet"&gt;1833&lt;/key&gt;&lt;/foreign-keys&gt;&lt;ref-type name="Journal Article"&gt;17&lt;/ref-type&gt;&lt;contributors&gt;&lt;authors&gt;&lt;author&gt;Weber, J. L.&lt;/author&gt;&lt;author&gt;Wong, C.&lt;/author&gt;&lt;/authors&gt;&lt;/contributors&gt;&lt;titles&gt;&lt;title&gt;Mutation of human short tandem repeats&lt;/title&gt;&lt;secondary-title&gt;Human Molecular Genetics&lt;/secondary-title&gt;&lt;/titles&gt;&lt;pages&gt;1123-1128&lt;/pages&gt;&lt;volume&gt;2&lt;/volume&gt;&lt;dates&gt;&lt;year&gt;1993&lt;/year&gt;&lt;/dates&gt;&lt;urls&gt;&lt;/urls&gt;&lt;/record&gt;&lt;/Cite&gt;&lt;/EndNote&gt;</w:instrText>
      </w:r>
      <w:r w:rsidR="006B3F6C" w:rsidRPr="005A058E">
        <w:fldChar w:fldCharType="separate"/>
      </w:r>
      <w:r w:rsidR="007645BF">
        <w:rPr>
          <w:noProof/>
        </w:rPr>
        <w:t>[</w:t>
      </w:r>
      <w:hyperlink w:anchor="_ENREF_42" w:tooltip="Weber, 1993 #1833" w:history="1">
        <w:r w:rsidR="00C01DD8">
          <w:rPr>
            <w:noProof/>
          </w:rPr>
          <w:t>42</w:t>
        </w:r>
      </w:hyperlink>
      <w:r w:rsidR="007645BF">
        <w:rPr>
          <w:noProof/>
        </w:rPr>
        <w:t>]</w:t>
      </w:r>
      <w:r w:rsidR="006B3F6C" w:rsidRPr="005A058E">
        <w:fldChar w:fldCharType="end"/>
      </w:r>
      <w:r w:rsidRPr="005A058E">
        <w:t xml:space="preserve"> as suggested by Garza and Williamson </w:t>
      </w:r>
      <w:r w:rsidR="006B3F6C" w:rsidRPr="005A058E">
        <w:fldChar w:fldCharType="begin"/>
      </w:r>
      <w:r w:rsidR="007645BF">
        <w:instrText xml:space="preserve"> ADDIN EN.CITE &lt;EndNote&gt;&lt;Cite&gt;&lt;Author&gt;Garza&lt;/Author&gt;&lt;Year&gt;2001&lt;/Year&gt;&lt;RecNum&gt;1567&lt;/RecNum&gt;&lt;DisplayText&gt;[22]&lt;/DisplayText&gt;&lt;record&gt;&lt;rec-number&gt;1567&lt;/rec-number&gt;&lt;foreign-keys&gt;&lt;key app="EN" db-id="d5zr0exx1f5prwep2rapee0def9wa9t2peet"&gt;1567&lt;/key&gt;&lt;/foreign-keys&gt;&lt;ref-type name="Journal Article"&gt;17&lt;/ref-type&gt;&lt;contributors&gt;&lt;authors&gt;&lt;author&gt;Garza, J. C.&lt;/author&gt;&lt;author&gt;Williamson, E. G.&lt;/author&gt;&lt;/authors&gt;&lt;/contributors&gt;&lt;titles&gt;&lt;title&gt;Detection of reduced population size using data from microsatellite loci&lt;/title&gt;&lt;secondary-title&gt;Molecular Ecology&lt;/secondary-title&gt;&lt;/titles&gt;&lt;periodical&gt;&lt;full-title&gt;Molecular Ecology&lt;/full-title&gt;&lt;/periodical&gt;&lt;pages&gt;305-318&lt;/pages&gt;&lt;volume&gt;10&lt;/volume&gt;&lt;dates&gt;&lt;year&gt;2001&lt;/year&gt;&lt;/dates&gt;&lt;urls&gt;&lt;/urls&gt;&lt;/record&gt;&lt;/Cite&gt;&lt;/EndNote&gt;</w:instrText>
      </w:r>
      <w:r w:rsidR="006B3F6C" w:rsidRPr="005A058E">
        <w:fldChar w:fldCharType="separate"/>
      </w:r>
      <w:r w:rsidR="007645BF">
        <w:rPr>
          <w:noProof/>
        </w:rPr>
        <w:t>[</w:t>
      </w:r>
      <w:hyperlink w:anchor="_ENREF_22" w:tooltip="Garza, 2001 #1567" w:history="1">
        <w:r w:rsidR="00C01DD8">
          <w:rPr>
            <w:noProof/>
          </w:rPr>
          <w:t>22</w:t>
        </w:r>
      </w:hyperlink>
      <w:r w:rsidR="007645BF">
        <w:rPr>
          <w:noProof/>
        </w:rPr>
        <w:t>]</w:t>
      </w:r>
      <w:r w:rsidR="006B3F6C" w:rsidRPr="005A058E">
        <w:fldChar w:fldCharType="end"/>
      </w:r>
      <w:r w:rsidRPr="005A058E">
        <w:t>.</w:t>
      </w:r>
    </w:p>
    <w:p w:rsidR="00E2264E" w:rsidDel="00C01DD8" w:rsidRDefault="00E2264E" w:rsidP="00E2264E">
      <w:pPr>
        <w:spacing w:line="360" w:lineRule="auto"/>
        <w:rPr>
          <w:del w:id="1221" w:author="localadmin" w:date="2015-04-02T10:18:00Z"/>
          <w:bCs/>
        </w:rPr>
      </w:pPr>
    </w:p>
    <w:p w:rsidR="00E2264E" w:rsidRPr="008852B1" w:rsidDel="00C01DD8" w:rsidRDefault="00E2264E" w:rsidP="00E2264E">
      <w:pPr>
        <w:spacing w:line="360" w:lineRule="auto"/>
        <w:rPr>
          <w:del w:id="1222" w:author="localadmin" w:date="2015-04-02T10:18:00Z"/>
          <w:rFonts w:ascii="Arial" w:hAnsi="Arial" w:cs="Arial"/>
          <w:bCs/>
        </w:rPr>
      </w:pPr>
      <w:del w:id="1223" w:author="localadmin" w:date="2015-04-02T10:18:00Z">
        <w:r w:rsidRPr="00E34483" w:rsidDel="00C01DD8">
          <w:rPr>
            <w:rFonts w:ascii="Arial" w:hAnsi="Arial" w:cs="Arial"/>
            <w:bCs/>
          </w:rPr>
          <w:delText>Mitochondrial DNA analyses</w:delText>
        </w:r>
      </w:del>
    </w:p>
    <w:p w:rsidR="00E2264E" w:rsidRPr="005A058E" w:rsidDel="00C01DD8" w:rsidRDefault="00E2264E" w:rsidP="00E2264E">
      <w:pPr>
        <w:spacing w:line="360" w:lineRule="auto"/>
        <w:rPr>
          <w:del w:id="1224" w:author="localadmin" w:date="2015-04-02T10:18:00Z"/>
        </w:rPr>
      </w:pPr>
      <w:del w:id="1225" w:author="localadmin" w:date="2015-04-02T10:18:00Z">
        <w:r w:rsidRPr="005A058E" w:rsidDel="00C01DD8">
          <w:delText xml:space="preserve">To visualize relationships among the observed haplotypes, a median joining network was constructed within </w:delText>
        </w:r>
        <w:r w:rsidRPr="005A058E" w:rsidDel="00C01DD8">
          <w:rPr>
            <w:smallCaps/>
          </w:rPr>
          <w:delText>Network</w:delText>
        </w:r>
        <w:r w:rsidRPr="005A058E" w:rsidDel="00C01DD8">
          <w:delText xml:space="preserve"> 4.516 </w:delText>
        </w:r>
        <w:r w:rsidR="006B3F6C" w:rsidRPr="005A058E" w:rsidDel="00C01DD8">
          <w:fldChar w:fldCharType="begin"/>
        </w:r>
        <w:r w:rsidR="00C01DD8" w:rsidDel="00C01DD8">
          <w:delInstrText xml:space="preserve"> ADDIN EN.CITE &lt;EndNote&gt;&lt;Cite&gt;&lt;Author&gt;Bandelt&lt;/Author&gt;&lt;Year&gt;1999&lt;/Year&gt;&lt;RecNum&gt;3045&lt;/RecNum&gt;&lt;DisplayText&gt;[52]&lt;/DisplayText&gt;&lt;record&gt;&lt;rec-number&gt;3045&lt;/rec-number&gt;&lt;foreign-keys&gt;&lt;key app="EN" db-id="d5zr0exx1f5prwep2rapee0def9wa9t2peet"&gt;3045&lt;/key&gt;&lt;/foreign-keys&gt;&lt;ref-type name="Journal Article"&gt;17&lt;/ref-type&gt;&lt;contributors&gt;&lt;authors&gt;&lt;author&gt;Bandelt, H-J.&lt;/author&gt;&lt;author&gt;Forster, P.&lt;/author&gt;&lt;author&gt;Rohl, A.&lt;/author&gt;&lt;/authors&gt;&lt;/contributors&gt;&lt;titles&gt;&lt;title&gt;Median-joining networks for inferring intraspecific phylogenies&lt;/title&gt;&lt;secondary-title&gt;Molecular Biology and Evolution&lt;/secondary-title&gt;&lt;/titles&gt;&lt;periodical&gt;&lt;full-title&gt;Molecular Biology and Evolution&lt;/full-title&gt;&lt;/periodical&gt;&lt;pages&gt;37–48&lt;/pages&gt;&lt;volume&gt;16&lt;/volume&gt;&lt;number&gt;1&lt;/number&gt;&lt;dates&gt;&lt;year&gt;1999&lt;/year&gt;&lt;/dates&gt;&lt;urls&gt;&lt;/urls&gt;&lt;/record&gt;&lt;/Cite&gt;&lt;/EndNote&gt;</w:delInstrText>
        </w:r>
        <w:r w:rsidR="006B3F6C" w:rsidRPr="005A058E" w:rsidDel="00C01DD8">
          <w:fldChar w:fldCharType="separate"/>
        </w:r>
        <w:r w:rsidR="00C01DD8" w:rsidDel="00C01DD8">
          <w:rPr>
            <w:noProof/>
          </w:rPr>
          <w:delText>[</w:delText>
        </w:r>
        <w:r w:rsidR="006B3F6C" w:rsidDel="00C01DD8">
          <w:rPr>
            <w:noProof/>
          </w:rPr>
          <w:fldChar w:fldCharType="begin"/>
        </w:r>
        <w:r w:rsidR="00C01DD8" w:rsidDel="00C01DD8">
          <w:rPr>
            <w:noProof/>
          </w:rPr>
          <w:delInstrText xml:space="preserve"> HYPERLINK  \l "_ENREF_52" \o "Bandelt, 1999 #3045" </w:delInstrText>
        </w:r>
        <w:r w:rsidR="006B3F6C" w:rsidDel="00C01DD8">
          <w:rPr>
            <w:noProof/>
          </w:rPr>
          <w:fldChar w:fldCharType="separate"/>
        </w:r>
        <w:r w:rsidR="00C01DD8" w:rsidDel="00C01DD8">
          <w:rPr>
            <w:noProof/>
          </w:rPr>
          <w:delText>52</w:delText>
        </w:r>
        <w:r w:rsidR="006B3F6C" w:rsidDel="00C01DD8">
          <w:rPr>
            <w:noProof/>
          </w:rPr>
          <w:fldChar w:fldCharType="end"/>
        </w:r>
        <w:r w:rsidR="00C01DD8" w:rsidDel="00C01DD8">
          <w:rPr>
            <w:noProof/>
          </w:rPr>
          <w:delText>]</w:delText>
        </w:r>
        <w:r w:rsidR="006B3F6C" w:rsidRPr="005A058E" w:rsidDel="00C01DD8">
          <w:fldChar w:fldCharType="end"/>
        </w:r>
        <w:r w:rsidRPr="005A058E" w:rsidDel="00C01DD8">
          <w:delText>.  This program calculates all possible minimum spanning trees for the dataset and then combines these into a single minimum spanning network following an algorithm directly analogous to that proposed by Excoffier and Smouse</w:delText>
        </w:r>
        <w:r w:rsidDel="00C01DD8">
          <w:delText xml:space="preserve"> </w:delText>
        </w:r>
        <w:r w:rsidR="006B3F6C" w:rsidRPr="005A058E" w:rsidDel="00C01DD8">
          <w:fldChar w:fldCharType="begin"/>
        </w:r>
        <w:r w:rsidR="00C01DD8" w:rsidDel="00C01DD8">
          <w:delInstrText xml:space="preserve"> ADDIN EN.CITE &lt;EndNote&gt;&lt;Cite&gt;&lt;Author&gt;Excoffier&lt;/Author&gt;&lt;Year&gt;1994&lt;/Year&gt;&lt;RecNum&gt;3046&lt;/RecNum&gt;&lt;DisplayText&gt;[53]&lt;/DisplayText&gt;&lt;record&gt;&lt;rec-number&gt;3046&lt;/rec-number&gt;&lt;foreign-keys&gt;&lt;key app="EN" db-id="d5zr0exx1f5prwep2rapee0def9wa9t2peet"&gt;3046&lt;/key&gt;&lt;/foreign-keys&gt;&lt;ref-type name="Journal Article"&gt;17&lt;/ref-type&gt;&lt;contributors&gt;&lt;authors&gt;&lt;author&gt;Excoffier, L.&lt;/author&gt;&lt;author&gt;Smouse, P. E.&lt;/author&gt;&lt;/authors&gt;&lt;/contributors&gt;&lt;titles&gt;&lt;title&gt;Using allele frequencies and geographic subdivision to reconstruct gene trees within a species: molecular variance parsimony.&lt;/title&gt;&lt;secondary-title&gt;Genetics&lt;/secondary-title&gt;&lt;/titles&gt;&lt;periodical&gt;&lt;full-title&gt;Genetics&lt;/full-title&gt;&lt;/periodical&gt;&lt;pages&gt;343–359&lt;/pages&gt;&lt;volume&gt;136&lt;/volume&gt;&lt;dates&gt;&lt;year&gt;1994&lt;/year&gt;&lt;/dates&gt;&lt;urls&gt;&lt;/urls&gt;&lt;/record&gt;&lt;/Cite&gt;&lt;/EndNote&gt;</w:delInstrText>
        </w:r>
        <w:r w:rsidR="006B3F6C" w:rsidRPr="005A058E" w:rsidDel="00C01DD8">
          <w:fldChar w:fldCharType="separate"/>
        </w:r>
        <w:r w:rsidR="00C01DD8" w:rsidDel="00C01DD8">
          <w:rPr>
            <w:noProof/>
          </w:rPr>
          <w:delText>[</w:delText>
        </w:r>
        <w:r w:rsidR="006B3F6C" w:rsidDel="00C01DD8">
          <w:rPr>
            <w:noProof/>
          </w:rPr>
          <w:fldChar w:fldCharType="begin"/>
        </w:r>
        <w:r w:rsidR="00C01DD8" w:rsidDel="00C01DD8">
          <w:rPr>
            <w:noProof/>
          </w:rPr>
          <w:delInstrText xml:space="preserve"> HYPERLINK  \l "_ENREF_53" \o "Excoffier, 1994 #3046" </w:delInstrText>
        </w:r>
        <w:r w:rsidR="006B3F6C" w:rsidDel="00C01DD8">
          <w:rPr>
            <w:noProof/>
          </w:rPr>
          <w:fldChar w:fldCharType="separate"/>
        </w:r>
        <w:r w:rsidR="00C01DD8" w:rsidDel="00C01DD8">
          <w:rPr>
            <w:noProof/>
          </w:rPr>
          <w:delText>53</w:delText>
        </w:r>
        <w:r w:rsidR="006B3F6C" w:rsidDel="00C01DD8">
          <w:rPr>
            <w:noProof/>
          </w:rPr>
          <w:fldChar w:fldCharType="end"/>
        </w:r>
        <w:r w:rsidR="00C01DD8" w:rsidDel="00C01DD8">
          <w:rPr>
            <w:noProof/>
          </w:rPr>
          <w:delText>]</w:delText>
        </w:r>
        <w:r w:rsidR="006B3F6C" w:rsidRPr="005A058E" w:rsidDel="00C01DD8">
          <w:fldChar w:fldCharType="end"/>
        </w:r>
        <w:r w:rsidRPr="005A058E" w:rsidDel="00C01DD8">
          <w:delText xml:space="preserve">.  Inferred intermediate haplotypes are then added to the network in order to minimize its overall length.  For comparison, we also estimated a statistical parsimony network </w:delText>
        </w:r>
        <w:r w:rsidR="006B3F6C" w:rsidRPr="005A058E" w:rsidDel="00C01DD8">
          <w:fldChar w:fldCharType="begin"/>
        </w:r>
        <w:r w:rsidR="00C01DD8" w:rsidDel="00C01DD8">
          <w:delInstrText xml:space="preserve"> ADDIN EN.CITE &lt;EndNote&gt;&lt;Cite&gt;&lt;Author&gt;Templeton&lt;/Author&gt;&lt;Year&gt;1992&lt;/Year&gt;&lt;RecNum&gt;3047&lt;/RecNum&gt;&lt;DisplayText&gt;[54]&lt;/DisplayText&gt;&lt;record&gt;&lt;rec-number&gt;3047&lt;/rec-number&gt;&lt;foreign-keys&gt;&lt;key app="EN" db-id="d5zr0exx1f5prwep2rapee0def9wa9t2peet"&gt;3047&lt;/key&gt;&lt;/foreign-keys&gt;&lt;ref-type name="Journal Article"&gt;17&lt;/ref-type&gt;&lt;contributors&gt;&lt;authors&gt;&lt;author&gt;Templeton, A. R.&lt;/author&gt;&lt;author&gt;Crandall, K. A.&lt;/author&gt;&lt;author&gt;Sing, C. F.&lt;/author&gt;&lt;/authors&gt;&lt;/contributors&gt;&lt;titles&gt;&lt;title&gt;A cladistic analysis of phenotypic asociations with haplotypes inferred from restriction endonuclease mapping and DNA sequence data. III. Cladogram estimation&lt;/title&gt;&lt;secondary-title&gt;Genetics&lt;/secondary-title&gt;&lt;/titles&gt;&lt;periodical&gt;&lt;full-title&gt;Genetics&lt;/full-title&gt;&lt;/periodical&gt;&lt;pages&gt;619-633&lt;/pages&gt;&lt;volume&gt;132&lt;/volume&gt;&lt;dates&gt;&lt;year&gt;1992&lt;/year&gt;&lt;/dates&gt;&lt;urls&gt;&lt;/urls&gt;&lt;/record&gt;&lt;/Cite&gt;&lt;/EndNote&gt;</w:delInstrText>
        </w:r>
        <w:r w:rsidR="006B3F6C" w:rsidRPr="005A058E" w:rsidDel="00C01DD8">
          <w:fldChar w:fldCharType="separate"/>
        </w:r>
        <w:r w:rsidR="00C01DD8" w:rsidDel="00C01DD8">
          <w:rPr>
            <w:noProof/>
          </w:rPr>
          <w:delText>[</w:delText>
        </w:r>
        <w:r w:rsidR="006B3F6C" w:rsidDel="00C01DD8">
          <w:rPr>
            <w:noProof/>
          </w:rPr>
          <w:fldChar w:fldCharType="begin"/>
        </w:r>
        <w:r w:rsidR="00C01DD8" w:rsidDel="00C01DD8">
          <w:rPr>
            <w:noProof/>
          </w:rPr>
          <w:delInstrText xml:space="preserve"> HYPERLINK  \l "_ENREF_54" \o "Templeton, 1992 #3047" </w:delInstrText>
        </w:r>
        <w:r w:rsidR="006B3F6C" w:rsidDel="00C01DD8">
          <w:rPr>
            <w:noProof/>
          </w:rPr>
          <w:fldChar w:fldCharType="separate"/>
        </w:r>
        <w:r w:rsidR="00C01DD8" w:rsidDel="00C01DD8">
          <w:rPr>
            <w:noProof/>
          </w:rPr>
          <w:delText>54</w:delText>
        </w:r>
        <w:r w:rsidR="006B3F6C" w:rsidDel="00C01DD8">
          <w:rPr>
            <w:noProof/>
          </w:rPr>
          <w:fldChar w:fldCharType="end"/>
        </w:r>
        <w:r w:rsidR="00C01DD8" w:rsidDel="00C01DD8">
          <w:rPr>
            <w:noProof/>
          </w:rPr>
          <w:delText>]</w:delText>
        </w:r>
        <w:r w:rsidR="006B3F6C" w:rsidRPr="005A058E" w:rsidDel="00C01DD8">
          <w:fldChar w:fldCharType="end"/>
        </w:r>
        <w:r w:rsidRPr="005A058E" w:rsidDel="00C01DD8">
          <w:delText xml:space="preserve"> using the program TCS version 1.2.1 </w:delText>
        </w:r>
        <w:r w:rsidR="006B3F6C" w:rsidRPr="005A058E" w:rsidDel="00C01DD8">
          <w:fldChar w:fldCharType="begin"/>
        </w:r>
        <w:r w:rsidR="00C01DD8" w:rsidDel="00C01DD8">
          <w:delInstrText xml:space="preserve"> ADDIN EN.CITE &lt;EndNote&gt;&lt;Cite&gt;&lt;Author&gt;Clement&lt;/Author&gt;&lt;Year&gt;2000&lt;/Year&gt;&lt;RecNum&gt;3048&lt;/RecNum&gt;&lt;DisplayText&gt;[55]&lt;/DisplayText&gt;&lt;record&gt;&lt;rec-number&gt;3048&lt;/rec-number&gt;&lt;foreign-keys&gt;&lt;key app="EN" db-id="d5zr0exx1f5prwep2rapee0def9wa9t2peet"&gt;3048&lt;/key&gt;&lt;/foreign-keys&gt;&lt;ref-type name="Journal Article"&gt;17&lt;/ref-type&gt;&lt;contributors&gt;&lt;authors&gt;&lt;author&gt;Clement, M.&lt;/author&gt;&lt;author&gt;Posada, D.&lt;/author&gt;&lt;author&gt;Crandall, K. A.&lt;/author&gt;&lt;/authors&gt;&lt;/contributors&gt;&lt;titles&gt;&lt;title&gt;TCS: a computer program to estimate gene genealogies&lt;/title&gt;&lt;secondary-title&gt;Molecular Ecology&lt;/secondary-title&gt;&lt;/titles&gt;&lt;periodical&gt;&lt;full-title&gt;Molecular Ecology&lt;/full-title&gt;&lt;/periodical&gt;&lt;pages&gt;1657-1659&lt;/pages&gt;&lt;volume&gt;9&lt;/volume&gt;&lt;dates&gt;&lt;year&gt;2000&lt;/year&gt;&lt;/dates&gt;&lt;urls&gt;&lt;/urls&gt;&lt;/record&gt;&lt;/Cite&gt;&lt;/EndNote&gt;</w:delInstrText>
        </w:r>
        <w:r w:rsidR="006B3F6C" w:rsidRPr="005A058E" w:rsidDel="00C01DD8">
          <w:fldChar w:fldCharType="separate"/>
        </w:r>
        <w:r w:rsidR="00C01DD8" w:rsidDel="00C01DD8">
          <w:rPr>
            <w:noProof/>
          </w:rPr>
          <w:delText>[</w:delText>
        </w:r>
        <w:r w:rsidR="006B3F6C" w:rsidDel="00C01DD8">
          <w:rPr>
            <w:noProof/>
          </w:rPr>
          <w:fldChar w:fldCharType="begin"/>
        </w:r>
        <w:r w:rsidR="00C01DD8" w:rsidDel="00C01DD8">
          <w:rPr>
            <w:noProof/>
          </w:rPr>
          <w:delInstrText xml:space="preserve"> HYPERLINK  \l "_ENREF_55" \o "Clement, 2000 #3048" </w:delInstrText>
        </w:r>
        <w:r w:rsidR="006B3F6C" w:rsidDel="00C01DD8">
          <w:rPr>
            <w:noProof/>
          </w:rPr>
          <w:fldChar w:fldCharType="separate"/>
        </w:r>
        <w:r w:rsidR="00C01DD8" w:rsidDel="00C01DD8">
          <w:rPr>
            <w:noProof/>
          </w:rPr>
          <w:delText>55</w:delText>
        </w:r>
        <w:r w:rsidR="006B3F6C" w:rsidDel="00C01DD8">
          <w:rPr>
            <w:noProof/>
          </w:rPr>
          <w:fldChar w:fldCharType="end"/>
        </w:r>
        <w:r w:rsidR="00C01DD8" w:rsidDel="00C01DD8">
          <w:rPr>
            <w:noProof/>
          </w:rPr>
          <w:delText>]</w:delText>
        </w:r>
        <w:r w:rsidR="006B3F6C" w:rsidRPr="005A058E" w:rsidDel="00C01DD8">
          <w:fldChar w:fldCharType="end"/>
        </w:r>
        <w:r w:rsidRPr="005A058E" w:rsidDel="00C01DD8">
          <w:delText>.  This approach first defines the uncorrected distance between haplotypes above which the parsimony criterion is violated with more than 5% probability (the ‘parsimony limit’).  The haplotypes are then connected to one another, starting with those that are most similar, until either all o</w:delText>
        </w:r>
        <w:r w:rsidDel="00C01DD8">
          <w:delText>f the haplotypes are included in a single network or the parsimony limit has been reached.</w:delText>
        </w:r>
      </w:del>
    </w:p>
    <w:p w:rsidR="00E2264E" w:rsidRPr="005A058E" w:rsidDel="00C01DD8" w:rsidRDefault="00E2264E" w:rsidP="00E2264E">
      <w:pPr>
        <w:spacing w:line="360" w:lineRule="auto"/>
        <w:rPr>
          <w:del w:id="1226" w:author="localadmin" w:date="2015-04-02T10:18:00Z"/>
        </w:rPr>
      </w:pPr>
    </w:p>
    <w:p w:rsidR="00E2264E" w:rsidRPr="005A058E" w:rsidDel="00C01DD8" w:rsidRDefault="00E2264E" w:rsidP="00E2264E">
      <w:pPr>
        <w:spacing w:line="360" w:lineRule="auto"/>
        <w:rPr>
          <w:del w:id="1227" w:author="localadmin" w:date="2015-04-02T10:18:00Z"/>
        </w:rPr>
      </w:pPr>
      <w:del w:id="1228" w:author="localadmin" w:date="2015-04-02T10:18:00Z">
        <w:r w:rsidDel="00C01DD8">
          <w:delText xml:space="preserve">The distribution of the observed number of differences between each pair of haplotypes (the ‘mismatch distribution’ </w:delText>
        </w:r>
        <w:r w:rsidR="006B3F6C" w:rsidRPr="005A058E" w:rsidDel="00C01DD8">
          <w:fldChar w:fldCharType="begin"/>
        </w:r>
        <w:r w:rsidR="00C01DD8" w:rsidDel="00C01DD8">
          <w:delInstrText xml:space="preserve"> ADDIN EN.CITE &lt;EndNote&gt;&lt;Cite&gt;&lt;Author&gt;Slatkin&lt;/Author&gt;&lt;Year&gt;1991&lt;/Year&gt;&lt;RecNum&gt;3049&lt;/RecNum&gt;&lt;DisplayText&gt;[56,57]&lt;/DisplayText&gt;&lt;record&gt;&lt;rec-number&gt;3049&lt;/rec-number&gt;&lt;foreign-keys&gt;&lt;key app="EN" db-id="d5zr0exx1f5prwep2rapee0def9wa9t2peet"&gt;3049&lt;/key&gt;&lt;/foreign-keys&gt;&lt;ref-type name="Journal Article"&gt;17&lt;/ref-type&gt;&lt;contributors&gt;&lt;authors&gt;&lt;author&gt;Slatkin, M.&lt;/author&gt;&lt;author&gt;Hudson, R. R.&lt;/author&gt;&lt;/authors&gt;&lt;/contributors&gt;&lt;titles&gt;&lt;title&gt;Pairwise comparisons of mitochondrial DNA sequences in stable and exponentially growing populations&lt;/title&gt;&lt;secondary-title&gt;Genetics&lt;/secondary-title&gt;&lt;/titles&gt;&lt;periodical&gt;&lt;full-title&gt;Genetics&lt;/full-title&gt;&lt;/periodical&gt;&lt;pages&gt;555-562&lt;/pages&gt;&lt;volume&gt;129&lt;/volume&gt;&lt;dates&gt;&lt;year&gt;1991&lt;/year&gt;&lt;/dates&gt;&lt;urls&gt;&lt;/urls&gt;&lt;/record&gt;&lt;/Cite&gt;&lt;Cite&gt;&lt;Author&gt;Rogers&lt;/Author&gt;&lt;Year&gt;1992&lt;/Year&gt;&lt;RecNum&gt;3050&lt;/RecNum&gt;&lt;record&gt;&lt;rec-number&gt;3050&lt;/rec-number&gt;&lt;foreign-keys&gt;&lt;key app="EN" db-id="d5zr0exx1f5prwep2rapee0def9wa9t2peet"&gt;3050&lt;/key&gt;&lt;/foreign-keys&gt;&lt;ref-type name="Journal Article"&gt;17&lt;/ref-type&gt;&lt;contributors&gt;&lt;authors&gt;&lt;author&gt;Rogers, A. R.&lt;/author&gt;&lt;author&gt;Harpending, H.&lt;/author&gt;&lt;/authors&gt;&lt;/contributors&gt;&lt;titles&gt;&lt;title&gt;Population growth makes waves in the distribution of pairwise genetic differences&lt;/title&gt;&lt;secondary-title&gt;Molecular Biology and Evolution&lt;/secondary-title&gt;&lt;/titles&gt;&lt;periodical&gt;&lt;full-title&gt;Molecular Biology and Evolution&lt;/full-title&gt;&lt;/periodical&gt;&lt;pages&gt;552–569&lt;/pages&gt;&lt;volume&gt;9&lt;/volume&gt;&lt;dates&gt;&lt;year&gt;1992&lt;/year&gt;&lt;/dates&gt;&lt;urls&gt;&lt;/urls&gt;&lt;/record&gt;&lt;/Cite&gt;&lt;/EndNote&gt;</w:delInstrText>
        </w:r>
        <w:r w:rsidR="006B3F6C" w:rsidRPr="005A058E" w:rsidDel="00C01DD8">
          <w:fldChar w:fldCharType="separate"/>
        </w:r>
        <w:r w:rsidR="00C01DD8" w:rsidDel="00C01DD8">
          <w:rPr>
            <w:noProof/>
          </w:rPr>
          <w:delText>[</w:delText>
        </w:r>
        <w:r w:rsidR="006B3F6C" w:rsidDel="00C01DD8">
          <w:rPr>
            <w:noProof/>
          </w:rPr>
          <w:fldChar w:fldCharType="begin"/>
        </w:r>
        <w:r w:rsidR="00C01DD8" w:rsidDel="00C01DD8">
          <w:rPr>
            <w:noProof/>
          </w:rPr>
          <w:delInstrText xml:space="preserve"> HYPERLINK  \l "_ENREF_56" \o "Slatkin, 1991 #3049" </w:delInstrText>
        </w:r>
        <w:r w:rsidR="006B3F6C" w:rsidDel="00C01DD8">
          <w:rPr>
            <w:noProof/>
          </w:rPr>
          <w:fldChar w:fldCharType="separate"/>
        </w:r>
        <w:r w:rsidR="00C01DD8" w:rsidDel="00C01DD8">
          <w:rPr>
            <w:noProof/>
          </w:rPr>
          <w:delText>56</w:delText>
        </w:r>
        <w:r w:rsidR="006B3F6C" w:rsidDel="00C01DD8">
          <w:rPr>
            <w:noProof/>
          </w:rPr>
          <w:fldChar w:fldCharType="end"/>
        </w:r>
        <w:r w:rsidR="00C01DD8" w:rsidDel="00C01DD8">
          <w:rPr>
            <w:noProof/>
          </w:rPr>
          <w:delText>,</w:delText>
        </w:r>
        <w:r w:rsidR="006B3F6C" w:rsidDel="00C01DD8">
          <w:rPr>
            <w:noProof/>
          </w:rPr>
          <w:fldChar w:fldCharType="begin"/>
        </w:r>
        <w:r w:rsidR="00C01DD8" w:rsidDel="00C01DD8">
          <w:rPr>
            <w:noProof/>
          </w:rPr>
          <w:delInstrText xml:space="preserve"> HYPERLINK  \l "_ENREF_57" \o "Rogers, 1992 #3050" </w:delInstrText>
        </w:r>
        <w:r w:rsidR="006B3F6C" w:rsidDel="00C01DD8">
          <w:rPr>
            <w:noProof/>
          </w:rPr>
          <w:fldChar w:fldCharType="separate"/>
        </w:r>
        <w:r w:rsidR="00C01DD8" w:rsidDel="00C01DD8">
          <w:rPr>
            <w:noProof/>
          </w:rPr>
          <w:delText>57</w:delText>
        </w:r>
        <w:r w:rsidR="006B3F6C" w:rsidDel="00C01DD8">
          <w:rPr>
            <w:noProof/>
          </w:rPr>
          <w:fldChar w:fldCharType="end"/>
        </w:r>
        <w:r w:rsidR="00C01DD8" w:rsidDel="00C01DD8">
          <w:rPr>
            <w:noProof/>
          </w:rPr>
          <w:delText>]</w:delText>
        </w:r>
        <w:r w:rsidR="006B3F6C" w:rsidRPr="005A058E" w:rsidDel="00C01DD8">
          <w:fldChar w:fldCharType="end"/>
        </w:r>
        <w:r w:rsidRPr="005A058E" w:rsidDel="00C01DD8">
          <w:delText>) was next</w:delText>
        </w:r>
        <w:r w:rsidDel="00C01DD8">
          <w:delText xml:space="preserve"> calculated within </w:delText>
        </w:r>
        <w:r w:rsidDel="00C01DD8">
          <w:rPr>
            <w:smallCaps/>
          </w:rPr>
          <w:delText>Arlequin</w:delText>
        </w:r>
        <w:r w:rsidDel="00C01DD8">
          <w:delText>.  This typically forms a unimodal wave in samples draw</w:delText>
        </w:r>
        <w:r w:rsidRPr="005A058E" w:rsidDel="00C01DD8">
          <w:delText xml:space="preserve">n from recently expanded populations, whereas samples from </w:delText>
        </w:r>
        <w:r w:rsidDel="00C01DD8">
          <w:delText xml:space="preserve">static or bottlenecked populations tend to exhibit multimodal distributions </w:delText>
        </w:r>
        <w:r w:rsidR="006B3F6C" w:rsidRPr="005A058E" w:rsidDel="00C01DD8">
          <w:fldChar w:fldCharType="begin">
            <w:fldData xml:space="preserve">PEVuZE5vdGU+PENpdGU+PEF1dGhvcj5Sb2dlcnM8L0F1dGhvcj48WWVhcj4xOTkyPC9ZZWFyPjxS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</w:fldData>
          </w:fldChar>
        </w:r>
        <w:r w:rsidR="00C01DD8" w:rsidDel="00C01DD8">
          <w:delInstrText xml:space="preserve"> ADDIN EN.CITE </w:delInstrText>
        </w:r>
        <w:r w:rsidR="006B3F6C" w:rsidDel="00C01DD8">
          <w:fldChar w:fldCharType="begin">
            <w:fldData xml:space="preserve">PEVuZE5vdGU+PENpdGU+PEF1dGhvcj5Sb2dlcnM8L0F1dGhvcj48WWVhcj4xOTkyPC9ZZWFyPjxS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</w:fldData>
          </w:fldChar>
        </w:r>
        <w:r w:rsidR="00C01DD8" w:rsidDel="00C01DD8">
          <w:delInstrText xml:space="preserve"> ADDIN EN.CITE.DATA </w:delInstrText>
        </w:r>
        <w:r w:rsidR="006B3F6C" w:rsidDel="00C01DD8">
          <w:fldChar w:fldCharType="end"/>
        </w:r>
        <w:r w:rsidR="006B3F6C" w:rsidRPr="005A058E" w:rsidDel="00C01DD8">
          <w:fldChar w:fldCharType="separate"/>
        </w:r>
        <w:r w:rsidR="00C01DD8" w:rsidDel="00C01DD8">
          <w:rPr>
            <w:noProof/>
          </w:rPr>
          <w:delText>[</w:delText>
        </w:r>
        <w:r w:rsidR="006B3F6C" w:rsidDel="00C01DD8">
          <w:rPr>
            <w:noProof/>
          </w:rPr>
          <w:fldChar w:fldCharType="begin"/>
        </w:r>
        <w:r w:rsidR="00C01DD8" w:rsidDel="00C01DD8">
          <w:rPr>
            <w:noProof/>
          </w:rPr>
          <w:delInstrText xml:space="preserve"> HYPERLINK  \l "_ENREF_56" \o "Slatkin, 1991 #3049" </w:delInstrText>
        </w:r>
        <w:r w:rsidR="006B3F6C" w:rsidDel="00C01DD8">
          <w:rPr>
            <w:noProof/>
          </w:rPr>
          <w:fldChar w:fldCharType="separate"/>
        </w:r>
        <w:r w:rsidR="00C01DD8" w:rsidDel="00C01DD8">
          <w:rPr>
            <w:noProof/>
          </w:rPr>
          <w:delText>56</w:delText>
        </w:r>
        <w:r w:rsidR="006B3F6C" w:rsidDel="00C01DD8">
          <w:rPr>
            <w:noProof/>
          </w:rPr>
          <w:fldChar w:fldCharType="end"/>
        </w:r>
        <w:r w:rsidR="00C01DD8" w:rsidDel="00C01DD8">
          <w:rPr>
            <w:noProof/>
          </w:rPr>
          <w:delText>,</w:delText>
        </w:r>
        <w:r w:rsidR="006B3F6C" w:rsidDel="00C01DD8">
          <w:rPr>
            <w:noProof/>
          </w:rPr>
          <w:fldChar w:fldCharType="begin"/>
        </w:r>
        <w:r w:rsidR="00C01DD8" w:rsidDel="00C01DD8">
          <w:rPr>
            <w:noProof/>
          </w:rPr>
          <w:delInstrText xml:space="preserve"> HYPERLINK  \l "_ENREF_57" \o "Rogers, 1992 #3050" </w:delInstrText>
        </w:r>
        <w:r w:rsidR="006B3F6C" w:rsidDel="00C01DD8">
          <w:rPr>
            <w:noProof/>
          </w:rPr>
          <w:fldChar w:fldCharType="separate"/>
        </w:r>
        <w:r w:rsidR="00C01DD8" w:rsidDel="00C01DD8">
          <w:rPr>
            <w:noProof/>
          </w:rPr>
          <w:delText>57</w:delText>
        </w:r>
        <w:r w:rsidR="006B3F6C" w:rsidDel="00C01DD8">
          <w:rPr>
            <w:noProof/>
          </w:rPr>
          <w:fldChar w:fldCharType="end"/>
        </w:r>
        <w:r w:rsidR="00C01DD8" w:rsidDel="00C01DD8">
          <w:rPr>
            <w:noProof/>
          </w:rPr>
          <w:delText>,</w:delText>
        </w:r>
        <w:r w:rsidR="006B3F6C" w:rsidDel="00C01DD8">
          <w:rPr>
            <w:noProof/>
          </w:rPr>
          <w:fldChar w:fldCharType="begin"/>
        </w:r>
        <w:r w:rsidR="00C01DD8" w:rsidDel="00C01DD8">
          <w:rPr>
            <w:noProof/>
          </w:rPr>
          <w:delInstrText xml:space="preserve"> HYPERLINK  \l "_ENREF_58" \o "Excoffier, 1999 #3093" </w:delInstrText>
        </w:r>
        <w:r w:rsidR="006B3F6C" w:rsidDel="00C01DD8">
          <w:rPr>
            <w:noProof/>
          </w:rPr>
          <w:fldChar w:fldCharType="separate"/>
        </w:r>
        <w:r w:rsidR="00C01DD8" w:rsidDel="00C01DD8">
          <w:rPr>
            <w:noProof/>
          </w:rPr>
          <w:delText>58</w:delText>
        </w:r>
        <w:r w:rsidR="006B3F6C" w:rsidDel="00C01DD8">
          <w:rPr>
            <w:noProof/>
          </w:rPr>
          <w:fldChar w:fldCharType="end"/>
        </w:r>
        <w:r w:rsidR="00C01DD8" w:rsidDel="00C01DD8">
          <w:rPr>
            <w:noProof/>
          </w:rPr>
          <w:delText>]</w:delText>
        </w:r>
        <w:r w:rsidR="006B3F6C" w:rsidRPr="005A058E" w:rsidDel="00C01DD8">
          <w:fldChar w:fldCharType="end"/>
        </w:r>
        <w:r w:rsidRPr="005A058E" w:rsidDel="00C01DD8">
          <w:rPr>
            <w:bCs/>
          </w:rPr>
          <w:delText xml:space="preserve">.  </w:delText>
        </w:r>
        <w:r w:rsidRPr="005A058E" w:rsidDel="00C01DD8">
          <w:rPr>
            <w:smallCaps/>
          </w:rPr>
          <w:delText xml:space="preserve">Arlequin </w:delText>
        </w:r>
        <w:r w:rsidRPr="005A058E" w:rsidDel="00C01DD8">
          <w:delText xml:space="preserve">was also used to </w:delText>
        </w:r>
        <w:r w:rsidDel="00C01DD8">
          <w:delText xml:space="preserve">calculate Harpending’s raggedness index </w:delText>
        </w:r>
        <w:r w:rsidR="006B3F6C" w:rsidDel="00C01DD8">
          <w:fldChar w:fldCharType="begin"/>
        </w:r>
        <w:r w:rsidR="00C01DD8" w:rsidDel="00C01DD8">
          <w:delInstrText xml:space="preserve"> ADDIN EN.CITE &lt;EndNote&gt;&lt;Cite&gt;&lt;Author&gt;Harpending&lt;/Author&gt;&lt;Year&gt;1994&lt;/Year&gt;&lt;RecNum&gt;3056&lt;/RecNum&gt;&lt;DisplayText&gt;[59]&lt;/DisplayText&gt;&lt;record&gt;&lt;rec-number&gt;3056&lt;/rec-number&gt;&lt;foreign-keys&gt;&lt;key app="EN" db-id="d5zr0exx1f5prwep2rapee0def9wa9t2peet"&gt;3056&lt;/key&gt;&lt;/foreign-keys&gt;&lt;ref-type name="Journal Article"&gt;17&lt;/ref-type&gt;&lt;contributors&gt;&lt;authors&gt;&lt;author&gt;Harpending, H.&lt;/author&gt;&lt;/authors&gt;&lt;/contributors&gt;&lt;titles&gt;&lt;title&gt;Signature of an ancient population growth in a low-resolution mitochondrial DNA mismatch distribution&lt;/title&gt;&lt;secondary-title&gt;Human Biology&lt;/secondary-title&gt;&lt;/titles&gt;&lt;pages&gt;591-600&lt;/pages&gt;&lt;volume&gt;66&lt;/volume&gt;&lt;dates&gt;&lt;year&gt;1994&lt;/year&gt;&lt;/dates&gt;&lt;urls&gt;&lt;/urls&gt;&lt;/record&gt;&lt;/Cite&gt;&lt;/EndNote&gt;</w:delInstrText>
        </w:r>
        <w:r w:rsidR="006B3F6C" w:rsidDel="00C01DD8">
          <w:fldChar w:fldCharType="separate"/>
        </w:r>
        <w:r w:rsidR="00C01DD8" w:rsidDel="00C01DD8">
          <w:rPr>
            <w:noProof/>
          </w:rPr>
          <w:delText>[</w:delText>
        </w:r>
        <w:r w:rsidR="006B3F6C" w:rsidDel="00C01DD8">
          <w:rPr>
            <w:noProof/>
          </w:rPr>
          <w:fldChar w:fldCharType="begin"/>
        </w:r>
        <w:r w:rsidR="00C01DD8" w:rsidDel="00C01DD8">
          <w:rPr>
            <w:noProof/>
          </w:rPr>
          <w:delInstrText xml:space="preserve"> HYPERLINK  \l "_ENREF_59" \o "Harpending, 1994 #3056" </w:delInstrText>
        </w:r>
        <w:r w:rsidR="006B3F6C" w:rsidDel="00C01DD8">
          <w:rPr>
            <w:noProof/>
          </w:rPr>
          <w:fldChar w:fldCharType="separate"/>
        </w:r>
        <w:r w:rsidR="00C01DD8" w:rsidDel="00C01DD8">
          <w:rPr>
            <w:noProof/>
          </w:rPr>
          <w:delText>59</w:delText>
        </w:r>
        <w:r w:rsidR="006B3F6C" w:rsidDel="00C01DD8">
          <w:rPr>
            <w:noProof/>
          </w:rPr>
          <w:fldChar w:fldCharType="end"/>
        </w:r>
        <w:r w:rsidR="00C01DD8" w:rsidDel="00C01DD8">
          <w:rPr>
            <w:noProof/>
          </w:rPr>
          <w:delText>]</w:delText>
        </w:r>
        <w:r w:rsidR="006B3F6C" w:rsidDel="00C01DD8">
          <w:fldChar w:fldCharType="end"/>
        </w:r>
        <w:r w:rsidDel="00C01DD8">
          <w:delText xml:space="preserve"> and to </w:delText>
        </w:r>
        <w:r w:rsidRPr="005A058E" w:rsidDel="00C01DD8">
          <w:delText xml:space="preserve">test for deviation of </w:delText>
        </w:r>
        <w:r w:rsidDel="00C01DD8">
          <w:delText xml:space="preserve">the observed dataset from a model of rapid population expansion </w:delText>
        </w:r>
        <w:r w:rsidRPr="005A058E" w:rsidDel="00C01DD8">
          <w:delText>assuming the same mean number of pairwise differences as the observed sample</w:delText>
        </w:r>
        <w:r w:rsidDel="00C01DD8">
          <w:delText xml:space="preserve"> </w:delText>
        </w:r>
        <w:r w:rsidR="006B3F6C" w:rsidRPr="005A058E" w:rsidDel="00C01DD8">
          <w:fldChar w:fldCharType="begin"/>
        </w:r>
        <w:r w:rsidR="00C01DD8" w:rsidDel="00C01DD8">
          <w:delInstrText xml:space="preserve"> ADDIN EN.CITE &lt;EndNote&gt;&lt;Cite&gt;&lt;Author&gt;Rogers&lt;/Author&gt;&lt;Year&gt;1992&lt;/Year&gt;&lt;RecNum&gt;3050&lt;/RecNum&gt;&lt;DisplayText&gt;[57]&lt;/DisplayText&gt;&lt;record&gt;&lt;rec-number&gt;3050&lt;/rec-number&gt;&lt;foreign-keys&gt;&lt;key app="EN" db-id="d5zr0exx1f5prwep2rapee0def9wa9t2peet"&gt;3050&lt;/key&gt;&lt;/foreign-keys&gt;&lt;ref-type name="Journal Article"&gt;17&lt;/ref-type&gt;&lt;contributors&gt;&lt;authors&gt;&lt;author&gt;Rogers, A. R.&lt;/author&gt;&lt;author&gt;Harpending, H.&lt;/author&gt;&lt;/authors&gt;&lt;/contributors&gt;&lt;titles&gt;&lt;title&gt;Population growth makes waves in the distribution of pairwise genetic differences&lt;/title&gt;&lt;secondary-title&gt;Molecular Biology and Evolution&lt;/secondary-title&gt;&lt;/titles&gt;&lt;periodical&gt;&lt;full-title&gt;Molecular Biology and Evolution&lt;/full-title&gt;&lt;/periodical&gt;&lt;pages&gt;552–569&lt;/pages&gt;&lt;volume&gt;9&lt;/volume&gt;&lt;dates&gt;&lt;year&gt;1992&lt;/year&gt;&lt;/dates&gt;&lt;urls&gt;&lt;/urls&gt;&lt;/record&gt;&lt;/Cite&gt;&lt;/EndNote&gt;</w:delInstrText>
        </w:r>
        <w:r w:rsidR="006B3F6C" w:rsidRPr="005A058E" w:rsidDel="00C01DD8">
          <w:fldChar w:fldCharType="separate"/>
        </w:r>
        <w:r w:rsidR="00C01DD8" w:rsidDel="00C01DD8">
          <w:rPr>
            <w:noProof/>
          </w:rPr>
          <w:delText>[</w:delText>
        </w:r>
        <w:r w:rsidR="006B3F6C" w:rsidDel="00C01DD8">
          <w:rPr>
            <w:noProof/>
          </w:rPr>
          <w:fldChar w:fldCharType="begin"/>
        </w:r>
        <w:r w:rsidR="00C01DD8" w:rsidDel="00C01DD8">
          <w:rPr>
            <w:noProof/>
          </w:rPr>
          <w:delInstrText xml:space="preserve"> HYPERLINK  \l "_ENREF_57" \o "Rogers, 1992 #3050" </w:delInstrText>
        </w:r>
        <w:r w:rsidR="006B3F6C" w:rsidDel="00C01DD8">
          <w:rPr>
            <w:noProof/>
          </w:rPr>
          <w:fldChar w:fldCharType="separate"/>
        </w:r>
        <w:r w:rsidR="00C01DD8" w:rsidDel="00C01DD8">
          <w:rPr>
            <w:noProof/>
          </w:rPr>
          <w:delText>57</w:delText>
        </w:r>
        <w:r w:rsidR="006B3F6C" w:rsidDel="00C01DD8">
          <w:rPr>
            <w:noProof/>
          </w:rPr>
          <w:fldChar w:fldCharType="end"/>
        </w:r>
        <w:r w:rsidR="00C01DD8" w:rsidDel="00C01DD8">
          <w:rPr>
            <w:noProof/>
          </w:rPr>
          <w:delText>]</w:delText>
        </w:r>
        <w:r w:rsidR="006B3F6C" w:rsidRPr="005A058E" w:rsidDel="00C01DD8">
          <w:fldChar w:fldCharType="end"/>
        </w:r>
        <w:r w:rsidRPr="005A058E" w:rsidDel="00C01DD8">
          <w:delText xml:space="preserve">.  To test for deviations from neutrality, </w:delText>
        </w:r>
        <w:r w:rsidDel="00C01DD8">
          <w:delText xml:space="preserve">we also calculated </w:delText>
        </w:r>
        <w:r w:rsidDel="00C01DD8">
          <w:rPr>
            <w:bCs/>
          </w:rPr>
          <w:delText xml:space="preserve">Tajima’s </w:delText>
        </w:r>
        <w:r w:rsidDel="00C01DD8">
          <w:rPr>
            <w:bCs/>
            <w:i/>
          </w:rPr>
          <w:delText>D</w:delText>
        </w:r>
        <w:r w:rsidDel="00C01DD8">
          <w:rPr>
            <w:bCs/>
          </w:rPr>
          <w:delText xml:space="preserve"> </w:delText>
        </w:r>
        <w:r w:rsidR="006B3F6C" w:rsidRPr="005A058E" w:rsidDel="00C01DD8">
          <w:rPr>
            <w:bCs/>
          </w:rPr>
          <w:fldChar w:fldCharType="begin"/>
        </w:r>
        <w:r w:rsidR="00C01DD8" w:rsidDel="00C01DD8">
          <w:rPr>
            <w:bCs/>
          </w:rPr>
          <w:delInstrText xml:space="preserve"> ADDIN EN.CITE &lt;EndNote&gt;&lt;Cite&gt;&lt;Author&gt;Tajima&lt;/Author&gt;&lt;Year&gt;1989&lt;/Year&gt;&lt;RecNum&gt;3055&lt;/RecNum&gt;&lt;DisplayText&gt;[60]&lt;/DisplayText&gt;&lt;record&gt;&lt;rec-number&gt;3055&lt;/rec-number&gt;&lt;foreign-keys&gt;&lt;key app="EN" db-id="d5zr0exx1f5prwep2rapee0def9wa9t2peet"&gt;3055&lt;/key&gt;&lt;/foreign-keys&gt;&lt;ref-type name="Journal Article"&gt;17&lt;/ref-type&gt;&lt;contributors&gt;&lt;authors&gt;&lt;author&gt;Tajima, F.&lt;/author&gt;&lt;/authors&gt;&lt;/contributors&gt;&lt;titles&gt;&lt;title&gt;Statistical method for testing the neutral mutation hypothesisby DNA polymorphism&lt;/title&gt;&lt;secondary-title&gt;Genetics&lt;/secondary-title&gt;&lt;/titles&gt;&lt;periodical&gt;&lt;full-title&gt;Genetics&lt;/full-title&gt;&lt;/periodical&gt;&lt;pages&gt;585-595&lt;/pages&gt;&lt;number&gt;123&lt;/number&gt;&lt;dates&gt;&lt;year&gt;1989&lt;/year&gt;&lt;/dates&gt;&lt;urls&gt;&lt;/urls&gt;&lt;/record&gt;&lt;/Cite&gt;&lt;/EndNote&gt;</w:delInstrText>
        </w:r>
        <w:r w:rsidR="006B3F6C" w:rsidRPr="005A058E" w:rsidDel="00C01DD8">
          <w:rPr>
            <w:bCs/>
          </w:rPr>
          <w:fldChar w:fldCharType="separate"/>
        </w:r>
        <w:r w:rsidR="00C01DD8" w:rsidDel="00C01DD8">
          <w:rPr>
            <w:bCs/>
            <w:noProof/>
          </w:rPr>
          <w:delText>[</w:delText>
        </w:r>
        <w:r w:rsidR="006B3F6C" w:rsidDel="00C01DD8">
          <w:rPr>
            <w:bCs/>
            <w:noProof/>
          </w:rPr>
          <w:fldChar w:fldCharType="begin"/>
        </w:r>
        <w:r w:rsidR="00C01DD8" w:rsidDel="00C01DD8">
          <w:rPr>
            <w:bCs/>
            <w:noProof/>
          </w:rPr>
          <w:delInstrText xml:space="preserve"> HYPERLINK  \l "_ENREF_60" \o "Tajima, 1989 #3055" </w:delInstrText>
        </w:r>
        <w:r w:rsidR="006B3F6C" w:rsidDel="00C01DD8">
          <w:rPr>
            <w:bCs/>
            <w:noProof/>
          </w:rPr>
          <w:fldChar w:fldCharType="separate"/>
        </w:r>
        <w:r w:rsidR="00C01DD8" w:rsidDel="00C01DD8">
          <w:rPr>
            <w:bCs/>
            <w:noProof/>
          </w:rPr>
          <w:delText>60</w:delText>
        </w:r>
        <w:r w:rsidR="006B3F6C" w:rsidDel="00C01DD8">
          <w:rPr>
            <w:bCs/>
            <w:noProof/>
          </w:rPr>
          <w:fldChar w:fldCharType="end"/>
        </w:r>
        <w:r w:rsidR="00C01DD8" w:rsidDel="00C01DD8">
          <w:rPr>
            <w:bCs/>
            <w:noProof/>
          </w:rPr>
          <w:delText>]</w:delText>
        </w:r>
        <w:r w:rsidR="006B3F6C" w:rsidRPr="005A058E" w:rsidDel="00C01DD8">
          <w:rPr>
            <w:bCs/>
          </w:rPr>
          <w:fldChar w:fldCharType="end"/>
        </w:r>
        <w:r w:rsidRPr="005A058E" w:rsidDel="00C01DD8">
          <w:rPr>
            <w:bCs/>
          </w:rPr>
          <w:delText xml:space="preserve"> and Fu’s </w:delText>
        </w:r>
        <w:r w:rsidRPr="005A058E" w:rsidDel="00C01DD8">
          <w:rPr>
            <w:bCs/>
            <w:i/>
          </w:rPr>
          <w:delText>F</w:delText>
        </w:r>
        <w:r w:rsidDel="00C01DD8">
          <w:rPr>
            <w:bCs/>
            <w:vertAlign w:val="subscript"/>
          </w:rPr>
          <w:delText>s</w:delText>
        </w:r>
        <w:r w:rsidDel="00C01DD8">
          <w:rPr>
            <w:bCs/>
          </w:rPr>
          <w:delText xml:space="preserve"> </w:delText>
        </w:r>
        <w:r w:rsidR="006B3F6C" w:rsidRPr="005A058E" w:rsidDel="00C01DD8">
          <w:rPr>
            <w:bCs/>
          </w:rPr>
          <w:fldChar w:fldCharType="begin"/>
        </w:r>
        <w:r w:rsidR="00C01DD8" w:rsidDel="00C01DD8">
          <w:rPr>
            <w:bCs/>
          </w:rPr>
          <w:delInstrText xml:space="preserve"> ADDIN EN.CITE &lt;EndNote&gt;&lt;Cite&gt;&lt;Author&gt;Fu&lt;/Author&gt;&lt;Year&gt;1997&lt;/Year&gt;&lt;RecNum&gt;3054&lt;/RecNum&gt;&lt;DisplayText&gt;[61]&lt;/DisplayText&gt;&lt;record&gt;&lt;rec-number&gt;3054&lt;/rec-number&gt;&lt;foreign-keys&gt;&lt;key app="EN" db-id="d5zr0exx1f5prwep2rapee0def9wa9t2peet"&gt;3054&lt;/key&gt;&lt;/foreign-keys&gt;&lt;ref-type name="Journal Article"&gt;17&lt;/ref-type&gt;&lt;contributors&gt;&lt;authors&gt;&lt;author&gt;Fu, Y. X.&lt;/author&gt;&lt;/authors&gt;&lt;/contributors&gt;&lt;titles&gt;&lt;title&gt;Statistical tests of neutrality of mutations against population growth, hitchhiking and background selection&lt;/title&gt;&lt;secondary-title&gt;Genetics&lt;/secondary-title&gt;&lt;/titles&gt;&lt;periodical&gt;&lt;full-title&gt;Genetics&lt;/full-title&gt;&lt;/periodical&gt;&lt;pages&gt;915-925&lt;/pages&gt;&lt;volume&gt;147&lt;/volume&gt;&lt;dates&gt;&lt;year&gt;1997&lt;/year&gt;&lt;/dates&gt;&lt;urls&gt;&lt;/urls&gt;&lt;/record&gt;&lt;/Cite&gt;&lt;/EndNote&gt;</w:delInstrText>
        </w:r>
        <w:r w:rsidR="006B3F6C" w:rsidRPr="005A058E" w:rsidDel="00C01DD8">
          <w:rPr>
            <w:bCs/>
          </w:rPr>
          <w:fldChar w:fldCharType="separate"/>
        </w:r>
        <w:r w:rsidR="00C01DD8" w:rsidDel="00C01DD8">
          <w:rPr>
            <w:bCs/>
            <w:noProof/>
          </w:rPr>
          <w:delText>[</w:delText>
        </w:r>
        <w:r w:rsidR="006B3F6C" w:rsidDel="00C01DD8">
          <w:rPr>
            <w:bCs/>
            <w:noProof/>
          </w:rPr>
          <w:fldChar w:fldCharType="begin"/>
        </w:r>
        <w:r w:rsidR="00C01DD8" w:rsidDel="00C01DD8">
          <w:rPr>
            <w:bCs/>
            <w:noProof/>
          </w:rPr>
          <w:delInstrText xml:space="preserve"> HYPERLINK  \l "_ENREF_61" \o "Fu, 1997 #3054" </w:delInstrText>
        </w:r>
        <w:r w:rsidR="006B3F6C" w:rsidDel="00C01DD8">
          <w:rPr>
            <w:bCs/>
            <w:noProof/>
          </w:rPr>
          <w:fldChar w:fldCharType="separate"/>
        </w:r>
        <w:r w:rsidR="00C01DD8" w:rsidDel="00C01DD8">
          <w:rPr>
            <w:bCs/>
            <w:noProof/>
          </w:rPr>
          <w:delText>61</w:delText>
        </w:r>
        <w:r w:rsidR="006B3F6C" w:rsidDel="00C01DD8">
          <w:rPr>
            <w:bCs/>
            <w:noProof/>
          </w:rPr>
          <w:fldChar w:fldCharType="end"/>
        </w:r>
        <w:r w:rsidR="00C01DD8" w:rsidDel="00C01DD8">
          <w:rPr>
            <w:bCs/>
            <w:noProof/>
          </w:rPr>
          <w:delText>]</w:delText>
        </w:r>
        <w:r w:rsidR="006B3F6C" w:rsidRPr="005A058E" w:rsidDel="00C01DD8">
          <w:rPr>
            <w:bCs/>
          </w:rPr>
          <w:fldChar w:fldCharType="end"/>
        </w:r>
        <w:r w:rsidRPr="005A058E" w:rsidDel="00C01DD8">
          <w:rPr>
            <w:bCs/>
          </w:rPr>
          <w:delText xml:space="preserve"> within </w:delText>
        </w:r>
        <w:r w:rsidRPr="005A058E" w:rsidDel="00C01DD8">
          <w:rPr>
            <w:smallCaps/>
          </w:rPr>
          <w:delText>Arlequin</w:delText>
        </w:r>
        <w:r w:rsidDel="00C01DD8">
          <w:rPr>
            <w:bCs/>
          </w:rPr>
          <w:delText>.  Significant negative values of these statistics indicate an excess of low frequency polymorphisms, a pattern commonly attributed to recent population expansion.</w:delText>
        </w:r>
      </w:del>
    </w:p>
    <w:p w:rsidR="00E2264E" w:rsidRPr="005A058E" w:rsidDel="00C01DD8" w:rsidRDefault="00E2264E" w:rsidP="00E2264E">
      <w:pPr>
        <w:spacing w:line="360" w:lineRule="auto"/>
        <w:rPr>
          <w:del w:id="1229" w:author="localadmin" w:date="2015-04-02T10:18:00Z"/>
          <w:bCs/>
        </w:rPr>
      </w:pPr>
    </w:p>
    <w:p w:rsidR="00E2264E" w:rsidRPr="00551CF7" w:rsidDel="00C01DD8" w:rsidRDefault="00E2264E" w:rsidP="00E2264E">
      <w:pPr>
        <w:spacing w:line="360" w:lineRule="auto"/>
        <w:rPr>
          <w:del w:id="1230" w:author="localadmin" w:date="2015-04-02T10:18:00Z"/>
          <w:rFonts w:ascii="Arial" w:hAnsi="Arial" w:cs="Arial"/>
        </w:rPr>
      </w:pPr>
      <w:del w:id="1231" w:author="localadmin" w:date="2015-04-02T10:18:00Z">
        <w:r w:rsidRPr="00551CF7" w:rsidDel="00C01DD8">
          <w:rPr>
            <w:rFonts w:ascii="Arial" w:hAnsi="Arial" w:cs="Arial"/>
            <w:bCs/>
          </w:rPr>
          <w:delText>Bayesian skyline plot</w:delText>
        </w:r>
      </w:del>
    </w:p>
    <w:p w:rsidR="00E2264E" w:rsidDel="00C01DD8" w:rsidRDefault="00E2264E" w:rsidP="00E2264E">
      <w:pPr>
        <w:spacing w:line="360" w:lineRule="auto"/>
        <w:rPr>
          <w:del w:id="1232" w:author="localadmin" w:date="2015-04-02T10:18:00Z"/>
        </w:rPr>
      </w:pPr>
      <w:del w:id="1233" w:author="localadmin" w:date="2015-04-02T10:18:00Z">
        <w:r w:rsidDel="00C01DD8">
          <w:delText xml:space="preserve">MCMC sampling procedures </w:delText>
        </w:r>
        <w:r w:rsidR="006B3F6C" w:rsidRPr="005A058E" w:rsidDel="00C01DD8">
          <w:fldChar w:fldCharType="begin"/>
        </w:r>
        <w:r w:rsidR="007645BF" w:rsidDel="00C01DD8">
          <w:delInstrText xml:space="preserve"> ADDIN EN.CITE &lt;EndNote&gt;&lt;Cite&gt;&lt;Author&gt;Drummond&lt;/Author&gt;&lt;Year&gt;2005&lt;/Year&gt;&lt;RecNum&gt;3094&lt;/RecNum&gt;&lt;DisplayText&gt;[28]&lt;/DisplayText&gt;&lt;record&gt;&lt;rec-number&gt;3094&lt;/rec-number&gt;&lt;foreign-keys&gt;&lt;key app="EN" db-id="d5zr0exx1f5prwep2rapee0def9wa9t2peet"&gt;3094&lt;/key&gt;&lt;/foreign-keys&gt;&lt;ref-type name="Journal Article"&gt;17&lt;/ref-type&gt;&lt;contributors&gt;&lt;authors&gt;&lt;author&gt;Drummond, A.J.&lt;/author&gt;&lt;author&gt;Rambaut, A.&lt;/author&gt;&lt;author&gt;Shapiro, B.&lt;/author&gt;&lt;author&gt;Pybus, O.G.&lt;/author&gt;&lt;/authors&gt;&lt;/contributors&gt;&lt;titles&gt;&lt;title&gt;Bayesian coalescent inference of past population dynamics from molecular sequences&lt;/title&gt;&lt;secondary-title&gt;Molecular Biology and Evolution&lt;/secondary-title&gt;&lt;/titles&gt;&lt;periodical&gt;&lt;full-title&gt;Molecular Biology and Evolution&lt;/full-title&gt;&lt;/periodical&gt;&lt;pages&gt;1185-1192&lt;/pages&gt;&lt;volume&gt;22&lt;/volume&gt;&lt;dates&gt;&lt;year&gt;2005&lt;/year&gt;&lt;/dates&gt;&lt;urls&gt;&lt;/urls&gt;&lt;/record&gt;&lt;/Cite&gt;&lt;/EndNote&gt;</w:delInstrText>
        </w:r>
        <w:r w:rsidR="006B3F6C" w:rsidRPr="005A058E" w:rsidDel="00C01DD8">
          <w:fldChar w:fldCharType="separate"/>
        </w:r>
        <w:r w:rsidR="007645BF" w:rsidDel="00C01DD8">
          <w:rPr>
            <w:noProof/>
          </w:rPr>
          <w:delText>[</w:delText>
        </w:r>
        <w:r w:rsidR="006B3F6C" w:rsidDel="00C01DD8">
          <w:rPr>
            <w:noProof/>
          </w:rPr>
          <w:fldChar w:fldCharType="begin"/>
        </w:r>
        <w:r w:rsidR="00C01DD8" w:rsidDel="00C01DD8">
          <w:rPr>
            <w:noProof/>
          </w:rPr>
          <w:delInstrText xml:space="preserve"> HYPERLINK  \l "_ENREF_28" \o "Drummond, 2005 #3094" </w:delInstrText>
        </w:r>
        <w:r w:rsidR="006B3F6C" w:rsidDel="00C01DD8">
          <w:rPr>
            <w:noProof/>
          </w:rPr>
          <w:fldChar w:fldCharType="separate"/>
        </w:r>
        <w:r w:rsidR="00C01DD8" w:rsidDel="00C01DD8">
          <w:rPr>
            <w:noProof/>
          </w:rPr>
          <w:delText>28</w:delText>
        </w:r>
        <w:r w:rsidR="006B3F6C" w:rsidDel="00C01DD8">
          <w:rPr>
            <w:noProof/>
          </w:rPr>
          <w:fldChar w:fldCharType="end"/>
        </w:r>
        <w:r w:rsidR="007645BF" w:rsidDel="00C01DD8">
          <w:rPr>
            <w:noProof/>
          </w:rPr>
          <w:delText>]</w:delText>
        </w:r>
        <w:r w:rsidR="006B3F6C" w:rsidRPr="005A058E" w:rsidDel="00C01DD8">
          <w:fldChar w:fldCharType="end"/>
        </w:r>
        <w:r w:rsidRPr="005A058E" w:rsidDel="00C01DD8">
          <w:delText xml:space="preserve"> were used to generate a BSP of female effective population size</w:delText>
        </w:r>
        <w:r w:rsidDel="00C01DD8">
          <w:delText xml:space="preserve"> (</w:delText>
        </w:r>
        <w:r w:rsidDel="00C01DD8">
          <w:rPr>
            <w:i/>
          </w:rPr>
          <w:delText>N</w:delText>
        </w:r>
        <w:r w:rsidDel="00C01DD8">
          <w:rPr>
            <w:i/>
            <w:vertAlign w:val="subscript"/>
          </w:rPr>
          <w:delText>ef</w:delText>
        </w:r>
        <w:r w:rsidDel="00C01DD8">
          <w:delText xml:space="preserve">) over time within </w:delText>
        </w:r>
        <w:r w:rsidDel="00C01DD8">
          <w:rPr>
            <w:smallCaps/>
          </w:rPr>
          <w:delText>Beast</w:delText>
        </w:r>
        <w:r w:rsidDel="00C01DD8">
          <w:delText xml:space="preserve"> v 1.5.4 </w:delText>
        </w:r>
        <w:r w:rsidR="006B3F6C" w:rsidRPr="005A058E" w:rsidDel="00C01DD8">
          <w:fldChar w:fldCharType="begin"/>
        </w:r>
        <w:r w:rsidR="00C01DD8" w:rsidDel="00C01DD8">
          <w:delInstrText xml:space="preserve"> ADDIN EN.CITE &lt;EndNote&gt;&lt;Cite&gt;&lt;Author&gt;Drummond&lt;/Author&gt;&lt;Year&gt;2007&lt;/Year&gt;&lt;RecNum&gt;3076&lt;/RecNum&gt;&lt;DisplayText&gt;[62]&lt;/DisplayText&gt;&lt;record&gt;&lt;rec-number&gt;3076&lt;/rec-number&gt;&lt;foreign-keys&gt;&lt;key app="EN" db-id="asvav9t91rp5a2exrvhxv2s0exa5f99dt2r2"&gt;3076&lt;/key&gt;&lt;/foreign-keys&gt;&lt;ref-type name="Journal Article"&gt;17&lt;/ref-type&gt;&lt;contributors&gt;&lt;authors&gt;&lt;author&gt;Drummond, A.J.&lt;/author&gt;&lt;author&gt;Rambaut, A. &lt;/author&gt;&lt;/authors&gt;&lt;/contributors&gt;&lt;titles&gt;&lt;title&gt;BEAST: Bayesian evolutionary analysis by sampling trees&lt;/title&gt;&lt;secondary-title&gt;BMC Evolutionary Biology&lt;/secondary-title&gt;&lt;/titles&gt;&lt;periodical&gt;&lt;full-title&gt;BMC Evolutionary Biology&lt;/full-title&gt;&lt;/periodical&gt;&lt;pages&gt;214&lt;/pages&gt;&lt;volume&gt;7&lt;/volume&gt;&lt;dates&gt;&lt;year&gt;2007&lt;/year&gt;&lt;/dates&gt;&lt;urls&gt;&lt;/urls&gt;&lt;/record&gt;&lt;/Cite&gt;&lt;/EndNote&gt;</w:delInstrText>
        </w:r>
        <w:r w:rsidR="006B3F6C" w:rsidRPr="005A058E" w:rsidDel="00C01DD8">
          <w:fldChar w:fldCharType="separate"/>
        </w:r>
        <w:r w:rsidR="00C01DD8" w:rsidDel="00C01DD8">
          <w:rPr>
            <w:noProof/>
          </w:rPr>
          <w:delText>[</w:delText>
        </w:r>
        <w:r w:rsidR="006B3F6C" w:rsidDel="00C01DD8">
          <w:rPr>
            <w:noProof/>
          </w:rPr>
          <w:fldChar w:fldCharType="begin"/>
        </w:r>
        <w:r w:rsidR="00C01DD8" w:rsidDel="00C01DD8">
          <w:rPr>
            <w:noProof/>
          </w:rPr>
          <w:delInstrText xml:space="preserve"> HYPERLINK  \l "_ENREF_62" \o "Drummond, 2007 #3076" </w:delInstrText>
        </w:r>
        <w:r w:rsidR="006B3F6C" w:rsidDel="00C01DD8">
          <w:rPr>
            <w:noProof/>
          </w:rPr>
          <w:fldChar w:fldCharType="separate"/>
        </w:r>
        <w:r w:rsidR="00C01DD8" w:rsidDel="00C01DD8">
          <w:rPr>
            <w:noProof/>
          </w:rPr>
          <w:delText>62</w:delText>
        </w:r>
        <w:r w:rsidR="006B3F6C" w:rsidDel="00C01DD8">
          <w:rPr>
            <w:noProof/>
          </w:rPr>
          <w:fldChar w:fldCharType="end"/>
        </w:r>
        <w:r w:rsidR="00C01DD8" w:rsidDel="00C01DD8">
          <w:rPr>
            <w:noProof/>
          </w:rPr>
          <w:delText>]</w:delText>
        </w:r>
        <w:r w:rsidR="006B3F6C" w:rsidRPr="005A058E" w:rsidDel="00C01DD8">
          <w:fldChar w:fldCharType="end"/>
        </w:r>
        <w:r w:rsidRPr="005A058E" w:rsidDel="00C01DD8">
          <w:delText>.  The Bayesian skyline algorithm describes a flexible de</w:delText>
        </w:r>
        <w:r w:rsidDel="00C01DD8">
          <w:delText>mographic model which estimates the posterior distributions</w:delText>
        </w:r>
        <w:r w:rsidRPr="007A1C4D" w:rsidDel="00C01DD8">
          <w:delText xml:space="preserve"> of</w:delText>
        </w:r>
        <w:r w:rsidDel="00C01DD8">
          <w:delText xml:space="preserve"> </w:delText>
        </w:r>
        <w:r w:rsidRPr="007A1C4D" w:rsidDel="00C01DD8">
          <w:delText>theta (</w:delText>
        </w:r>
        <w:r w:rsidRPr="007A1C4D" w:rsidDel="00C01DD8">
          <w:rPr>
            <w:i/>
            <w:iCs/>
          </w:rPr>
          <w:delText>θ = N</w:delText>
        </w:r>
        <w:r w:rsidRPr="009A683E" w:rsidDel="00C01DD8">
          <w:rPr>
            <w:i/>
            <w:iCs/>
            <w:vertAlign w:val="subscript"/>
          </w:rPr>
          <w:delText>ef</w:delText>
        </w:r>
        <w:r w:rsidRPr="007A1C4D" w:rsidDel="00C01DD8">
          <w:rPr>
            <w:i/>
            <w:iCs/>
          </w:rPr>
          <w:delText>τ</w:delText>
        </w:r>
        <w:r w:rsidRPr="007A1C4D" w:rsidDel="00C01DD8">
          <w:delText xml:space="preserve">, where </w:delText>
        </w:r>
        <w:r w:rsidRPr="007A1C4D" w:rsidDel="00C01DD8">
          <w:rPr>
            <w:i/>
            <w:iCs/>
          </w:rPr>
          <w:delText xml:space="preserve">τ </w:delText>
        </w:r>
        <w:r w:rsidRPr="007A1C4D" w:rsidDel="00C01DD8">
          <w:delText>= generation length) through</w:delText>
        </w:r>
        <w:r w:rsidDel="00C01DD8">
          <w:delText xml:space="preserve"> </w:delText>
        </w:r>
        <w:r w:rsidRPr="007A1C4D" w:rsidDel="00C01DD8">
          <w:delText>time</w:delText>
        </w:r>
        <w:r w:rsidDel="00C01DD8">
          <w:delText xml:space="preserve"> while minimizing assumptions about population growth trajectories</w:delText>
        </w:r>
        <w:r w:rsidRPr="007A1C4D" w:rsidDel="00C01DD8">
          <w:delText>.</w:delText>
        </w:r>
        <w:r w:rsidDel="00C01DD8">
          <w:delText xml:space="preserve">  Three</w:delText>
        </w:r>
        <w:r w:rsidRPr="007A1C4D" w:rsidDel="00C01DD8">
          <w:delText xml:space="preserve"> discrete changes in population size</w:delText>
        </w:r>
        <w:r w:rsidDel="00C01DD8">
          <w:delText xml:space="preserve"> were allowed, a value selected so as not to over-parameterize the data.  To allow derivation of </w:delText>
        </w:r>
        <w:r w:rsidRPr="003932D3" w:rsidDel="00C01DD8">
          <w:rPr>
            <w:i/>
          </w:rPr>
          <w:delText>N</w:delText>
        </w:r>
        <w:r w:rsidRPr="003932D3" w:rsidDel="00C01DD8">
          <w:rPr>
            <w:i/>
            <w:vertAlign w:val="subscript"/>
          </w:rPr>
          <w:delText>ef</w:delText>
        </w:r>
        <w:r w:rsidDel="00C01DD8">
          <w:delText xml:space="preserve"> from </w:delText>
        </w:r>
        <w:r w:rsidRPr="007A1C4D" w:rsidDel="00C01DD8">
          <w:rPr>
            <w:i/>
            <w:iCs/>
          </w:rPr>
          <w:delText>θ</w:delText>
        </w:r>
        <w:r w:rsidDel="00C01DD8">
          <w:rPr>
            <w:iCs/>
          </w:rPr>
          <w:delText xml:space="preserve">, we estimated </w:delText>
        </w:r>
        <w:r w:rsidRPr="007A1C4D" w:rsidDel="00C01DD8">
          <w:rPr>
            <w:i/>
            <w:iCs/>
          </w:rPr>
          <w:delText>τ</w:delText>
        </w:r>
        <w:r w:rsidDel="00C01DD8">
          <w:delText xml:space="preserve">, defined by Caswell </w:delText>
        </w:r>
        <w:r w:rsidR="006B3F6C" w:rsidDel="00C01DD8">
          <w:fldChar w:fldCharType="begin"/>
        </w:r>
        <w:r w:rsidR="00C01DD8" w:rsidDel="00C01DD8">
          <w:delInstrText xml:space="preserve"> ADDIN EN.CITE &lt;EndNote&gt;&lt;Cite&gt;&lt;Author&gt;Caswell&lt;/Author&gt;&lt;Year&gt;2001&lt;/Year&gt;&lt;RecNum&gt;3060&lt;/RecNum&gt;&lt;DisplayText&gt;[63]&lt;/DisplayText&gt;&lt;record&gt;&lt;rec-number&gt;3060&lt;/rec-number&gt;&lt;foreign-keys&gt;&lt;key app="EN" db-id="d5zr0exx1f5prwep2rapee0def9wa9t2peet"&gt;3060&lt;/key&gt;&lt;/foreign-keys&gt;&lt;ref-type name="Book"&gt;6&lt;/ref-type&gt;&lt;contributors&gt;&lt;authors&gt;&lt;author&gt;Caswell, H.&lt;/author&gt;&lt;/authors&gt;&lt;/contributors&gt;&lt;titles&gt;&lt;title&gt;Matrix population models&lt;/title&gt;&lt;/titles&gt;&lt;edition&gt;2nd&lt;/edition&gt;&lt;dates&gt;&lt;year&gt;2001&lt;/year&gt;&lt;/dates&gt;&lt;pub-location&gt;Sunderland, Massachusetts&lt;/pub-location&gt;&lt;publisher&gt;Sinauer Associates&lt;/publisher&gt;&lt;urls&gt;&lt;/urls&gt;&lt;/record&gt;&lt;/Cite&gt;&lt;/EndNote&gt;</w:delInstrText>
        </w:r>
        <w:r w:rsidR="006B3F6C" w:rsidDel="00C01DD8">
          <w:fldChar w:fldCharType="separate"/>
        </w:r>
        <w:r w:rsidR="00C01DD8" w:rsidDel="00C01DD8">
          <w:rPr>
            <w:noProof/>
          </w:rPr>
          <w:delText>[</w:delText>
        </w:r>
        <w:r w:rsidR="006B3F6C" w:rsidDel="00C01DD8">
          <w:rPr>
            <w:noProof/>
          </w:rPr>
          <w:fldChar w:fldCharType="begin"/>
        </w:r>
        <w:r w:rsidR="00C01DD8" w:rsidDel="00C01DD8">
          <w:rPr>
            <w:noProof/>
          </w:rPr>
          <w:delInstrText xml:space="preserve"> HYPERLINK  \l "_ENREF_63" \o "Caswell, 2001 #3060" </w:delInstrText>
        </w:r>
        <w:r w:rsidR="006B3F6C" w:rsidDel="00C01DD8">
          <w:rPr>
            <w:noProof/>
          </w:rPr>
          <w:fldChar w:fldCharType="separate"/>
        </w:r>
        <w:r w:rsidR="00C01DD8" w:rsidDel="00C01DD8">
          <w:rPr>
            <w:noProof/>
          </w:rPr>
          <w:delText>63</w:delText>
        </w:r>
        <w:r w:rsidR="006B3F6C" w:rsidDel="00C01DD8">
          <w:rPr>
            <w:noProof/>
          </w:rPr>
          <w:fldChar w:fldCharType="end"/>
        </w:r>
        <w:r w:rsidR="00C01DD8" w:rsidDel="00C01DD8">
          <w:rPr>
            <w:noProof/>
          </w:rPr>
          <w:delText>]</w:delText>
        </w:r>
        <w:r w:rsidR="006B3F6C" w:rsidDel="00C01DD8">
          <w:fldChar w:fldCharType="end"/>
        </w:r>
        <w:r w:rsidDel="00C01DD8">
          <w:delText xml:space="preserve"> as the </w:delText>
        </w:r>
        <w:r w:rsidRPr="00FA311C" w:rsidDel="00C01DD8">
          <w:delText>mean age of mothers of the offspring produced by a cohort</w:delText>
        </w:r>
        <w:r w:rsidRPr="00760BE0" w:rsidDel="00C01DD8">
          <w:delText xml:space="preserve"> over its lifetime</w:delText>
        </w:r>
        <w:r w:rsidDel="00C01DD8">
          <w:delText xml:space="preserve">, at 9.89 years (SD = 2.42, range = 4.83-12.72) using 26 consecutive years of data within </w:delText>
        </w:r>
        <w:r w:rsidRPr="00760BE0" w:rsidDel="00C01DD8">
          <w:delText>population models developed</w:delText>
        </w:r>
        <w:r w:rsidDel="00C01DD8">
          <w:delText xml:space="preserve"> and implemented</w:delText>
        </w:r>
        <w:r w:rsidRPr="00760BE0" w:rsidDel="00C01DD8">
          <w:delText xml:space="preserve"> </w:delText>
        </w:r>
        <w:r w:rsidDel="00C01DD8">
          <w:delText xml:space="preserve">by Forcada </w:delText>
        </w:r>
        <w:r w:rsidRPr="00D55164" w:rsidDel="00C01DD8">
          <w:rPr>
            <w:i/>
            <w:szCs w:val="24"/>
          </w:rPr>
          <w:delText>et al</w:delText>
        </w:r>
        <w:r w:rsidDel="00C01DD8">
          <w:delText xml:space="preserve">. </w:delText>
        </w:r>
        <w:r w:rsidR="006B3F6C" w:rsidDel="00C01DD8">
          <w:fldChar w:fldCharType="begin"/>
        </w:r>
        <w:r w:rsidR="00C01DD8" w:rsidDel="00C01DD8">
          <w:delInstrText xml:space="preserve"> ADDIN EN.CITE &lt;EndNote&gt;&lt;Cite&gt;&lt;Author&gt;Forcada&lt;/Author&gt;&lt;Year&gt;2008&lt;/Year&gt;&lt;RecNum&gt;3061&lt;/RecNum&gt;&lt;DisplayText&gt;[64]&lt;/DisplayText&gt;&lt;record&gt;&lt;rec-number&gt;3061&lt;/rec-number&gt;&lt;foreign-keys&gt;&lt;key app="EN" db-id="d5zr0exx1f5prwep2rapee0def9wa9t2peet"&gt;3061&lt;/key&gt;&lt;/foreign-keys&gt;&lt;ref-type name="Journal Article"&gt;17&lt;/ref-type&gt;&lt;contributors&gt;&lt;authors&gt;&lt;author&gt;Forcada, J.&lt;/author&gt;&lt;author&gt;Trathan, P. N.&lt;/author&gt;&lt;author&gt;Murphy, E. J.&lt;/author&gt;&lt;/authors&gt;&lt;/contributors&gt;&lt;titles&gt;&lt;title&gt;Life history buffering in Antarctic mammals and birds against changing patterns of climate and environmental variation&lt;/title&gt;&lt;secondary-title&gt;Global Change Biology&lt;/secondary-title&gt;&lt;/titles&gt;&lt;periodical&gt;&lt;full-title&gt;Global Change Biology&lt;/full-title&gt;&lt;/periodical&gt;&lt;pages&gt;2473–2488&lt;/pages&gt;&lt;volume&gt;14&lt;/volume&gt;&lt;dates&gt;&lt;year&gt;2008&lt;/year&gt;&lt;/dates&gt;&lt;urls&gt;&lt;/urls&gt;&lt;/record&gt;&lt;/Cite&gt;&lt;/EndNote&gt;</w:delInstrText>
        </w:r>
        <w:r w:rsidR="006B3F6C" w:rsidDel="00C01DD8">
          <w:fldChar w:fldCharType="separate"/>
        </w:r>
        <w:r w:rsidR="00C01DD8" w:rsidDel="00C01DD8">
          <w:rPr>
            <w:noProof/>
          </w:rPr>
          <w:delText>[</w:delText>
        </w:r>
        <w:r w:rsidR="006B3F6C" w:rsidDel="00C01DD8">
          <w:rPr>
            <w:noProof/>
          </w:rPr>
          <w:fldChar w:fldCharType="begin"/>
        </w:r>
        <w:r w:rsidR="00C01DD8" w:rsidDel="00C01DD8">
          <w:rPr>
            <w:noProof/>
          </w:rPr>
          <w:delInstrText xml:space="preserve"> HYPERLINK  \l "_ENREF_64" \o "Forcada, 2008 #3061" </w:delInstrText>
        </w:r>
        <w:r w:rsidR="006B3F6C" w:rsidDel="00C01DD8">
          <w:rPr>
            <w:noProof/>
          </w:rPr>
          <w:fldChar w:fldCharType="separate"/>
        </w:r>
        <w:r w:rsidR="00C01DD8" w:rsidDel="00C01DD8">
          <w:rPr>
            <w:noProof/>
          </w:rPr>
          <w:delText>64</w:delText>
        </w:r>
        <w:r w:rsidR="006B3F6C" w:rsidDel="00C01DD8">
          <w:rPr>
            <w:noProof/>
          </w:rPr>
          <w:fldChar w:fldCharType="end"/>
        </w:r>
        <w:r w:rsidR="00C01DD8" w:rsidDel="00C01DD8">
          <w:rPr>
            <w:noProof/>
          </w:rPr>
          <w:delText>]</w:delText>
        </w:r>
        <w:r w:rsidR="006B3F6C" w:rsidDel="00C01DD8">
          <w:fldChar w:fldCharType="end"/>
        </w:r>
        <w:r w:rsidDel="00C01DD8">
          <w:delText>.</w:delText>
        </w:r>
      </w:del>
    </w:p>
    <w:p w:rsidR="00E2264E" w:rsidDel="00C01DD8" w:rsidRDefault="00E2264E" w:rsidP="00E2264E">
      <w:pPr>
        <w:spacing w:line="360" w:lineRule="auto"/>
        <w:rPr>
          <w:del w:id="1234" w:author="localadmin" w:date="2015-04-02T10:18:00Z"/>
        </w:rPr>
      </w:pPr>
    </w:p>
    <w:p w:rsidR="00E2264E" w:rsidDel="00C01DD8" w:rsidRDefault="00E2264E" w:rsidP="00E2264E">
      <w:pPr>
        <w:spacing w:line="360" w:lineRule="auto"/>
        <w:rPr>
          <w:del w:id="1235" w:author="localadmin" w:date="2015-04-02T10:18:00Z"/>
        </w:rPr>
      </w:pPr>
      <w:del w:id="1236" w:author="localadmin" w:date="2015-04-02T10:18:00Z">
        <w:r w:rsidDel="00C01DD8">
          <w:delText xml:space="preserve">Due to uncertainty </w:delText>
        </w:r>
        <w:r w:rsidRPr="00E27D92" w:rsidDel="00C01DD8">
          <w:delText>over the</w:delText>
        </w:r>
        <w:r w:rsidDel="00C01DD8">
          <w:delText xml:space="preserve"> exact</w:delText>
        </w:r>
        <w:r w:rsidRPr="00E27D92" w:rsidDel="00C01DD8">
          <w:delText xml:space="preserve"> </w:delText>
        </w:r>
        <w:r w:rsidRPr="00E27D92" w:rsidDel="00C01DD8">
          <w:rPr>
            <w:iCs/>
          </w:rPr>
          <w:delText xml:space="preserve">HVR1 mutation </w:delText>
        </w:r>
        <w:r w:rsidDel="00C01DD8">
          <w:rPr>
            <w:iCs/>
          </w:rPr>
          <w:delText>rate</w:delText>
        </w:r>
        <w:r w:rsidRPr="00E27D92" w:rsidDel="00C01DD8">
          <w:rPr>
            <w:iCs/>
          </w:rPr>
          <w:delText xml:space="preserve">, </w:delText>
        </w:r>
        <w:r w:rsidRPr="00E27D92" w:rsidDel="00C01DD8">
          <w:delText xml:space="preserve">we explored a range of </w:delText>
        </w:r>
        <w:r w:rsidDel="00C01DD8">
          <w:delText>values</w:delText>
        </w:r>
        <w:r w:rsidRPr="00E27D92" w:rsidDel="00C01DD8">
          <w:delText xml:space="preserve">.  First, as a lower bound </w:delText>
        </w:r>
        <w:r w:rsidRPr="00E27D92" w:rsidDel="00C01DD8">
          <w:rPr>
            <w:iCs/>
          </w:rPr>
          <w:delText>we used Dickerson et al.'s</w:delText>
        </w:r>
        <w:r w:rsidDel="00C01DD8">
          <w:rPr>
            <w:iCs/>
          </w:rPr>
          <w:delText xml:space="preserve"> </w:delText>
        </w:r>
        <w:r w:rsidR="006B3F6C" w:rsidDel="00C01DD8">
          <w:rPr>
            <w:iCs/>
          </w:rPr>
          <w:fldChar w:fldCharType="begin"/>
        </w:r>
        <w:r w:rsidR="007645BF" w:rsidDel="00C01DD8">
          <w:rPr>
            <w:iCs/>
          </w:rPr>
          <w:delInstrText xml:space="preserve"> ADDIN EN.CITE &lt;EndNote&gt;&lt;Cite&gt;&lt;Author&gt;Dickerson&lt;/Author&gt;&lt;Year&gt;2010&lt;/Year&gt;&lt;RecNum&gt;3089&lt;/RecNum&gt;&lt;DisplayText&gt;[11]&lt;/DisplayText&gt;&lt;record&gt;&lt;rec-number&gt;3089&lt;/rec-number&gt;&lt;foreign-keys&gt;&lt;key app="EN" db-id="d5zr0exx1f5prwep2rapee0def9wa9t2peet"&gt;3089&lt;/key&gt;&lt;/foreign-keys&gt;&lt;ref-type name="Journal Article"&gt;17&lt;/ref-type&gt;&lt;contributors&gt;&lt;authors&gt;&lt;author&gt;Dickerson, B.R.&lt;/author&gt;&lt;author&gt;Ream, R.R.&lt;/author&gt;&lt;author&gt;Vignieri, S.N.&lt;/author&gt;&lt;author&gt;Bentzen, P.&lt;/author&gt;&lt;/authors&gt;&lt;/contributors&gt;&lt;titles&gt;&lt;title&gt;&lt;style face="normal" font="default" size="100%"&gt;Population structure as revealed by mtDNA and microsatellites in Northern fur seals, &lt;/style&gt;&lt;style face="italic" font="default" size="100%"&gt;Callorhinus ursinus&lt;/style&gt;&lt;style face="normal" font="default" size="100%"&gt;, throughout their range&lt;/style&gt;&lt;/title&gt;&lt;secondary-title&gt;PLoS One&lt;/secondary-title&gt;&lt;/titles&gt;&lt;periodical&gt;&lt;full-title&gt;PLoS One&lt;/full-title&gt;&lt;/periodical&gt;&lt;pages&gt;e10671&lt;/pages&gt;&lt;volume&gt;5&lt;/volume&gt;&lt;dates&gt;&lt;year&gt;2010&lt;/year&gt;&lt;/dates&gt;&lt;urls&gt;&lt;/urls&gt;&lt;/record&gt;&lt;/Cite&gt;&lt;/EndNote&gt;</w:delInstrText>
        </w:r>
        <w:r w:rsidR="006B3F6C" w:rsidDel="00C01DD8">
          <w:rPr>
            <w:iCs/>
          </w:rPr>
          <w:fldChar w:fldCharType="separate"/>
        </w:r>
        <w:r w:rsidR="007645BF" w:rsidDel="00C01DD8">
          <w:rPr>
            <w:iCs/>
            <w:noProof/>
          </w:rPr>
          <w:delText>[</w:delText>
        </w:r>
        <w:r w:rsidR="006B3F6C" w:rsidDel="00C01DD8">
          <w:rPr>
            <w:iCs/>
            <w:noProof/>
          </w:rPr>
          <w:fldChar w:fldCharType="begin"/>
        </w:r>
        <w:r w:rsidR="00C01DD8" w:rsidDel="00C01DD8">
          <w:rPr>
            <w:iCs/>
            <w:noProof/>
          </w:rPr>
          <w:delInstrText xml:space="preserve"> HYPERLINK  \l "_ENREF_11" \o "Dickerson, 2010 #3089" </w:delInstrText>
        </w:r>
        <w:r w:rsidR="006B3F6C" w:rsidDel="00C01DD8">
          <w:rPr>
            <w:iCs/>
            <w:noProof/>
          </w:rPr>
          <w:fldChar w:fldCharType="separate"/>
        </w:r>
        <w:r w:rsidR="00C01DD8" w:rsidDel="00C01DD8">
          <w:rPr>
            <w:iCs/>
            <w:noProof/>
          </w:rPr>
          <w:delText>11</w:delText>
        </w:r>
        <w:r w:rsidR="006B3F6C" w:rsidDel="00C01DD8">
          <w:rPr>
            <w:iCs/>
            <w:noProof/>
          </w:rPr>
          <w:fldChar w:fldCharType="end"/>
        </w:r>
        <w:r w:rsidR="007645BF" w:rsidDel="00C01DD8">
          <w:rPr>
            <w:iCs/>
            <w:noProof/>
          </w:rPr>
          <w:delText>]</w:delText>
        </w:r>
        <w:r w:rsidR="006B3F6C" w:rsidDel="00C01DD8">
          <w:rPr>
            <w:iCs/>
          </w:rPr>
          <w:fldChar w:fldCharType="end"/>
        </w:r>
        <w:r w:rsidRPr="00E27D92" w:rsidDel="00C01DD8">
          <w:rPr>
            <w:iCs/>
          </w:rPr>
          <w:delText xml:space="preserve"> estimate of the HVR1 mutation rate of 5.8%</w:delText>
        </w:r>
        <w:r w:rsidDel="00C01DD8">
          <w:rPr>
            <w:iCs/>
          </w:rPr>
          <w:delText xml:space="preserve"> per </w:delText>
        </w:r>
        <w:r w:rsidRPr="00E27D92" w:rsidDel="00C01DD8">
          <w:rPr>
            <w:iCs/>
          </w:rPr>
          <w:delText xml:space="preserve">my derived for </w:delText>
        </w:r>
        <w:r w:rsidRPr="00E27D92" w:rsidDel="00C01DD8">
          <w:rPr>
            <w:i/>
          </w:rPr>
          <w:delText>Callorhinus ursinus</w:delText>
        </w:r>
        <w:r w:rsidRPr="00E27D92" w:rsidDel="00C01DD8">
          <w:rPr>
            <w:iCs/>
          </w:rPr>
          <w:delText xml:space="preserve">.  </w:delText>
        </w:r>
        <w:r w:rsidDel="00C01DD8">
          <w:rPr>
            <w:iCs/>
          </w:rPr>
          <w:delText xml:space="preserve">However, this may underestimate the true value </w:delText>
        </w:r>
        <w:r w:rsidRPr="00E27D92" w:rsidDel="00C01DD8">
          <w:delText xml:space="preserve">because </w:delText>
        </w:r>
        <w:r w:rsidDel="00C01DD8">
          <w:delText xml:space="preserve">it was based on multiple species alignments, which </w:delText>
        </w:r>
        <w:r w:rsidRPr="00E27D92" w:rsidDel="00C01DD8">
          <w:delText>represent more evolutionary time for recurrent mutation to occur</w:delText>
        </w:r>
        <w:r w:rsidDel="00C01DD8">
          <w:delText xml:space="preserve"> among lineages.  </w:delText>
        </w:r>
        <w:r w:rsidRPr="006901F3" w:rsidDel="00C01DD8">
          <w:rPr>
            <w:iCs/>
          </w:rPr>
          <w:delText xml:space="preserve">Second, we used Phillips et al's </w:delText>
        </w:r>
        <w:r w:rsidR="006B3F6C" w:rsidDel="00C01DD8">
          <w:rPr>
            <w:iCs/>
          </w:rPr>
          <w:fldChar w:fldCharType="begin"/>
        </w:r>
        <w:r w:rsidR="00C01DD8" w:rsidDel="00C01DD8">
          <w:rPr>
            <w:iCs/>
          </w:rPr>
          <w:delInstrText xml:space="preserve"> ADDIN EN.CITE &lt;EndNote&gt;&lt;Cite&gt;&lt;Author&gt;Phillips&lt;/Author&gt;&lt;Year&gt;2009&lt;/Year&gt;&lt;RecNum&gt;3090&lt;/RecNum&gt;&lt;DisplayText&gt;[65]&lt;/DisplayText&gt;&lt;record&gt;&lt;rec-number&gt;3090&lt;/rec-number&gt;&lt;foreign-keys&gt;&lt;key app="EN" db-id="d5zr0exx1f5prwep2rapee0def9wa9t2peet"&gt;3090&lt;/key&gt;&lt;/foreign-keys&gt;&lt;ref-type name="Journal Article"&gt;17&lt;/ref-type&gt;&lt;contributors&gt;&lt;authors&gt;&lt;author&gt;Phillips, C.D.&lt;/author&gt;&lt;author&gt;Trujillo, R.G.&lt;/author&gt;&lt;author&gt;Gelatt, T.S.&lt;/author&gt;&lt;author&gt;smolen, M.J.&lt;/author&gt;&lt;author&gt;Matson, C.W.&lt;/author&gt;&lt;author&gt;Honeycutt, R.L.&lt;/author&gt;&lt;author&gt;Patton, J.C.&lt;/author&gt;&lt;author&gt;Bickham, J.W.&lt;/author&gt;&lt;/authors&gt;&lt;/contributors&gt;&lt;titles&gt;&lt;title&gt;&lt;style face="normal" font="default" size="100%"&gt;Assessing substitution patterns, rates and homoplasy at HVRI of Steller sea lions, &lt;/style&gt;&lt;style face="italic" font="default" size="100%"&gt;Eumetopias jubatus&lt;/style&gt;&lt;/title&gt;&lt;secondary-title&gt;Molecular Ecology&lt;/secondary-title&gt;&lt;/titles&gt;&lt;periodical&gt;&lt;full-title&gt;Molecular Ecology&lt;/full-title&gt;&lt;/periodical&gt;&lt;pages&gt;3379–3393&lt;/pages&gt;&lt;volume&gt;18&lt;/volume&gt;&lt;dates&gt;&lt;year&gt;2009&lt;/year&gt;&lt;/dates&gt;&lt;urls&gt;&lt;/urls&gt;&lt;/record&gt;&lt;/Cite&gt;&lt;/EndNote&gt;</w:delInstrText>
        </w:r>
        <w:r w:rsidR="006B3F6C" w:rsidDel="00C01DD8">
          <w:rPr>
            <w:iCs/>
          </w:rPr>
          <w:fldChar w:fldCharType="separate"/>
        </w:r>
        <w:r w:rsidR="00C01DD8" w:rsidDel="00C01DD8">
          <w:rPr>
            <w:iCs/>
            <w:noProof/>
          </w:rPr>
          <w:delText>[</w:delText>
        </w:r>
        <w:r w:rsidR="006B3F6C" w:rsidDel="00C01DD8">
          <w:rPr>
            <w:iCs/>
            <w:noProof/>
          </w:rPr>
          <w:fldChar w:fldCharType="begin"/>
        </w:r>
        <w:r w:rsidR="00C01DD8" w:rsidDel="00C01DD8">
          <w:rPr>
            <w:iCs/>
            <w:noProof/>
          </w:rPr>
          <w:delInstrText xml:space="preserve"> HYPERLINK  \l "_ENREF_65" \o "Phillips, 2009 #3090" </w:delInstrText>
        </w:r>
        <w:r w:rsidR="006B3F6C" w:rsidDel="00C01DD8">
          <w:rPr>
            <w:iCs/>
            <w:noProof/>
          </w:rPr>
          <w:fldChar w:fldCharType="separate"/>
        </w:r>
        <w:r w:rsidR="00C01DD8" w:rsidDel="00C01DD8">
          <w:rPr>
            <w:iCs/>
            <w:noProof/>
          </w:rPr>
          <w:delText>65</w:delText>
        </w:r>
        <w:r w:rsidR="006B3F6C" w:rsidDel="00C01DD8">
          <w:rPr>
            <w:iCs/>
            <w:noProof/>
          </w:rPr>
          <w:fldChar w:fldCharType="end"/>
        </w:r>
        <w:r w:rsidR="00C01DD8" w:rsidDel="00C01DD8">
          <w:rPr>
            <w:iCs/>
            <w:noProof/>
          </w:rPr>
          <w:delText>]</w:delText>
        </w:r>
        <w:r w:rsidR="006B3F6C" w:rsidDel="00C01DD8">
          <w:rPr>
            <w:iCs/>
          </w:rPr>
          <w:fldChar w:fldCharType="end"/>
        </w:r>
        <w:r w:rsidRPr="006901F3" w:rsidDel="00C01DD8">
          <w:rPr>
            <w:iCs/>
          </w:rPr>
          <w:delText xml:space="preserve"> estimate of 2</w:delText>
        </w:r>
        <w:r w:rsidDel="00C01DD8">
          <w:rPr>
            <w:iCs/>
          </w:rPr>
          <w:delText>7.</w:delText>
        </w:r>
        <w:r w:rsidRPr="006901F3" w:rsidDel="00C01DD8">
          <w:rPr>
            <w:iCs/>
          </w:rPr>
          <w:delText>5%</w:delText>
        </w:r>
        <w:r w:rsidDel="00C01DD8">
          <w:rPr>
            <w:iCs/>
          </w:rPr>
          <w:delText xml:space="preserve"> per </w:delText>
        </w:r>
        <w:r w:rsidRPr="006901F3" w:rsidDel="00C01DD8">
          <w:rPr>
            <w:iCs/>
          </w:rPr>
          <w:delText>my</w:delText>
        </w:r>
        <w:r w:rsidDel="00C01DD8">
          <w:rPr>
            <w:iCs/>
          </w:rPr>
          <w:delText xml:space="preserve"> derived</w:delText>
        </w:r>
        <w:r w:rsidRPr="006901F3" w:rsidDel="00C01DD8">
          <w:rPr>
            <w:iCs/>
          </w:rPr>
          <w:delText xml:space="preserve"> for </w:delText>
        </w:r>
        <w:r w:rsidRPr="006901F3" w:rsidDel="00C01DD8">
          <w:rPr>
            <w:i/>
            <w:iCs/>
          </w:rPr>
          <w:delText>Eumetopias jubatus.</w:delText>
        </w:r>
        <w:r w:rsidRPr="006901F3" w:rsidDel="00C01DD8">
          <w:rPr>
            <w:iCs/>
          </w:rPr>
          <w:delText xml:space="preserve">  This figure is </w:delText>
        </w:r>
        <w:r w:rsidDel="00C01DD8">
          <w:rPr>
            <w:iCs/>
          </w:rPr>
          <w:delText>potentially</w:delText>
        </w:r>
        <w:r w:rsidRPr="006901F3" w:rsidDel="00C01DD8">
          <w:rPr>
            <w:iCs/>
          </w:rPr>
          <w:delText xml:space="preserve"> more realistic because it </w:delText>
        </w:r>
        <w:r w:rsidRPr="00AF7144" w:rsidDel="00C01DD8">
          <w:rPr>
            <w:iCs/>
          </w:rPr>
          <w:delText xml:space="preserve">was obtained by calibration with a linked coding region, thereby correcting for homoplasies that would otherwise go undetected.  Third, we estimated the rate directly for </w:delText>
        </w:r>
        <w:r w:rsidRPr="00AF7144" w:rsidDel="00C01DD8">
          <w:rPr>
            <w:i/>
            <w:iCs/>
          </w:rPr>
          <w:delText>A.gazella</w:delText>
        </w:r>
        <w:r w:rsidRPr="00AF7144" w:rsidDel="00C01DD8">
          <w:rPr>
            <w:iCs/>
          </w:rPr>
          <w:delText xml:space="preserve"> based on mean pairwise sequence divergence from its sister taxon </w:delText>
        </w:r>
        <w:r w:rsidRPr="00AF7144" w:rsidDel="00C01DD8">
          <w:rPr>
            <w:i/>
            <w:iCs/>
          </w:rPr>
          <w:delText>A.tropicalis</w:delText>
        </w:r>
        <w:r w:rsidRPr="00AF7144" w:rsidDel="00C01DD8">
          <w:rPr>
            <w:iCs/>
          </w:rPr>
          <w:delText xml:space="preserve">, assuming a time </w:delText>
        </w:r>
        <w:r w:rsidRPr="00AF7144" w:rsidDel="00C01DD8">
          <w:delText>to most recent common ancestor (</w:delText>
        </w:r>
        <w:r w:rsidRPr="00AF7144" w:rsidDel="00C01DD8">
          <w:rPr>
            <w:i/>
          </w:rPr>
          <w:delText>t</w:delText>
        </w:r>
        <w:r w:rsidRPr="00AF7144" w:rsidDel="00C01DD8">
          <w:rPr>
            <w:i/>
            <w:vertAlign w:val="subscript"/>
          </w:rPr>
          <w:delText>mrca</w:delText>
        </w:r>
        <w:r w:rsidRPr="00AF7144" w:rsidDel="00C01DD8">
          <w:delText xml:space="preserve">) of 20 thousand years ago </w:delText>
        </w:r>
        <w:r w:rsidR="006B3F6C" w:rsidDel="00C01DD8">
          <w:fldChar w:fldCharType="begin"/>
        </w:r>
        <w:r w:rsidR="00C01DD8" w:rsidDel="00C01DD8">
          <w:delInstrText xml:space="preserve"> ADDIN EN.CITE &lt;EndNote&gt;&lt;Cite&gt;&lt;Author&gt;Higdon&lt;/Author&gt;&lt;Year&gt;2007&lt;/Year&gt;&lt;RecNum&gt;2910&lt;/RecNum&gt;&lt;DisplayText&gt;[66]&lt;/DisplayText&gt;&lt;record&gt;&lt;rec-number&gt;2910&lt;/rec-number&gt;&lt;foreign-keys&gt;&lt;key app="EN" db-id="d5zr0exx1f5prwep2rapee0def9wa9t2peet"&gt;2910&lt;/key&gt;&lt;/foreign-keys&gt;&lt;ref-type name="Journal Article"&gt;17&lt;/ref-type&gt;&lt;contributors&gt;&lt;authors&gt;&lt;author&gt;Higdon, J. W.&lt;/author&gt;&lt;author&gt;Bininda-Edmonds, O. R. P.&lt;/author&gt;&lt;author&gt;Beck, R. M. D.&lt;/author&gt;&lt;author&gt;Ferguson, S. H.&lt;/author&gt;&lt;/authors&gt;&lt;/contributors&gt;&lt;titles&gt;&lt;title&gt;Phylogeny and divergence of the pinnipeds (Carnivora: Mammalia) assessed using a multigene dataset&lt;/title&gt;&lt;secondary-title&gt;BMC Evolutionary Biology&lt;/secondary-title&gt;&lt;/titles&gt;&lt;periodical&gt;&lt;full-title&gt;BMC Evolutionary Biology&lt;/full-title&gt;&lt;/periodical&gt;&lt;pages&gt;216&lt;/pages&gt;&lt;volume&gt;7&lt;/volume&gt;&lt;dates&gt;&lt;year&gt;2007&lt;/year&gt;&lt;/dates&gt;&lt;urls&gt;&lt;/urls&gt;&lt;/record&gt;&lt;/Cite&gt;&lt;/EndNote&gt;</w:delInstrText>
        </w:r>
        <w:r w:rsidR="006B3F6C" w:rsidDel="00C01DD8">
          <w:fldChar w:fldCharType="separate"/>
        </w:r>
        <w:r w:rsidR="00C01DD8" w:rsidDel="00C01DD8">
          <w:rPr>
            <w:noProof/>
          </w:rPr>
          <w:delText>[</w:delText>
        </w:r>
        <w:r w:rsidR="006B3F6C" w:rsidDel="00C01DD8">
          <w:rPr>
            <w:noProof/>
          </w:rPr>
          <w:fldChar w:fldCharType="begin"/>
        </w:r>
        <w:r w:rsidR="00C01DD8" w:rsidDel="00C01DD8">
          <w:rPr>
            <w:noProof/>
          </w:rPr>
          <w:delInstrText xml:space="preserve"> HYPERLINK  \l "_ENREF_66" \o "Higdon, 2007 #2910" </w:delInstrText>
        </w:r>
        <w:r w:rsidR="006B3F6C" w:rsidDel="00C01DD8">
          <w:rPr>
            <w:noProof/>
          </w:rPr>
          <w:fldChar w:fldCharType="separate"/>
        </w:r>
        <w:r w:rsidR="00C01DD8" w:rsidDel="00C01DD8">
          <w:rPr>
            <w:noProof/>
          </w:rPr>
          <w:delText>66</w:delText>
        </w:r>
        <w:r w:rsidR="006B3F6C" w:rsidDel="00C01DD8">
          <w:rPr>
            <w:noProof/>
          </w:rPr>
          <w:fldChar w:fldCharType="end"/>
        </w:r>
        <w:r w:rsidR="00C01DD8" w:rsidDel="00C01DD8">
          <w:rPr>
            <w:noProof/>
          </w:rPr>
          <w:delText>]</w:delText>
        </w:r>
        <w:r w:rsidR="006B3F6C" w:rsidDel="00C01DD8">
          <w:fldChar w:fldCharType="end"/>
        </w:r>
        <w:r w:rsidRPr="00AF7144" w:rsidDel="00C01DD8">
          <w:delText>.</w:delText>
        </w:r>
        <w:r w:rsidDel="00C01DD8">
          <w:delText xml:space="preserve">  </w:delText>
        </w:r>
        <w:r w:rsidRPr="00AF7144" w:rsidDel="00C01DD8">
          <w:delText>The resulting value was high at 368%</w:delText>
        </w:r>
        <w:r w:rsidDel="00C01DD8">
          <w:delText xml:space="preserve"> per </w:delText>
        </w:r>
        <w:r w:rsidRPr="00AF7144" w:rsidDel="00C01DD8">
          <w:delText>my</w:delText>
        </w:r>
        <w:r w:rsidDel="00C01DD8">
          <w:delText xml:space="preserve">, almost certainly due to uncertainty over </w:delText>
        </w:r>
        <w:r w:rsidRPr="00AF7144" w:rsidDel="00C01DD8">
          <w:delText xml:space="preserve">Higdon et al.'s </w:delText>
        </w:r>
        <w:r w:rsidR="006B3F6C" w:rsidDel="00C01DD8">
          <w:fldChar w:fldCharType="begin"/>
        </w:r>
        <w:r w:rsidR="00C01DD8" w:rsidDel="00C01DD8">
          <w:delInstrText xml:space="preserve"> ADDIN EN.CITE &lt;EndNote&gt;&lt;Cite&gt;&lt;Author&gt;Higdon&lt;/Author&gt;&lt;Year&gt;2007&lt;/Year&gt;&lt;RecNum&gt;2910&lt;/RecNum&gt;&lt;DisplayText&gt;[66]&lt;/DisplayText&gt;&lt;record&gt;&lt;rec-number&gt;2910&lt;/rec-number&gt;&lt;foreign-keys&gt;&lt;key app="EN" db-id="d5zr0exx1f5prwep2rapee0def9wa9t2peet"&gt;2910&lt;/key&gt;&lt;/foreign-keys&gt;&lt;ref-type name="Journal Article"&gt;17&lt;/ref-type&gt;&lt;contributors&gt;&lt;authors&gt;&lt;author&gt;Higdon, J. W.&lt;/author&gt;&lt;author&gt;Bininda-Edmonds, O. R. P.&lt;/author&gt;&lt;author&gt;Beck, R. M. D.&lt;/author&gt;&lt;author&gt;Ferguson, S. H.&lt;/author&gt;&lt;/authors&gt;&lt;/contributors&gt;&lt;titles&gt;&lt;title&gt;Phylogeny and divergence of the pinnipeds (Carnivora: Mammalia) assessed using a multigene dataset&lt;/title&gt;&lt;secondary-title&gt;BMC Evolutionary Biology&lt;/secondary-title&gt;&lt;/titles&gt;&lt;periodical&gt;&lt;full-title&gt;BMC Evolutionary Biology&lt;/full-title&gt;&lt;/periodical&gt;&lt;pages&gt;216&lt;/pages&gt;&lt;volume&gt;7&lt;/volume&gt;&lt;dates&gt;&lt;year&gt;2007&lt;/year&gt;&lt;/dates&gt;&lt;urls&gt;&lt;/urls&gt;&lt;/record&gt;&lt;/Cite&gt;&lt;/EndNote&gt;</w:delInstrText>
        </w:r>
        <w:r w:rsidR="006B3F6C" w:rsidDel="00C01DD8">
          <w:fldChar w:fldCharType="separate"/>
        </w:r>
        <w:r w:rsidR="00C01DD8" w:rsidDel="00C01DD8">
          <w:rPr>
            <w:noProof/>
          </w:rPr>
          <w:delText>[</w:delText>
        </w:r>
        <w:r w:rsidR="006B3F6C" w:rsidDel="00C01DD8">
          <w:rPr>
            <w:noProof/>
          </w:rPr>
          <w:fldChar w:fldCharType="begin"/>
        </w:r>
        <w:r w:rsidR="00C01DD8" w:rsidDel="00C01DD8">
          <w:rPr>
            <w:noProof/>
          </w:rPr>
          <w:delInstrText xml:space="preserve"> HYPERLINK  \l "_ENREF_66" \o "Higdon, 2007 #2910" </w:delInstrText>
        </w:r>
        <w:r w:rsidR="006B3F6C" w:rsidDel="00C01DD8">
          <w:rPr>
            <w:noProof/>
          </w:rPr>
          <w:fldChar w:fldCharType="separate"/>
        </w:r>
        <w:r w:rsidR="00C01DD8" w:rsidDel="00C01DD8">
          <w:rPr>
            <w:noProof/>
          </w:rPr>
          <w:delText>66</w:delText>
        </w:r>
        <w:r w:rsidR="006B3F6C" w:rsidDel="00C01DD8">
          <w:rPr>
            <w:noProof/>
          </w:rPr>
          <w:fldChar w:fldCharType="end"/>
        </w:r>
        <w:r w:rsidR="00C01DD8" w:rsidDel="00C01DD8">
          <w:rPr>
            <w:noProof/>
          </w:rPr>
          <w:delText>]</w:delText>
        </w:r>
        <w:r w:rsidR="006B3F6C" w:rsidDel="00C01DD8">
          <w:fldChar w:fldCharType="end"/>
        </w:r>
        <w:r w:rsidRPr="00AF7144" w:rsidDel="00C01DD8">
          <w:delText xml:space="preserve"> estimate of </w:delText>
        </w:r>
        <w:r w:rsidRPr="00AF7144" w:rsidDel="00C01DD8">
          <w:rPr>
            <w:i/>
          </w:rPr>
          <w:delText>t</w:delText>
        </w:r>
        <w:r w:rsidRPr="00AF7144" w:rsidDel="00C01DD8">
          <w:rPr>
            <w:i/>
            <w:vertAlign w:val="subscript"/>
          </w:rPr>
          <w:delText>mrca</w:delText>
        </w:r>
        <w:r w:rsidDel="00C01DD8">
          <w:delText xml:space="preserve">, </w:delText>
        </w:r>
        <w:r w:rsidRPr="00AF7144" w:rsidDel="00C01DD8">
          <w:delText>but nevertheless provide</w:delText>
        </w:r>
        <w:r w:rsidDel="00C01DD8">
          <w:delText>d</w:delText>
        </w:r>
        <w:r w:rsidRPr="00AF7144" w:rsidDel="00C01DD8">
          <w:delText xml:space="preserve"> an upper bound for our analyses.  </w:delText>
        </w:r>
        <w:r w:rsidRPr="00AF7144" w:rsidDel="00C01DD8">
          <w:rPr>
            <w:iCs/>
          </w:rPr>
          <w:delText xml:space="preserve">Finally, we ran a fourth analysis making no prior assumptions on the mutation rate or </w:delText>
        </w:r>
        <w:r w:rsidRPr="00AF7144" w:rsidDel="00C01DD8">
          <w:rPr>
            <w:i/>
          </w:rPr>
          <w:delText>t</w:delText>
        </w:r>
        <w:r w:rsidRPr="00AF7144" w:rsidDel="00C01DD8">
          <w:rPr>
            <w:i/>
            <w:vertAlign w:val="subscript"/>
          </w:rPr>
          <w:delText>mrca</w:delText>
        </w:r>
        <w:r w:rsidRPr="00AF7144" w:rsidDel="00C01DD8">
          <w:rPr>
            <w:iCs/>
          </w:rPr>
          <w:delText xml:space="preserve">.  Although this only </w:delText>
        </w:r>
        <w:r w:rsidDel="00C01DD8">
          <w:rPr>
            <w:iCs/>
          </w:rPr>
          <w:delText>generated</w:delText>
        </w:r>
        <w:r w:rsidRPr="00AF7144" w:rsidDel="00C01DD8">
          <w:rPr>
            <w:iCs/>
          </w:rPr>
          <w:delText xml:space="preserve"> relative parameter estimates that cannot be directly interpreted as actual </w:delText>
        </w:r>
        <w:r w:rsidRPr="00AF7144" w:rsidDel="00C01DD8">
          <w:rPr>
            <w:i/>
            <w:iCs/>
          </w:rPr>
          <w:delText>N</w:delText>
        </w:r>
        <w:r w:rsidRPr="00AF7144" w:rsidDel="00C01DD8">
          <w:rPr>
            <w:i/>
            <w:iCs/>
            <w:vertAlign w:val="subscript"/>
          </w:rPr>
          <w:delText>ef</w:delText>
        </w:r>
        <w:r w:rsidDel="00C01DD8">
          <w:rPr>
            <w:iCs/>
          </w:rPr>
          <w:delText xml:space="preserve"> o</w:delText>
        </w:r>
        <w:r w:rsidRPr="00AF7144" w:rsidDel="00C01DD8">
          <w:rPr>
            <w:iCs/>
          </w:rPr>
          <w:delText>r time, it allowed us to determine</w:delText>
        </w:r>
        <w:r w:rsidDel="00C01DD8">
          <w:rPr>
            <w:iCs/>
          </w:rPr>
          <w:delText xml:space="preserve"> whether assumptions about the mutation rate or </w:delText>
        </w:r>
        <w:r w:rsidRPr="003932D3" w:rsidDel="00C01DD8">
          <w:rPr>
            <w:i/>
          </w:rPr>
          <w:delText>t</w:delText>
        </w:r>
        <w:r w:rsidRPr="003932D3" w:rsidDel="00C01DD8">
          <w:rPr>
            <w:i/>
            <w:vertAlign w:val="subscript"/>
          </w:rPr>
          <w:delText>mrca</w:delText>
        </w:r>
        <w:r w:rsidDel="00C01DD8">
          <w:rPr>
            <w:iCs/>
          </w:rPr>
          <w:delText xml:space="preserve"> affected the shape of the demographic reconstructions.  All BSP a</w:delText>
        </w:r>
        <w:r w:rsidRPr="00505F25" w:rsidDel="00C01DD8">
          <w:delText xml:space="preserve">nalyses consisted of either 50 or 75 million MCMC iterations, </w:delText>
        </w:r>
        <w:r w:rsidDel="00C01DD8">
          <w:delText>depending on which of these produced acceptable effective sample sizes (ESS) for the posterior and prior distributions.</w:delText>
        </w:r>
      </w:del>
    </w:p>
    <w:p w:rsidR="00E2264E" w:rsidRDefault="00E2264E" w:rsidP="00E2264E">
      <w:pPr>
        <w:spacing w:line="360" w:lineRule="auto"/>
      </w:pPr>
    </w:p>
    <w:p w:rsidR="00E2264E" w:rsidRPr="00551CF7" w:rsidRDefault="00E2264E" w:rsidP="00E2264E">
      <w:pPr>
        <w:spacing w:line="360" w:lineRule="auto"/>
        <w:rPr>
          <w:rFonts w:ascii="Arial" w:hAnsi="Arial" w:cs="Arial"/>
        </w:rPr>
      </w:pPr>
      <w:r w:rsidRPr="00551CF7">
        <w:rPr>
          <w:rFonts w:ascii="Arial" w:hAnsi="Arial" w:cs="Arial"/>
        </w:rPr>
        <w:t>Approximate Bayesian Computing (ABC) analysis</w:t>
      </w:r>
    </w:p>
    <w:p w:rsidR="00E2264E" w:rsidRPr="008056D6" w:rsidRDefault="00E2264E" w:rsidP="00E2264E">
      <w:pPr>
        <w:spacing w:line="360" w:lineRule="auto"/>
      </w:pPr>
      <w:r>
        <w:t xml:space="preserve">Statistical support for </w:t>
      </w:r>
      <w:r w:rsidRPr="00177D80">
        <w:t>alternative historical scenarios</w:t>
      </w:r>
      <w:r>
        <w:t xml:space="preserve"> that either included or excluded a bottleneck was tested within an</w:t>
      </w:r>
      <w:r w:rsidRPr="00177D80">
        <w:t xml:space="preserve"> ABC framework</w:t>
      </w:r>
      <w:r>
        <w:t xml:space="preserve">.  This allowed us not only to determine whether or not a bottleneck is likely to have occurred, but also to estimate values of key parameters of interest.  We initially </w:t>
      </w:r>
      <w:r w:rsidRPr="008056D6">
        <w:t xml:space="preserve">simulated two </w:t>
      </w:r>
      <w:r w:rsidRPr="000C4534">
        <w:t xml:space="preserve">primary historical models.  The first incorporated a recent population bottleneck, with prior distributions broadly surrounding values derived from historical records (Figure 2).  The model described an ancestral </w:t>
      </w:r>
      <w:r w:rsidRPr="000C4534">
        <w:rPr>
          <w:i/>
        </w:rPr>
        <w:t>N</w:t>
      </w:r>
      <w:r w:rsidRPr="000C4534">
        <w:rPr>
          <w:i/>
          <w:vertAlign w:val="subscript"/>
        </w:rPr>
        <w:t>e</w:t>
      </w:r>
      <w:r w:rsidRPr="000C4534">
        <w:t xml:space="preserve"> uniformly distributed between 1 and 1.5 x 10</w:t>
      </w:r>
      <w:r w:rsidRPr="000C4534">
        <w:rPr>
          <w:vertAlign w:val="superscript"/>
        </w:rPr>
        <w:t>6</w:t>
      </w:r>
      <w:r w:rsidRPr="000C4534">
        <w:t xml:space="preserve">, the upper bound encompassing </w:t>
      </w:r>
      <w:proofErr w:type="spellStart"/>
      <w:r w:rsidRPr="000C4534">
        <w:rPr>
          <w:rFonts w:cs="KOJICH+TimesNewRoman"/>
          <w:sz w:val="23"/>
          <w:szCs w:val="23"/>
        </w:rPr>
        <w:t>Weddell's</w:t>
      </w:r>
      <w:proofErr w:type="spellEnd"/>
      <w:r w:rsidRPr="000C4534">
        <w:rPr>
          <w:rFonts w:cs="KOJICH+TimesNewRoman"/>
          <w:sz w:val="23"/>
          <w:szCs w:val="23"/>
        </w:rPr>
        <w:t xml:space="preserve"> </w:t>
      </w:r>
      <w:r w:rsidR="006B3F6C" w:rsidRPr="000C4534">
        <w:rPr>
          <w:rFonts w:cs="KOJICH+TimesNewRoman"/>
          <w:sz w:val="23"/>
          <w:szCs w:val="23"/>
        </w:rPr>
        <w:fldChar w:fldCharType="begin"/>
      </w:r>
      <w:r w:rsidR="007645BF">
        <w:rPr>
          <w:rFonts w:cs="KOJICH+TimesNewRoman"/>
          <w:sz w:val="23"/>
          <w:szCs w:val="23"/>
        </w:rPr>
        <w:instrText xml:space="preserve"> ADDIN EN.CITE &lt;EndNote&gt;&lt;Cite&gt;&lt;Author&gt;Weddell&lt;/Author&gt;&lt;Year&gt;1825&lt;/Year&gt;&lt;RecNum&gt;3087&lt;/RecNum&gt;&lt;DisplayText&gt;[35]&lt;/DisplayText&gt;&lt;record&gt;&lt;rec-number&gt;3087&lt;/rec-number&gt;&lt;foreign-keys&gt;&lt;key app="EN" db-id="d5zr0exx1f5prwep2rapee0def9wa9t2peet"&gt;3087&lt;/key&gt;&lt;/foreign-keys&gt;&lt;ref-type name="Book"&gt;6&lt;/ref-type&gt;&lt;contributors&gt;&lt;authors&gt;&lt;author&gt;Weddell, J.&lt;/author&gt;&lt;/authors&gt;&lt;/contributors&gt;&lt;titles&gt;&lt;title&gt;A voyage towards the south pole performed in the years 1822-1824&lt;/title&gt;&lt;/titles&gt;&lt;dates&gt;&lt;year&gt;1825&lt;/year&gt;&lt;/dates&gt;&lt;pub-location&gt;London&lt;/pub-location&gt;&lt;publisher&gt;Longman, Hurst, Rees, Orme, Brown and Green&lt;/publisher&gt;&lt;urls&gt;&lt;/urls&gt;&lt;/record&gt;&lt;/Cite&gt;&lt;/EndNote&gt;</w:instrText>
      </w:r>
      <w:r w:rsidR="006B3F6C" w:rsidRPr="000C4534">
        <w:rPr>
          <w:rFonts w:cs="KOJICH+TimesNewRoman"/>
          <w:sz w:val="23"/>
          <w:szCs w:val="23"/>
        </w:rPr>
        <w:fldChar w:fldCharType="separate"/>
      </w:r>
      <w:r w:rsidR="007645BF">
        <w:rPr>
          <w:rFonts w:cs="KOJICH+TimesNewRoman"/>
          <w:noProof/>
          <w:sz w:val="23"/>
          <w:szCs w:val="23"/>
        </w:rPr>
        <w:t>[</w:t>
      </w:r>
      <w:hyperlink w:anchor="_ENREF_35" w:tooltip="Weddell, 1825 #3087" w:history="1">
        <w:r w:rsidR="00C01DD8">
          <w:rPr>
            <w:rFonts w:cs="KOJICH+TimesNewRoman"/>
            <w:noProof/>
            <w:sz w:val="23"/>
            <w:szCs w:val="23"/>
          </w:rPr>
          <w:t>35</w:t>
        </w:r>
      </w:hyperlink>
      <w:r w:rsidR="007645BF">
        <w:rPr>
          <w:rFonts w:cs="KOJICH+TimesNewRoman"/>
          <w:noProof/>
          <w:sz w:val="23"/>
          <w:szCs w:val="23"/>
        </w:rPr>
        <w:t>]</w:t>
      </w:r>
      <w:r w:rsidR="006B3F6C" w:rsidRPr="000C4534">
        <w:rPr>
          <w:rFonts w:cs="KOJICH+TimesNewRoman"/>
          <w:sz w:val="23"/>
          <w:szCs w:val="23"/>
        </w:rPr>
        <w:fldChar w:fldCharType="end"/>
      </w:r>
      <w:r w:rsidRPr="000C4534">
        <w:rPr>
          <w:rFonts w:cs="KOJICH+TimesNewRoman"/>
          <w:sz w:val="23"/>
          <w:szCs w:val="23"/>
        </w:rPr>
        <w:t xml:space="preserve"> estimate of 1.2 million seals having been taken during the initial bout of harvesting.  The </w:t>
      </w:r>
      <w:r w:rsidRPr="000C4534">
        <w:rPr>
          <w:rFonts w:cs="KOJICH+TimesNewRoman"/>
          <w:sz w:val="23"/>
          <w:szCs w:val="23"/>
        </w:rPr>
        <w:lastRenderedPageBreak/>
        <w:t>occurrence of the bottleneck was described by two uniform distributions representing the time parameter associated with</w:t>
      </w:r>
      <w:r w:rsidRPr="000C4534">
        <w:rPr>
          <w:i/>
        </w:rPr>
        <w:t xml:space="preserve"> N</w:t>
      </w:r>
      <w:r w:rsidRPr="000C4534">
        <w:rPr>
          <w:i/>
          <w:vertAlign w:val="subscript"/>
        </w:rPr>
        <w:t>e-historical</w:t>
      </w:r>
      <w:r w:rsidRPr="000C4534">
        <w:rPr>
          <w:rFonts w:cs="KOJICH+TimesNewRoman"/>
          <w:sz w:val="23"/>
          <w:szCs w:val="23"/>
        </w:rPr>
        <w:t xml:space="preserve"> (15-100 generations ago) and the time associated with the end of the bottleneck (i.e. with the lowest value of </w:t>
      </w:r>
      <w:r w:rsidRPr="000C4534">
        <w:rPr>
          <w:i/>
        </w:rPr>
        <w:t>N</w:t>
      </w:r>
      <w:r w:rsidRPr="000C4534">
        <w:rPr>
          <w:i/>
          <w:vertAlign w:val="subscript"/>
        </w:rPr>
        <w:t>e-bottleneck</w:t>
      </w:r>
      <w:r w:rsidRPr="000C4534">
        <w:rPr>
          <w:rFonts w:cs="KOJICH+TimesNewRoman"/>
          <w:sz w:val="23"/>
          <w:szCs w:val="23"/>
        </w:rPr>
        <w:t xml:space="preserve">, 1-30 generations ago).  </w:t>
      </w:r>
      <w:r w:rsidRPr="000C4534">
        <w:t xml:space="preserve">The bottleneck model was constrained such that changes in effective population size occur </w:t>
      </w:r>
      <w:proofErr w:type="spellStart"/>
      <w:r w:rsidRPr="000C4534">
        <w:t>sumultaneously</w:t>
      </w:r>
      <w:proofErr w:type="spellEnd"/>
      <w:r w:rsidRPr="000C4534">
        <w:t xml:space="preserve">.  The prior on </w:t>
      </w:r>
      <w:r w:rsidRPr="000C4534">
        <w:rPr>
          <w:i/>
        </w:rPr>
        <w:t>N</w:t>
      </w:r>
      <w:r w:rsidRPr="000C4534">
        <w:rPr>
          <w:i/>
          <w:vertAlign w:val="subscript"/>
        </w:rPr>
        <w:t>e-bottleneck</w:t>
      </w:r>
      <w:r w:rsidRPr="000C4534">
        <w:t xml:space="preserve"> was bounded between</w:t>
      </w:r>
      <w:r w:rsidRPr="008056D6">
        <w:t xml:space="preserve"> 1 and 1000, values that generously surround the 1911 census population of 30 individuals </w:t>
      </w:r>
      <w:r w:rsidR="006B3F6C" w:rsidRPr="008056D6">
        <w:fldChar w:fldCharType="begin"/>
      </w:r>
      <w:r w:rsidR="007645BF">
        <w:instrText xml:space="preserve"> ADDIN EN.CITE &lt;EndNote&gt;&lt;Cite&gt;&lt;Author&gt;Larson&lt;/Author&gt;&lt;Year&gt;1920&lt;/Year&gt;&lt;RecNum&gt;3064&lt;/RecNum&gt;&lt;DisplayText&gt;[37]&lt;/DisplayText&gt;&lt;record&gt;&lt;rec-number&gt;3064&lt;/rec-number&gt;&lt;foreign-keys&gt;&lt;key app="EN" db-id="d5zr0exx1f5prwep2rapee0def9wa9t2peet"&gt;3064&lt;/key&gt;&lt;/foreign-keys&gt;&lt;ref-type name="Report"&gt;27&lt;/ref-type&gt;&lt;contributors&gt;&lt;authors&gt;&lt;author&gt;Larson, C. A.&lt;/author&gt;&lt;/authors&gt;&lt;/contributors&gt;&lt;titles&gt;&lt;title&gt;Report of the Interdepartmental Committee on Research and Development in the Dependencies of the Falkland Islands&lt;/title&gt;&lt;/titles&gt;&lt;pages&gt;Command 657&lt;/pages&gt;&lt;dates&gt;&lt;year&gt;1920&lt;/year&gt;&lt;/dates&gt;&lt;pub-location&gt;London&lt;/pub-location&gt;&lt;publisher&gt;His Majesty&amp;apos;s Stationary Office&lt;/publisher&gt;&lt;urls&gt;&lt;/urls&gt;&lt;/record&gt;&lt;/Cite&gt;&lt;/EndNote&gt;</w:instrText>
      </w:r>
      <w:r w:rsidR="006B3F6C" w:rsidRPr="008056D6">
        <w:fldChar w:fldCharType="separate"/>
      </w:r>
      <w:r w:rsidR="007645BF">
        <w:rPr>
          <w:noProof/>
        </w:rPr>
        <w:t>[</w:t>
      </w:r>
      <w:hyperlink w:anchor="_ENREF_37" w:tooltip="Larson, 1920 #3064" w:history="1">
        <w:r w:rsidR="00C01DD8">
          <w:rPr>
            <w:noProof/>
          </w:rPr>
          <w:t>37</w:t>
        </w:r>
      </w:hyperlink>
      <w:r w:rsidR="007645BF">
        <w:rPr>
          <w:noProof/>
        </w:rPr>
        <w:t>]</w:t>
      </w:r>
      <w:r w:rsidR="006B3F6C" w:rsidRPr="008056D6">
        <w:fldChar w:fldCharType="end"/>
      </w:r>
      <w:r w:rsidRPr="008056D6">
        <w:t xml:space="preserve">.  </w:t>
      </w:r>
      <w:r w:rsidRPr="002A67A2">
        <w:rPr>
          <w:i/>
        </w:rPr>
        <w:t>N</w:t>
      </w:r>
      <w:r w:rsidRPr="00B608DE">
        <w:rPr>
          <w:i/>
          <w:vertAlign w:val="subscript"/>
        </w:rPr>
        <w:t>e</w:t>
      </w:r>
      <w:r>
        <w:rPr>
          <w:i/>
          <w:vertAlign w:val="subscript"/>
        </w:rPr>
        <w:t>-contemporary</w:t>
      </w:r>
      <w:r>
        <w:t xml:space="preserve"> </w:t>
      </w:r>
      <w:r w:rsidRPr="008056D6">
        <w:t>was uniformly distributed between 1 and 1.5 x 10</w:t>
      </w:r>
      <w:r w:rsidRPr="008056D6">
        <w:rPr>
          <w:vertAlign w:val="superscript"/>
        </w:rPr>
        <w:t>6</w:t>
      </w:r>
      <w:r w:rsidRPr="008056D6">
        <w:t xml:space="preserve">.  For comparison, a null model of no population bottleneck was also defined, in which </w:t>
      </w:r>
      <w:r w:rsidRPr="008056D6">
        <w:rPr>
          <w:i/>
        </w:rPr>
        <w:t>N</w:t>
      </w:r>
      <w:r w:rsidRPr="008056D6">
        <w:rPr>
          <w:i/>
          <w:vertAlign w:val="subscript"/>
        </w:rPr>
        <w:t>e</w:t>
      </w:r>
      <w:r w:rsidRPr="008056D6">
        <w:t xml:space="preserve"> was uniformly distributed through time</w:t>
      </w:r>
      <w:r>
        <w:t xml:space="preserve"> (1-100 generations)</w:t>
      </w:r>
      <w:r w:rsidRPr="008056D6">
        <w:t xml:space="preserve"> and bounded between 1 and 1.5 x 10</w:t>
      </w:r>
      <w:r w:rsidRPr="008056D6">
        <w:rPr>
          <w:vertAlign w:val="superscript"/>
        </w:rPr>
        <w:t>6</w:t>
      </w:r>
      <w:r w:rsidRPr="008056D6">
        <w:t xml:space="preserve"> individuals.  For both models, the HVR1 mutation rate was defined by a uniform distribution with lower and upper bounds of 5.74 × 10</w:t>
      </w:r>
      <w:r w:rsidRPr="008056D6">
        <w:rPr>
          <w:vertAlign w:val="superscript"/>
        </w:rPr>
        <w:t>-7</w:t>
      </w:r>
      <w:r w:rsidRPr="008056D6">
        <w:t xml:space="preserve"> </w:t>
      </w:r>
      <w:r w:rsidR="006B3F6C" w:rsidRPr="008056D6">
        <w:fldChar w:fldCharType="begin"/>
      </w:r>
      <w:r w:rsidR="007645BF">
        <w:instrText xml:space="preserve"> ADDIN EN.CITE &lt;EndNote&gt;&lt;Cite&gt;&lt;Author&gt;Dickerson&lt;/Author&gt;&lt;Year&gt;2010&lt;/Year&gt;&lt;RecNum&gt;3089&lt;/RecNum&gt;&lt;DisplayText&gt;[11]&lt;/DisplayText&gt;&lt;record&gt;&lt;rec-number&gt;3089&lt;/rec-number&gt;&lt;foreign-keys&gt;&lt;key app="EN" db-id="d5zr0exx1f5prwep2rapee0def9wa9t2peet"&gt;3089&lt;/key&gt;&lt;/foreign-keys&gt;&lt;ref-type name="Journal Article"&gt;17&lt;/ref-type&gt;&lt;contributors&gt;&lt;authors&gt;&lt;author&gt;Dickerson, B.R.&lt;/author&gt;&lt;author&gt;Ream, R.R.&lt;/author&gt;&lt;author&gt;Vignieri, S.N.&lt;/author&gt;&lt;author&gt;Bentzen, P.&lt;/author&gt;&lt;/authors&gt;&lt;/contributors&gt;&lt;titles&gt;&lt;title&gt;&lt;style face="normal" font="default" size="100%"&gt;Population structure as revealed by mtDNA and microsatellites in Northern fur seals, &lt;/style&gt;&lt;style face="italic" font="default" size="100%"&gt;Callorhinus ursinus&lt;/style&gt;&lt;style face="normal" font="default" size="100%"&gt;, throughout their range&lt;/style&gt;&lt;/title&gt;&lt;secondary-title&gt;PLoS One&lt;/secondary-title&gt;&lt;/titles&gt;&lt;periodical&gt;&lt;full-title&gt;PLoS One&lt;/full-title&gt;&lt;/periodical&gt;&lt;pages&gt;e10671&lt;/pages&gt;&lt;volume&gt;5&lt;/volume&gt;&lt;dates&gt;&lt;year&gt;2010&lt;/year&gt;&lt;/dates&gt;&lt;urls&gt;&lt;/urls&gt;&lt;/record&gt;&lt;/Cite&gt;&lt;/EndNote&gt;</w:instrText>
      </w:r>
      <w:r w:rsidR="006B3F6C" w:rsidRPr="008056D6">
        <w:fldChar w:fldCharType="separate"/>
      </w:r>
      <w:r w:rsidR="007645BF">
        <w:rPr>
          <w:noProof/>
        </w:rPr>
        <w:t>[</w:t>
      </w:r>
      <w:hyperlink w:anchor="_ENREF_11" w:tooltip="Dickerson, 2010 #3089" w:history="1">
        <w:r w:rsidR="00C01DD8">
          <w:rPr>
            <w:noProof/>
          </w:rPr>
          <w:t>11</w:t>
        </w:r>
      </w:hyperlink>
      <w:r w:rsidR="007645BF">
        <w:rPr>
          <w:noProof/>
        </w:rPr>
        <w:t>]</w:t>
      </w:r>
      <w:r w:rsidR="006B3F6C" w:rsidRPr="008056D6">
        <w:fldChar w:fldCharType="end"/>
      </w:r>
      <w:r w:rsidRPr="008056D6">
        <w:t xml:space="preserve"> and 2.71 × 10</w:t>
      </w:r>
      <w:r w:rsidRPr="008056D6">
        <w:rPr>
          <w:vertAlign w:val="superscript"/>
        </w:rPr>
        <w:t xml:space="preserve">-6 </w:t>
      </w:r>
      <w:r w:rsidR="006B3F6C" w:rsidRPr="008056D6">
        <w:fldChar w:fldCharType="begin"/>
      </w:r>
      <w:r w:rsidR="00C01DD8">
        <w:instrText xml:space="preserve"> ADDIN EN.CITE &lt;EndNote&gt;&lt;Cite&gt;&lt;Author&gt;Phillips&lt;/Author&gt;&lt;Year&gt;2009&lt;/Year&gt;&lt;RecNum&gt;3090&lt;/RecNum&gt;&lt;DisplayText&gt;[65]&lt;/DisplayText&gt;&lt;record&gt;&lt;rec-number&gt;3090&lt;/rec-number&gt;&lt;foreign-keys&gt;&lt;key app="EN" db-id="d5zr0exx1f5prwep2rapee0def9wa9t2peet"&gt;3090&lt;/key&gt;&lt;/foreign-keys&gt;&lt;ref-type name="Journal Article"&gt;17&lt;/ref-type&gt;&lt;contributors&gt;&lt;authors&gt;&lt;author&gt;Phillips, C.D.&lt;/author&gt;&lt;author&gt;Trujillo, R.G.&lt;/author&gt;&lt;author&gt;Gelatt, T.S.&lt;/author&gt;&lt;author&gt;smolen, M.J.&lt;/author&gt;&lt;author&gt;Matson, C.W.&lt;/author&gt;&lt;author&gt;Honeycutt, R.L.&lt;/author&gt;&lt;author&gt;Patton, J.C.&lt;/author&gt;&lt;author&gt;Bickham, J.W.&lt;/author&gt;&lt;/authors&gt;&lt;/contributors&gt;&lt;titles&gt;&lt;title&gt;&lt;style face="normal" font="default" size="100%"&gt;Assessing substitution patterns, rates and homoplasy at HVRI of Steller sea lions, &lt;/style&gt;&lt;style face="italic" font="default" size="100%"&gt;Eumetopias jubatus&lt;/style&gt;&lt;/title&gt;&lt;secondary-title&gt;Molecular Ecology&lt;/secondary-title&gt;&lt;/titles&gt;&lt;periodical&gt;&lt;full-title&gt;Molecular Ecology&lt;/full-title&gt;&lt;/periodical&gt;&lt;pages&gt;3379–3393&lt;/pages&gt;&lt;volume&gt;18&lt;/volume&gt;&lt;dates&gt;&lt;year&gt;2009&lt;/year&gt;&lt;/dates&gt;&lt;urls&gt;&lt;/urls&gt;&lt;/record&gt;&lt;/Cite&gt;&lt;/EndNote&gt;</w:instrText>
      </w:r>
      <w:r w:rsidR="006B3F6C" w:rsidRPr="008056D6">
        <w:fldChar w:fldCharType="separate"/>
      </w:r>
      <w:r w:rsidR="00C01DD8">
        <w:rPr>
          <w:noProof/>
        </w:rPr>
        <w:t>[</w:t>
      </w:r>
      <w:hyperlink w:anchor="_ENREF_65" w:tooltip="Phillips, 2009 #3090" w:history="1">
        <w:r w:rsidR="00C01DD8">
          <w:rPr>
            <w:noProof/>
          </w:rPr>
          <w:t>65</w:t>
        </w:r>
      </w:hyperlink>
      <w:r w:rsidR="00C01DD8">
        <w:rPr>
          <w:noProof/>
        </w:rPr>
        <w:t>]</w:t>
      </w:r>
      <w:r w:rsidR="006B3F6C" w:rsidRPr="008056D6">
        <w:fldChar w:fldCharType="end"/>
      </w:r>
      <w:r w:rsidRPr="008056D6">
        <w:t xml:space="preserve"> substitutions per site per generation respectively.  The HKY + I + G (I = 0.57, G = 0.50) mutation model defined for HVR1 was determined using the hierarchical likelihood ratio test and </w:t>
      </w:r>
      <w:proofErr w:type="spellStart"/>
      <w:r w:rsidRPr="008056D6">
        <w:t>Akaike</w:t>
      </w:r>
      <w:proofErr w:type="spellEnd"/>
      <w:r w:rsidRPr="008056D6">
        <w:t xml:space="preserve"> information criterion, as implemented in </w:t>
      </w:r>
      <w:proofErr w:type="spellStart"/>
      <w:r w:rsidRPr="008056D6">
        <w:rPr>
          <w:smallCaps/>
        </w:rPr>
        <w:t>ModelTest</w:t>
      </w:r>
      <w:proofErr w:type="spellEnd"/>
      <w:r w:rsidRPr="008056D6">
        <w:rPr>
          <w:smallCaps/>
        </w:rPr>
        <w:t xml:space="preserve"> </w:t>
      </w:r>
      <w:r w:rsidRPr="008056D6">
        <w:t xml:space="preserve">v 3.7 </w:t>
      </w:r>
      <w:r w:rsidR="006B3F6C" w:rsidRPr="008056D6">
        <w:fldChar w:fldCharType="begin"/>
      </w:r>
      <w:r w:rsidR="00C01DD8">
        <w:instrText xml:space="preserve"> ADDIN EN.CITE &lt;EndNote&gt;&lt;Cite&gt;&lt;Author&gt;Posada&lt;/Author&gt;&lt;Year&gt;1998&lt;/Year&gt;&lt;RecNum&gt;3098&lt;/RecNum&gt;&lt;DisplayText&gt;[67]&lt;/DisplayText&gt;&lt;record&gt;&lt;rec-number&gt;3098&lt;/rec-number&gt;&lt;foreign-keys&gt;&lt;key app="EN" db-id="d5zr0exx1f5prwep2rapee0def9wa9t2peet"&gt;3098&lt;/key&gt;&lt;/foreign-keys&gt;&lt;ref-type name="Journal Article"&gt;17&lt;/ref-type&gt;&lt;contributors&gt;&lt;authors&gt;&lt;author&gt;Posada, D.&lt;/author&gt;&lt;author&gt;Crandall, K.A.&lt;/author&gt;&lt;/authors&gt;&lt;/contributors&gt;&lt;titles&gt;&lt;title&gt;Modeltest: testing the model of DNA substitution&lt;/title&gt;&lt;secondary-title&gt;Bioinformatics&lt;/secondary-title&gt;&lt;/titles&gt;&lt;periodical&gt;&lt;full-title&gt;Bioinformatics&lt;/full-title&gt;&lt;/periodical&gt;&lt;pages&gt;817-818&lt;/pages&gt;&lt;volume&gt;14&lt;/volume&gt;&lt;dates&gt;&lt;year&gt;1998&lt;/year&gt;&lt;/dates&gt;&lt;urls&gt;&lt;/urls&gt;&lt;/record&gt;&lt;/Cite&gt;&lt;/EndNote&gt;</w:instrText>
      </w:r>
      <w:r w:rsidR="006B3F6C" w:rsidRPr="008056D6">
        <w:fldChar w:fldCharType="separate"/>
      </w:r>
      <w:r w:rsidR="00C01DD8">
        <w:rPr>
          <w:noProof/>
        </w:rPr>
        <w:t>[</w:t>
      </w:r>
      <w:hyperlink w:anchor="_ENREF_67" w:tooltip="Posada, 1998 #3098" w:history="1">
        <w:r w:rsidR="00C01DD8">
          <w:rPr>
            <w:noProof/>
          </w:rPr>
          <w:t>67</w:t>
        </w:r>
      </w:hyperlink>
      <w:r w:rsidR="00C01DD8">
        <w:rPr>
          <w:noProof/>
        </w:rPr>
        <w:t>]</w:t>
      </w:r>
      <w:r w:rsidR="006B3F6C" w:rsidRPr="008056D6">
        <w:fldChar w:fldCharType="end"/>
      </w:r>
      <w:r w:rsidRPr="008056D6">
        <w:t xml:space="preserve">.  For microsatellites, the Generalized Stepwise Mutation model </w:t>
      </w:r>
      <w:r w:rsidR="006B3F6C" w:rsidRPr="008056D6">
        <w:fldChar w:fldCharType="begin"/>
      </w:r>
      <w:r w:rsidR="00C01DD8">
        <w:instrText xml:space="preserve"> ADDIN EN.CITE &lt;EndNote&gt;&lt;Cite&gt;&lt;Author&gt;Estoup&lt;/Author&gt;&lt;Year&gt;2002&lt;/Year&gt;&lt;RecNum&gt;1747&lt;/RecNum&gt;&lt;DisplayText&gt;[68]&lt;/DisplayText&gt;&lt;record&gt;&lt;rec-number&gt;1747&lt;/rec-number&gt;&lt;foreign-keys&gt;&lt;key app="EN" db-id="d5zr0exx1f5prwep2rapee0def9wa9t2peet"&gt;1747&lt;/key&gt;&lt;/foreign-keys&gt;&lt;ref-type name="Journal Article"&gt;17&lt;/ref-type&gt;&lt;contributors&gt;&lt;authors&gt;&lt;author&gt;Estoup, A.&lt;/author&gt;&lt;author&gt;Jarne, P.&lt;/author&gt;&lt;author&gt;Cornuet, J.M.&lt;/author&gt;&lt;/authors&gt;&lt;/contributors&gt;&lt;titles&gt;&lt;title&gt;Homoplasy and mutation model at microsatellite loci and their consequences for population genetics analysis&lt;/title&gt;&lt;secondary-title&gt;Molecular Ecology&lt;/secondary-title&gt;&lt;/titles&gt;&lt;periodical&gt;&lt;full-title&gt;Molecular Ecology&lt;/full-title&gt;&lt;/periodical&gt;&lt;pages&gt;1591-1604&lt;/pages&gt;&lt;volume&gt;11&lt;/volume&gt;&lt;dates&gt;&lt;year&gt;2002&lt;/year&gt;&lt;/dates&gt;&lt;urls&gt;&lt;/urls&gt;&lt;/record&gt;&lt;/Cite&gt;&lt;/EndNote&gt;</w:instrText>
      </w:r>
      <w:r w:rsidR="006B3F6C" w:rsidRPr="008056D6">
        <w:fldChar w:fldCharType="separate"/>
      </w:r>
      <w:r w:rsidR="00C01DD8">
        <w:rPr>
          <w:noProof/>
        </w:rPr>
        <w:t>[</w:t>
      </w:r>
      <w:hyperlink w:anchor="_ENREF_68" w:tooltip="Estoup, 2002 #1747" w:history="1">
        <w:r w:rsidR="00C01DD8">
          <w:rPr>
            <w:noProof/>
          </w:rPr>
          <w:t>68</w:t>
        </w:r>
      </w:hyperlink>
      <w:r w:rsidR="00C01DD8">
        <w:rPr>
          <w:noProof/>
        </w:rPr>
        <w:t>]</w:t>
      </w:r>
      <w:r w:rsidR="006B3F6C" w:rsidRPr="008056D6">
        <w:fldChar w:fldCharType="end"/>
      </w:r>
      <w:r w:rsidRPr="008056D6">
        <w:t xml:space="preserve"> was implemented with a mean rate uniformly distributed between 1.00 × 10</w:t>
      </w:r>
      <w:r w:rsidRPr="008056D6">
        <w:rPr>
          <w:vertAlign w:val="superscript"/>
        </w:rPr>
        <w:t>-4</w:t>
      </w:r>
      <w:r w:rsidRPr="008056D6">
        <w:t xml:space="preserve"> and 1.00 × 10</w:t>
      </w:r>
      <w:r w:rsidRPr="008056D6">
        <w:rPr>
          <w:vertAlign w:val="superscript"/>
        </w:rPr>
        <w:t>-3</w:t>
      </w:r>
      <w:r w:rsidRPr="008056D6">
        <w:t xml:space="preserve"> substitutions/generation.  These simulations were performed assuming a 1:1 sex ratio.</w:t>
      </w:r>
    </w:p>
    <w:p w:rsidR="00E2264E" w:rsidRPr="00ED35E7" w:rsidRDefault="00E2264E" w:rsidP="00E2264E">
      <w:pPr>
        <w:spacing w:line="360" w:lineRule="auto"/>
      </w:pPr>
    </w:p>
    <w:p w:rsidR="00E2264E" w:rsidRPr="00ED35E7" w:rsidRDefault="00E2264E" w:rsidP="00E2264E">
      <w:pPr>
        <w:spacing w:line="360" w:lineRule="auto"/>
      </w:pPr>
      <w:r w:rsidRPr="00ED35E7">
        <w:t xml:space="preserve">To explore the influence of prior assumptions on posterior conclusions using ABC we next initiated a series of simulations incorporating specific prior parameter adjustments.  Specifically, we </w:t>
      </w:r>
      <w:r>
        <w:t>examined</w:t>
      </w:r>
      <w:r w:rsidRPr="00ED35E7">
        <w:t xml:space="preserve"> the influence of assumptions on the prior distributions of the mitochondrial mutation rate</w:t>
      </w:r>
      <w:r>
        <w:t xml:space="preserve"> and</w:t>
      </w:r>
      <w:r w:rsidRPr="00ED35E7">
        <w:t xml:space="preserve"> sex ratio on the posterior distributions of parameters of interest.  </w:t>
      </w:r>
      <w:r>
        <w:t xml:space="preserve">This </w:t>
      </w:r>
      <w:r w:rsidRPr="00ED35E7">
        <w:t xml:space="preserve">was important because the assumed value of </w:t>
      </w:r>
      <w:r w:rsidRPr="00ED35E7">
        <w:rPr>
          <w:i/>
        </w:rPr>
        <w:t>µ</w:t>
      </w:r>
      <w:r w:rsidRPr="00B9460D">
        <w:rPr>
          <w:i/>
          <w:vertAlign w:val="subscript"/>
        </w:rPr>
        <w:t>mitochondrial</w:t>
      </w:r>
      <w:r w:rsidRPr="00ED35E7">
        <w:t xml:space="preserve"> describes the source of genetic diversity for simulated populations while sex ratio influences the diversity of bi-parentally inherited markers.  The effect of HRV1 mutation rate prior was explored by evoking a liberal prior bounded by 5.74 × 10</w:t>
      </w:r>
      <w:r w:rsidRPr="00ED35E7">
        <w:rPr>
          <w:vertAlign w:val="superscript"/>
        </w:rPr>
        <w:t>-7</w:t>
      </w:r>
      <w:r w:rsidRPr="00ED35E7">
        <w:t xml:space="preserve"> and 3.65 × 10</w:t>
      </w:r>
      <w:r w:rsidRPr="00ED35E7">
        <w:rPr>
          <w:vertAlign w:val="superscript"/>
        </w:rPr>
        <w:t>-5</w:t>
      </w:r>
      <w:r w:rsidRPr="00ED35E7">
        <w:t xml:space="preserve">.  The effect of assuming a 1:1 sex ratio was assessed </w:t>
      </w:r>
      <w:r>
        <w:t>through</w:t>
      </w:r>
      <w:r w:rsidRPr="00ED35E7">
        <w:t xml:space="preserve"> additional simulations based on a sex ratio of 1 male to each 5 females.  This sex ratio was drawn from field observations and it is unclear how accurately this value reflects the true genomic contributions of the two sexes.</w:t>
      </w:r>
    </w:p>
    <w:p w:rsidR="00E2264E" w:rsidRPr="00ED35E7" w:rsidRDefault="00E2264E" w:rsidP="00E2264E">
      <w:pPr>
        <w:spacing w:line="360" w:lineRule="auto"/>
      </w:pPr>
    </w:p>
    <w:p w:rsidR="00E2264E" w:rsidRPr="00D25C15" w:rsidRDefault="00E2264E" w:rsidP="00E2264E">
      <w:pPr>
        <w:spacing w:line="360" w:lineRule="auto"/>
      </w:pPr>
      <w:r w:rsidRPr="00ED35E7">
        <w:lastRenderedPageBreak/>
        <w:t xml:space="preserve">In addition to the above simulations, all models were simulated a second time, but with broadened uniform priors on all parameters </w:t>
      </w:r>
      <w:r>
        <w:t xml:space="preserve">relating to </w:t>
      </w:r>
      <w:r w:rsidRPr="00ED35E7">
        <w:rPr>
          <w:i/>
        </w:rPr>
        <w:t>N</w:t>
      </w:r>
      <w:r w:rsidRPr="00ED35E7">
        <w:rPr>
          <w:i/>
          <w:vertAlign w:val="subscript"/>
        </w:rPr>
        <w:t>e</w:t>
      </w:r>
      <w:r w:rsidRPr="00ED35E7">
        <w:t xml:space="preserve"> and time.  Specifically, contemporary and historic </w:t>
      </w:r>
      <w:r w:rsidRPr="00ED35E7">
        <w:rPr>
          <w:i/>
        </w:rPr>
        <w:t>N</w:t>
      </w:r>
      <w:r w:rsidRPr="00ED35E7">
        <w:rPr>
          <w:i/>
          <w:vertAlign w:val="subscript"/>
        </w:rPr>
        <w:t xml:space="preserve">e </w:t>
      </w:r>
      <w:r w:rsidRPr="00ED35E7">
        <w:t>were distributed between 1 and 6 x 10</w:t>
      </w:r>
      <w:r w:rsidRPr="00ED35E7">
        <w:rPr>
          <w:vertAlign w:val="superscript"/>
        </w:rPr>
        <w:t>6</w:t>
      </w:r>
      <w:r w:rsidRPr="00ED35E7">
        <w:t xml:space="preserve">, bottleneck </w:t>
      </w:r>
      <w:r w:rsidRPr="00ED35E7">
        <w:rPr>
          <w:i/>
        </w:rPr>
        <w:t>N</w:t>
      </w:r>
      <w:r w:rsidRPr="00ED35E7">
        <w:rPr>
          <w:i/>
          <w:vertAlign w:val="subscript"/>
        </w:rPr>
        <w:t>e</w:t>
      </w:r>
      <w:r w:rsidRPr="00ED35E7">
        <w:t xml:space="preserve"> was distributed between 1-2000, timing of the start of the bottleneck was distributed between 1-500, and timing of the end of the bottleneck distributed between 1-50.  Prior distributions of parameters for all analyses are described in Table 4.</w:t>
      </w:r>
      <w:r>
        <w:t xml:space="preserve">  Finally, to assess whether the strength of the bottleneck signal differs between the </w:t>
      </w:r>
      <w:proofErr w:type="spellStart"/>
      <w:r>
        <w:t>mtDNA</w:t>
      </w:r>
      <w:proofErr w:type="spellEnd"/>
      <w:r>
        <w:t xml:space="preserve"> and microsatellite datasets, additional simulations were performed on each data type independently.  These were carried out twice, once with the initially </w:t>
      </w:r>
      <w:r w:rsidRPr="00D25C15">
        <w:t xml:space="preserve">defined priors on </w:t>
      </w:r>
      <w:r w:rsidRPr="00D25C15">
        <w:rPr>
          <w:i/>
        </w:rPr>
        <w:t>N</w:t>
      </w:r>
      <w:r w:rsidRPr="00D25C15">
        <w:rPr>
          <w:i/>
          <w:vertAlign w:val="subscript"/>
        </w:rPr>
        <w:t>e</w:t>
      </w:r>
      <w:r w:rsidRPr="00D25C15">
        <w:t xml:space="preserve"> and time, and also following the broadened priors on these parameters.</w:t>
      </w:r>
    </w:p>
    <w:p w:rsidR="00E2264E" w:rsidRPr="00D25C15" w:rsidRDefault="00E2264E" w:rsidP="00E2264E">
      <w:pPr>
        <w:spacing w:line="360" w:lineRule="auto"/>
        <w:rPr>
          <w:i/>
        </w:rPr>
      </w:pPr>
    </w:p>
    <w:p w:rsidR="00E2264E" w:rsidRDefault="00E2264E" w:rsidP="00E2264E">
      <w:pPr>
        <w:spacing w:line="360" w:lineRule="auto"/>
      </w:pPr>
      <w:r w:rsidRPr="007C0592">
        <w:t xml:space="preserve">For each model, one million genetic datasets were simulated with the defined demographic and marker parameters.  Four summary statistics were then generated for the observed and simulated datasets: mean </w:t>
      </w:r>
      <w:proofErr w:type="spellStart"/>
      <w:r w:rsidRPr="007C0592">
        <w:t>pairwise</w:t>
      </w:r>
      <w:proofErr w:type="spellEnd"/>
      <w:r w:rsidRPr="007C0592">
        <w:t xml:space="preserve"> difference and Tajima’s </w:t>
      </w:r>
      <w:r w:rsidRPr="0096610A">
        <w:rPr>
          <w:i/>
        </w:rPr>
        <w:t>D</w:t>
      </w:r>
      <w:r w:rsidRPr="007C0592">
        <w:t xml:space="preserve"> </w:t>
      </w:r>
      <w:r w:rsidR="006B3F6C">
        <w:fldChar w:fldCharType="begin"/>
      </w:r>
      <w:r w:rsidR="00C01DD8">
        <w:instrText xml:space="preserve"> ADDIN EN.CITE &lt;EndNote&gt;&lt;Cite&gt;&lt;Author&gt;Tajima&lt;/Author&gt;&lt;Year&gt;1989&lt;/Year&gt;&lt;RecNum&gt;3055&lt;/RecNum&gt;&lt;DisplayText&gt;[60]&lt;/DisplayText&gt;&lt;record&gt;&lt;rec-number&gt;3055&lt;/rec-number&gt;&lt;foreign-keys&gt;&lt;key app="EN" db-id="d5zr0exx1f5prwep2rapee0def9wa9t2peet"&gt;3055&lt;/key&gt;&lt;/foreign-keys&gt;&lt;ref-type name="Journal Article"&gt;17&lt;/ref-type&gt;&lt;contributors&gt;&lt;authors&gt;&lt;author&gt;Tajima, F.&lt;/author&gt;&lt;/authors&gt;&lt;/contributors&gt;&lt;titles&gt;&lt;title&gt;Statistical method for testing the neutral mutation hypothesisby DNA polymorphism&lt;/title&gt;&lt;secondary-title&gt;Genetics&lt;/secondary-title&gt;&lt;/titles&gt;&lt;periodical&gt;&lt;full-title&gt;Genetics&lt;/full-title&gt;&lt;/periodical&gt;&lt;pages&gt;585-595&lt;/pages&gt;&lt;number&gt;123&lt;/number&gt;&lt;dates&gt;&lt;year&gt;1989&lt;/year&gt;&lt;/dates&gt;&lt;urls&gt;&lt;/urls&gt;&lt;/record&gt;&lt;/Cite&gt;&lt;/EndNote&gt;</w:instrText>
      </w:r>
      <w:r w:rsidR="006B3F6C">
        <w:fldChar w:fldCharType="separate"/>
      </w:r>
      <w:r w:rsidR="00C01DD8">
        <w:rPr>
          <w:noProof/>
        </w:rPr>
        <w:t>[</w:t>
      </w:r>
      <w:hyperlink w:anchor="_ENREF_60" w:tooltip="Tajima, 1989 #3055" w:history="1">
        <w:r w:rsidR="00C01DD8">
          <w:rPr>
            <w:noProof/>
          </w:rPr>
          <w:t>60</w:t>
        </w:r>
      </w:hyperlink>
      <w:r w:rsidR="00C01DD8">
        <w:rPr>
          <w:noProof/>
        </w:rPr>
        <w:t>]</w:t>
      </w:r>
      <w:r w:rsidR="006B3F6C">
        <w:fldChar w:fldCharType="end"/>
      </w:r>
      <w:r w:rsidRPr="007C0592">
        <w:t xml:space="preserve"> for HVR1, and mean </w:t>
      </w:r>
      <w:proofErr w:type="spellStart"/>
      <w:r w:rsidRPr="007C0592">
        <w:t>heterozygosity</w:t>
      </w:r>
      <w:proofErr w:type="spellEnd"/>
      <w:r w:rsidRPr="007C0592">
        <w:t xml:space="preserve"> and the mean number of</w:t>
      </w:r>
      <w:r>
        <w:t xml:space="preserve"> alleles for microsatellites.  Normalized Euclidean distances were calculated between the observed dataset and each of the simulated datasets using the local linear regression method of Beaumont et al. </w:t>
      </w:r>
      <w:r w:rsidR="006B3F6C">
        <w:fldChar w:fldCharType="begin"/>
      </w:r>
      <w:r w:rsidR="007645BF">
        <w:instrText xml:space="preserve"> ADDIN EN.CITE &lt;EndNote&gt;&lt;Cite&gt;&lt;Author&gt;Beaumont&lt;/Author&gt;&lt;Year&gt;2002&lt;/Year&gt;&lt;RecNum&gt;3099&lt;/RecNum&gt;&lt;DisplayText&gt;[29]&lt;/DisplayText&gt;&lt;record&gt;&lt;rec-number&gt;3099&lt;/rec-number&gt;&lt;foreign-keys&gt;&lt;key app="EN" db-id="d5zr0exx1f5prwep2rapee0def9wa9t2peet"&gt;3099&lt;/key&gt;&lt;/foreign-keys&gt;&lt;ref-type name="Journal Article"&gt;17&lt;/ref-type&gt;&lt;contributors&gt;&lt;authors&gt;&lt;author&gt;Beaumont, M.A.&lt;/author&gt;&lt;author&gt;Zhang, W.&lt;/author&gt;&lt;author&gt;Balding, D.J. &lt;/author&gt;&lt;/authors&gt;&lt;/contributors&gt;&lt;titles&gt;&lt;title&gt;Approximate Bayesian Computation in Population Genetics&lt;/title&gt;&lt;secondary-title&gt;Genetics&lt;/secondary-title&gt;&lt;/titles&gt;&lt;periodical&gt;&lt;full-title&gt;Genetics&lt;/full-title&gt;&lt;/periodical&gt;&lt;pages&gt;2025–2035&lt;/pages&gt;&lt;volume&gt;162&lt;/volume&gt;&lt;dates&gt;&lt;year&gt;2002&lt;/year&gt;&lt;/dates&gt;&lt;urls&gt;&lt;/urls&gt;&lt;/record&gt;&lt;/Cite&gt;&lt;/EndNote&gt;</w:instrText>
      </w:r>
      <w:r w:rsidR="006B3F6C">
        <w:fldChar w:fldCharType="separate"/>
      </w:r>
      <w:r w:rsidR="007645BF">
        <w:rPr>
          <w:noProof/>
        </w:rPr>
        <w:t>[</w:t>
      </w:r>
      <w:hyperlink w:anchor="_ENREF_29" w:tooltip="Beaumont, 2002 #3099" w:history="1">
        <w:r w:rsidR="00C01DD8">
          <w:rPr>
            <w:noProof/>
          </w:rPr>
          <w:t>29</w:t>
        </w:r>
      </w:hyperlink>
      <w:r w:rsidR="007645BF">
        <w:rPr>
          <w:noProof/>
        </w:rPr>
        <w:t>]</w:t>
      </w:r>
      <w:r w:rsidR="006B3F6C">
        <w:fldChar w:fldCharType="end"/>
      </w:r>
      <w:r>
        <w:t xml:space="preserve">.  </w:t>
      </w:r>
      <w:r w:rsidRPr="001F08D6">
        <w:t>The ten thousand</w:t>
      </w:r>
      <w:r>
        <w:t xml:space="preserve"> datasets with the smallest Euclidean distances were then retained to build posterior parameter distributions, which were smooth weighted using the </w:t>
      </w:r>
      <w:proofErr w:type="spellStart"/>
      <w:r>
        <w:t>Locfit</w:t>
      </w:r>
      <w:proofErr w:type="spellEnd"/>
      <w:r>
        <w:t xml:space="preserve"> function within R version 2.9.1 </w:t>
      </w:r>
      <w:r w:rsidR="006B3F6C">
        <w:fldChar w:fldCharType="begin"/>
      </w:r>
      <w:r w:rsidR="00C01DD8">
        <w:instrText xml:space="preserve"> ADDIN EN.CITE &lt;EndNote&gt;&lt;Cite&gt;&lt;Author&gt;Team&lt;/Author&gt;&lt;Year&gt;2005&lt;/Year&gt;&lt;RecNum&gt;2630&lt;/RecNum&gt;&lt;DisplayText&gt;[69]&lt;/DisplayText&gt;&lt;record&gt;&lt;rec-number&gt;2630&lt;/rec-number&gt;&lt;foreign-keys&gt;&lt;key app="EN" db-id="d5zr0exx1f5prwep2rapee0def9wa9t2peet"&gt;2630&lt;/key&gt;&lt;/foreign-keys&gt;&lt;ref-type name="Computer Program"&gt;9&lt;/ref-type&gt;&lt;contributors&gt;&lt;authors&gt;&lt;author&gt;R Development Core Team&lt;/author&gt;&lt;/authors&gt;&lt;/contributors&gt;&lt;titles&gt;&lt;title&gt;R: a language and environment for statistical computing&lt;/title&gt;&lt;/titles&gt;&lt;dates&gt;&lt;year&gt;2005&lt;/year&gt;&lt;/dates&gt;&lt;pub-location&gt;Vienna, Austria&lt;/pub-location&gt;&lt;publisher&gt;R Foundation for Statistical Computing&lt;/publisher&gt;&lt;urls&gt;&lt;related-urls&gt;&lt;url&gt;www.R-project.org&lt;/url&gt;&lt;/related-urls&gt;&lt;/urls&gt;&lt;/record&gt;&lt;/Cite&gt;&lt;/EndNote&gt;</w:instrText>
      </w:r>
      <w:r w:rsidR="006B3F6C">
        <w:fldChar w:fldCharType="separate"/>
      </w:r>
      <w:r w:rsidR="00C01DD8">
        <w:rPr>
          <w:noProof/>
        </w:rPr>
        <w:t>[</w:t>
      </w:r>
      <w:hyperlink w:anchor="_ENREF_69" w:tooltip="Team, 2005 #2630" w:history="1">
        <w:r w:rsidR="00C01DD8">
          <w:rPr>
            <w:noProof/>
          </w:rPr>
          <w:t>69</w:t>
        </w:r>
      </w:hyperlink>
      <w:r w:rsidR="00C01DD8">
        <w:rPr>
          <w:noProof/>
        </w:rPr>
        <w:t>]</w:t>
      </w:r>
      <w:r w:rsidR="006B3F6C">
        <w:fldChar w:fldCharType="end"/>
      </w:r>
      <w:r>
        <w:t>.  The p</w:t>
      </w:r>
      <w:r>
        <w:rPr>
          <w:szCs w:val="24"/>
        </w:rPr>
        <w:t xml:space="preserve">osterior probabilities of each scenario were estimated using a logistic regression approach, providing both point estimates and 95% confidence intervals </w:t>
      </w:r>
      <w:r w:rsidR="006B3F6C">
        <w:rPr>
          <w:szCs w:val="24"/>
        </w:rPr>
        <w:fldChar w:fldCharType="begin"/>
      </w:r>
      <w:r w:rsidR="00C01DD8">
        <w:rPr>
          <w:szCs w:val="24"/>
        </w:rPr>
        <w:instrText xml:space="preserve"> ADDIN EN.CITE &lt;EndNote&gt;&lt;Cite&gt;&lt;Author&gt;Cornuet&lt;/Author&gt;&lt;Year&gt;2008&lt;/Year&gt;&lt;RecNum&gt;3100&lt;/RecNum&gt;&lt;DisplayText&gt;[70,71]&lt;/DisplayText&gt;&lt;record&gt;&lt;rec-number&gt;3100&lt;/rec-number&gt;&lt;foreign-keys&gt;&lt;key app="EN" db-id="d5zr0exx1f5prwep2rapee0def9wa9t2peet"&gt;3100&lt;/key&gt;&lt;/foreign-keys&gt;&lt;ref-type name="Journal Article"&gt;17&lt;/ref-type&gt;&lt;contributors&gt;&lt;authors&gt;&lt;author&gt;Cornuet, J.M.&lt;/author&gt;&lt;author&gt;Santo, F.&lt;/author&gt;&lt;author&gt;Beaumont, M.A.&lt;/author&gt;&lt;author&gt;Robert, C.P.&lt;/author&gt;&lt;author&gt;Marin, J-M.&lt;/author&gt;&lt;author&gt;Balding, D.J.&lt;/author&gt;&lt;author&gt;Guillemaud, T.&lt;/author&gt;&lt;author&gt;Estoup, A.&lt;/author&gt;&lt;/authors&gt;&lt;/contributors&gt;&lt;titles&gt;&lt;title&gt;Inferring population history with DIYABC: a user-friendly approach to Approximate Bayesian Computations&lt;/title&gt;&lt;secondary-title&gt;Bioinformatics&lt;/secondary-title&gt;&lt;/titles&gt;&lt;periodical&gt;&lt;full-title&gt;Bioinformatics&lt;/full-title&gt;&lt;/periodical&gt;&lt;pages&gt; 2713–2719&lt;/pages&gt;&lt;volume&gt;24&lt;/volume&gt;&lt;dates&gt;&lt;year&gt;2008&lt;/year&gt;&lt;/dates&gt;&lt;urls&gt;&lt;/urls&gt;&lt;/record&gt;&lt;/Cite&gt;&lt;Cite&gt;&lt;Author&gt;Fagundes&lt;/Author&gt;&lt;Year&gt;2007&lt;/Year&gt;&lt;RecNum&gt;3082&lt;/RecNum&gt;&lt;record&gt;&lt;rec-number&gt;3082&lt;/rec-number&gt;&lt;foreign-keys&gt;&lt;key app="EN" db-id="asvav9t91rp5a2exrvhxv2s0exa5f99dt2r2"&gt;3082&lt;/key&gt;&lt;/foreign-keys&gt;&lt;ref-type name="Journal Article"&gt;17&lt;/ref-type&gt;&lt;contributors&gt;&lt;authors&gt;&lt;author&gt;Fagundes, N.J.R.&lt;/author&gt;&lt;author&gt;Ray, N.&lt;/author&gt;&lt;author&gt;Beaumont, M.A.&lt;/author&gt;&lt;author&gt;Neuenschwander, S.&lt;/author&gt;&lt;author&gt;Salanzo, F.M.&lt;/author&gt;&lt;author&gt;Bonatto, S.L.&lt;/author&gt;&lt;author&gt;Excoffier, L.&lt;/author&gt;&lt;/authors&gt;&lt;/contributors&gt;&lt;titles&gt;&lt;title&gt;Statistical evaluation of alternative models of human evolution&lt;/title&gt;&lt;secondary-title&gt;Proceedings of the National Acadamy of Sciences&lt;/secondary-title&gt;&lt;/titles&gt;&lt;periodical&gt;&lt;full-title&gt;Proceedings of the National Acadamy of Sciences&lt;/full-title&gt;&lt;/periodical&gt;&lt;pages&gt;17614-17619&lt;/pages&gt;&lt;volume&gt;104&lt;/volume&gt;&lt;dates&gt;&lt;year&gt;2007&lt;/year&gt;&lt;/dates&gt;&lt;urls&gt;&lt;/urls&gt;&lt;/record&gt;&lt;/Cite&gt;&lt;/EndNote&gt;</w:instrText>
      </w:r>
      <w:r w:rsidR="006B3F6C">
        <w:rPr>
          <w:szCs w:val="24"/>
        </w:rPr>
        <w:fldChar w:fldCharType="separate"/>
      </w:r>
      <w:r w:rsidR="00C01DD8">
        <w:rPr>
          <w:noProof/>
          <w:szCs w:val="24"/>
        </w:rPr>
        <w:t>[</w:t>
      </w:r>
      <w:hyperlink w:anchor="_ENREF_70" w:tooltip="Cornuet, 2008 #3100" w:history="1">
        <w:r w:rsidR="00C01DD8">
          <w:rPr>
            <w:noProof/>
            <w:szCs w:val="24"/>
          </w:rPr>
          <w:t>70</w:t>
        </w:r>
      </w:hyperlink>
      <w:r w:rsidR="00C01DD8">
        <w:rPr>
          <w:noProof/>
          <w:szCs w:val="24"/>
        </w:rPr>
        <w:t>,</w:t>
      </w:r>
      <w:hyperlink w:anchor="_ENREF_71" w:tooltip="Fagundes, 2007 #3082" w:history="1">
        <w:r w:rsidR="00C01DD8">
          <w:rPr>
            <w:noProof/>
            <w:szCs w:val="24"/>
          </w:rPr>
          <w:t>71</w:t>
        </w:r>
      </w:hyperlink>
      <w:r w:rsidR="00C01DD8">
        <w:rPr>
          <w:noProof/>
          <w:szCs w:val="24"/>
        </w:rPr>
        <w:t>]</w:t>
      </w:r>
      <w:r w:rsidR="006B3F6C">
        <w:rPr>
          <w:szCs w:val="24"/>
        </w:rPr>
        <w:fldChar w:fldCharType="end"/>
      </w:r>
      <w:r w:rsidRPr="001F08D6">
        <w:rPr>
          <w:szCs w:val="24"/>
        </w:rPr>
        <w:t xml:space="preserve">.  </w:t>
      </w:r>
      <w:r>
        <w:t>S</w:t>
      </w:r>
      <w:r w:rsidRPr="001F08D6">
        <w:t>tatistical measures of performance</w:t>
      </w:r>
      <w:r>
        <w:t xml:space="preserve"> and Type I and Type II error rates</w:t>
      </w:r>
      <w:r w:rsidRPr="001F08D6">
        <w:t xml:space="preserve"> were also calculated as </w:t>
      </w:r>
      <w:r>
        <w:t xml:space="preserve">a </w:t>
      </w:r>
      <w:r w:rsidRPr="001F08D6">
        <w:t xml:space="preserve">means of model </w:t>
      </w:r>
      <w:r w:rsidRPr="00267786">
        <w:t xml:space="preserve">checking </w:t>
      </w:r>
      <w:r w:rsidR="006B3F6C" w:rsidRPr="00267786">
        <w:fldChar w:fldCharType="begin"/>
      </w:r>
      <w:r w:rsidR="00C01DD8">
        <w:instrText xml:space="preserve"> ADDIN EN.CITE &lt;EndNote&gt;&lt;Cite&gt;&lt;Author&gt;Excoffier&lt;/Author&gt;&lt;Year&gt;2005&lt;/Year&gt;&lt;RecNum&gt;3102&lt;/RecNum&gt;&lt;DisplayText&gt;[72]&lt;/DisplayText&gt;&lt;record&gt;&lt;rec-number&gt;3102&lt;/rec-number&gt;&lt;foreign-keys&gt;&lt;key app="EN" db-id="d5zr0exx1f5prwep2rapee0def9wa9t2peet"&gt;3102&lt;/key&gt;&lt;/foreign-keys&gt;&lt;ref-type name="Journal Article"&gt;17&lt;/ref-type&gt;&lt;contributors&gt;&lt;authors&gt;&lt;author&gt;Excoffier, L.&lt;/author&gt;&lt;author&gt;Estoup, A.&lt;/author&gt;&lt;author&gt;Cornuet, J.M.&lt;/author&gt;&lt;/authors&gt;&lt;/contributors&gt;&lt;titles&gt;&lt;title&gt;Bayesian analysis of an admixture model with mutations and arbitrarily linked markers&lt;/title&gt;&lt;secondary-title&gt;Genetics&lt;/secondary-title&gt;&lt;/titles&gt;&lt;periodical&gt;&lt;full-title&gt;Genetics&lt;/full-title&gt;&lt;/periodical&gt;&lt;pages&gt;1727-1738&lt;/pages&gt;&lt;volume&gt;169&lt;/volume&gt;&lt;dates&gt;&lt;year&gt;2005&lt;/year&gt;&lt;/dates&gt;&lt;urls&gt;&lt;/urls&gt;&lt;/record&gt;&lt;/Cite&gt;&lt;/EndNote&gt;</w:instrText>
      </w:r>
      <w:r w:rsidR="006B3F6C" w:rsidRPr="00267786">
        <w:fldChar w:fldCharType="separate"/>
      </w:r>
      <w:r w:rsidR="00C01DD8">
        <w:rPr>
          <w:noProof/>
        </w:rPr>
        <w:t>[</w:t>
      </w:r>
      <w:hyperlink w:anchor="_ENREF_72" w:tooltip="Excoffier, 2005 #3102" w:history="1">
        <w:r w:rsidR="00C01DD8">
          <w:rPr>
            <w:noProof/>
          </w:rPr>
          <w:t>72</w:t>
        </w:r>
      </w:hyperlink>
      <w:r w:rsidR="00C01DD8">
        <w:rPr>
          <w:noProof/>
        </w:rPr>
        <w:t>]</w:t>
      </w:r>
      <w:r w:rsidR="006B3F6C" w:rsidRPr="00267786">
        <w:fldChar w:fldCharType="end"/>
      </w:r>
      <w:r w:rsidRPr="001F08D6">
        <w:t xml:space="preserve">.  </w:t>
      </w:r>
      <w:r>
        <w:t>All of the above</w:t>
      </w:r>
      <w:r w:rsidRPr="001F08D6">
        <w:t xml:space="preserve"> analyses were </w:t>
      </w:r>
      <w:r>
        <w:t>implemented within</w:t>
      </w:r>
      <w:r w:rsidRPr="001F08D6">
        <w:t xml:space="preserve"> the </w:t>
      </w:r>
      <w:proofErr w:type="spellStart"/>
      <w:r w:rsidRPr="000549BF">
        <w:rPr>
          <w:smallCaps/>
        </w:rPr>
        <w:t>DiyAbc</w:t>
      </w:r>
      <w:proofErr w:type="spellEnd"/>
      <w:r w:rsidRPr="001F08D6">
        <w:t xml:space="preserve"> v1 software package</w:t>
      </w:r>
      <w:r>
        <w:t xml:space="preserve"> </w:t>
      </w:r>
      <w:r w:rsidR="006B3F6C">
        <w:fldChar w:fldCharType="begin"/>
      </w:r>
      <w:r w:rsidR="00C01DD8">
        <w:instrText xml:space="preserve"> ADDIN EN.CITE &lt;EndNote&gt;&lt;Cite&gt;&lt;Author&gt;Cornuet&lt;/Author&gt;&lt;Year&gt;2008&lt;/Year&gt;&lt;RecNum&gt;3100&lt;/RecNum&gt;&lt;DisplayText&gt;[70,73]&lt;/DisplayText&gt;&lt;record&gt;&lt;rec-number&gt;3100&lt;/rec-number&gt;&lt;foreign-keys&gt;&lt;key app="EN" db-id="d5zr0exx1f5prwep2rapee0def9wa9t2peet"&gt;3100&lt;/key&gt;&lt;/foreign-keys&gt;&lt;ref-type name="Journal Article"&gt;17&lt;/ref-type&gt;&lt;contributors&gt;&lt;authors&gt;&lt;author&gt;Cornuet, J.M.&lt;/author&gt;&lt;author&gt;Santo, F.&lt;/author&gt;&lt;author&gt;Beaumont, M.A.&lt;/author&gt;&lt;author&gt;Robert, C.P.&lt;/author&gt;&lt;author&gt;Marin, J-M.&lt;/author&gt;&lt;author&gt;Balding, D.J.&lt;/author&gt;&lt;author&gt;Guillemaud, T.&lt;/author&gt;&lt;author&gt;Estoup, A.&lt;/author&gt;&lt;/authors&gt;&lt;/contributors&gt;&lt;titles&gt;&lt;title&gt;Inferring population history with DIYABC: a user-friendly approach to Approximate Bayesian Computations&lt;/title&gt;&lt;secondary-title&gt;Bioinformatics&lt;/secondary-title&gt;&lt;/titles&gt;&lt;periodical&gt;&lt;full-title&gt;Bioinformatics&lt;/full-title&gt;&lt;/periodical&gt;&lt;pages&gt; 2713–2719&lt;/pages&gt;&lt;volume&gt;24&lt;/volume&gt;&lt;dates&gt;&lt;year&gt;2008&lt;/year&gt;&lt;/dates&gt;&lt;urls&gt;&lt;/urls&gt;&lt;/record&gt;&lt;/Cite&gt;&lt;Cite&gt;&lt;Author&gt;Cornuet&lt;/Author&gt;&lt;Year&gt;2010&lt;/Year&gt;&lt;RecNum&gt;3103&lt;/RecNum&gt;&lt;record&gt;&lt;rec-number&gt;3103&lt;/rec-number&gt;&lt;foreign-keys&gt;&lt;key app="EN" db-id="d5zr0exx1f5prwep2rapee0def9wa9t2peet"&gt;3103&lt;/key&gt;&lt;/foreign-keys&gt;&lt;ref-type name="Journal Article"&gt;17&lt;/ref-type&gt;&lt;contributors&gt;&lt;authors&gt;&lt;author&gt;Cornuet, J.M.&lt;/author&gt;&lt;author&gt;Ravigne, V.&lt;/author&gt;&lt;author&gt;Estoup, A.&lt;/author&gt;&lt;/authors&gt;&lt;/contributors&gt;&lt;titles&gt;&lt;title&gt;Inference on population history and model checking using DNA sequence and microsatellite data with the software DIYABC (v1.0)&lt;/title&gt;&lt;secondary-title&gt;BMC Bioinformatics&lt;/secondary-title&gt;&lt;/titles&gt;&lt;periodical&gt;&lt;full-title&gt;BMC Bioinformatics&lt;/full-title&gt;&lt;/periodical&gt;&lt;pages&gt;104&lt;/pages&gt;&lt;volume&gt;11&lt;/volume&gt;&lt;dates&gt;&lt;year&gt;2010&lt;/year&gt;&lt;/dates&gt;&lt;urls&gt;&lt;/urls&gt;&lt;/record&gt;&lt;/Cite&gt;&lt;/EndNote&gt;</w:instrText>
      </w:r>
      <w:r w:rsidR="006B3F6C">
        <w:fldChar w:fldCharType="separate"/>
      </w:r>
      <w:r w:rsidR="00C01DD8">
        <w:rPr>
          <w:noProof/>
        </w:rPr>
        <w:t>[</w:t>
      </w:r>
      <w:hyperlink w:anchor="_ENREF_70" w:tooltip="Cornuet, 2008 #3100" w:history="1">
        <w:r w:rsidR="00C01DD8">
          <w:rPr>
            <w:noProof/>
          </w:rPr>
          <w:t>70</w:t>
        </w:r>
      </w:hyperlink>
      <w:r w:rsidR="00C01DD8">
        <w:rPr>
          <w:noProof/>
        </w:rPr>
        <w:t>,</w:t>
      </w:r>
      <w:hyperlink w:anchor="_ENREF_73" w:tooltip="Cornuet, 2010 #3103" w:history="1">
        <w:r w:rsidR="00C01DD8">
          <w:rPr>
            <w:noProof/>
          </w:rPr>
          <w:t>73</w:t>
        </w:r>
      </w:hyperlink>
      <w:r w:rsidR="00C01DD8">
        <w:rPr>
          <w:noProof/>
        </w:rPr>
        <w:t>]</w:t>
      </w:r>
      <w:r w:rsidR="006B3F6C">
        <w:fldChar w:fldCharType="end"/>
      </w:r>
      <w:r>
        <w:t>.</w:t>
      </w:r>
    </w:p>
    <w:p w:rsidR="00B03791" w:rsidRDefault="00B03791" w:rsidP="00B03791">
      <w:pPr>
        <w:spacing w:line="360" w:lineRule="auto"/>
      </w:pPr>
    </w:p>
    <w:p w:rsidR="00C01DD8" w:rsidRDefault="00C01DD8">
      <w:pPr>
        <w:rPr>
          <w:ins w:id="1237" w:author="localadmin" w:date="2015-04-02T10:18:00Z"/>
          <w:rFonts w:ascii="Arial" w:hAnsi="Arial" w:cs="Arial"/>
        </w:rPr>
      </w:pPr>
      <w:ins w:id="1238" w:author="localadmin" w:date="2015-04-02T10:18:00Z">
        <w:r>
          <w:rPr>
            <w:rFonts w:ascii="Arial" w:hAnsi="Arial" w:cs="Arial"/>
          </w:rPr>
          <w:br w:type="page"/>
        </w:r>
      </w:ins>
    </w:p>
    <w:p w:rsidR="00B03791" w:rsidRDefault="00B03791" w:rsidP="00B03791">
      <w:pPr>
        <w:spacing w:line="360" w:lineRule="auto"/>
      </w:pPr>
      <w:r>
        <w:rPr>
          <w:rFonts w:ascii="Arial" w:hAnsi="Arial" w:cs="Arial"/>
        </w:rPr>
        <w:lastRenderedPageBreak/>
        <w:t>Ethics statement</w:t>
      </w:r>
    </w:p>
    <w:p w:rsidR="00B03791" w:rsidRDefault="00B03791" w:rsidP="00E2264E">
      <w:pPr>
        <w:spacing w:line="360" w:lineRule="auto"/>
      </w:pPr>
      <w:r>
        <w:t>Tissue samples</w:t>
      </w:r>
      <w:r w:rsidRPr="002D2100">
        <w:t xml:space="preserve"> were collected and retained under permits issued by the Department for Environment, Food and Rural Affairs (</w:t>
      </w:r>
      <w:r>
        <w:t xml:space="preserve">License </w:t>
      </w:r>
      <w:r w:rsidRPr="00C65CAC">
        <w:rPr>
          <w:szCs w:val="24"/>
        </w:rPr>
        <w:t xml:space="preserve">number </w:t>
      </w:r>
      <w:r w:rsidRPr="00C65CAC">
        <w:rPr>
          <w:color w:val="000000"/>
          <w:szCs w:val="24"/>
        </w:rPr>
        <w:t>AHZ/2024A/2005/1</w:t>
      </w:r>
      <w:r w:rsidRPr="00C65CAC">
        <w:rPr>
          <w:szCs w:val="24"/>
        </w:rPr>
        <w:t>) and</w:t>
      </w:r>
      <w:r w:rsidRPr="002D2100">
        <w:t xml:space="preserve"> in accordance with the Convention on International Trade in Endangered Species</w:t>
      </w:r>
      <w:r>
        <w:t xml:space="preserve"> of Wild Fauna and Flora</w:t>
      </w:r>
      <w:r w:rsidRPr="002D2100">
        <w:t>.</w:t>
      </w:r>
      <w:r>
        <w:t xml:space="preserve">  All field procedures were approved by the British Antarctic Survey (reference PEA 6)</w:t>
      </w:r>
      <w:r>
        <w:rPr>
          <w:rStyle w:val="Emphasis"/>
        </w:rPr>
        <w:t>.</w:t>
      </w:r>
    </w:p>
    <w:p w:rsidR="00E2264E" w:rsidRDefault="00E2264E">
      <w:pPr>
        <w:rPr>
          <w:rFonts w:ascii="Verdana" w:hAnsi="Verdana"/>
          <w:b/>
          <w:sz w:val="25"/>
          <w:szCs w:val="25"/>
        </w:rPr>
      </w:pPr>
      <w:r>
        <w:rPr>
          <w:rFonts w:ascii="Verdana" w:hAnsi="Verdana"/>
          <w:b/>
          <w:sz w:val="25"/>
          <w:szCs w:val="25"/>
        </w:rPr>
        <w:br w:type="page"/>
      </w:r>
    </w:p>
    <w:p w:rsidR="002D12A3" w:rsidRPr="00551CF7" w:rsidRDefault="002D12A3">
      <w:pPr>
        <w:rPr>
          <w:rFonts w:ascii="Verdana" w:hAnsi="Verdana"/>
          <w:b/>
          <w:sz w:val="25"/>
          <w:szCs w:val="25"/>
        </w:rPr>
      </w:pPr>
      <w:r w:rsidRPr="00551CF7">
        <w:rPr>
          <w:rFonts w:ascii="Verdana" w:hAnsi="Verdana"/>
          <w:b/>
          <w:sz w:val="25"/>
          <w:szCs w:val="25"/>
        </w:rPr>
        <w:lastRenderedPageBreak/>
        <w:t>Acknowledgements</w:t>
      </w:r>
    </w:p>
    <w:p w:rsidR="002D12A3" w:rsidRDefault="002D12A3" w:rsidP="00A12FD3">
      <w:pPr>
        <w:spacing w:line="360" w:lineRule="auto"/>
        <w:rPr>
          <w:b/>
        </w:rPr>
      </w:pPr>
    </w:p>
    <w:p w:rsidR="004D32AC" w:rsidRDefault="002D12A3" w:rsidP="00A12FD3">
      <w:pPr>
        <w:spacing w:line="360" w:lineRule="auto"/>
      </w:pPr>
      <w:r w:rsidRPr="00B42A89">
        <w:t xml:space="preserve">We </w:t>
      </w:r>
      <w:r w:rsidR="00C7219A">
        <w:t>would like to thank</w:t>
      </w:r>
      <w:r>
        <w:t xml:space="preserve"> </w:t>
      </w:r>
      <w:del w:id="1239" w:author="Joe Hoffman" w:date="2015-01-15T05:31:00Z">
        <w:r w:rsidDel="00677C89">
          <w:delText xml:space="preserve">S. Poncet, D. Poncet, G. Robertson, C. Duck, E. Kraus and K. Cripps </w:delText>
        </w:r>
        <w:r w:rsidRPr="00B42A89" w:rsidDel="00677C89">
          <w:delText xml:space="preserve">for </w:delText>
        </w:r>
        <w:r w:rsidDel="00677C89">
          <w:delText xml:space="preserve">collecting tissue samples from </w:delText>
        </w:r>
        <w:r w:rsidR="00266297" w:rsidDel="00677C89">
          <w:delText xml:space="preserve">various </w:delText>
        </w:r>
        <w:r w:rsidR="00511B89" w:rsidDel="00677C89">
          <w:delText xml:space="preserve">sites </w:delText>
        </w:r>
        <w:r w:rsidR="00F436B6" w:rsidDel="00677C89">
          <w:delText>around</w:delText>
        </w:r>
        <w:r w:rsidR="0055742F" w:rsidDel="00677C89">
          <w:delText xml:space="preserve"> South Georgia</w:delText>
        </w:r>
        <w:r w:rsidR="00511B89" w:rsidDel="00677C89">
          <w:delText>, as well as</w:delText>
        </w:r>
        <w:r w:rsidR="00C7219A" w:rsidDel="00677C89">
          <w:delText xml:space="preserve"> </w:delText>
        </w:r>
        <w:r w:rsidDel="00677C89">
          <w:delText>D. Briggs, M. Jessop, K. Reid, R. Taylor, T. Walker and N. Warren for</w:delText>
        </w:r>
        <w:r w:rsidR="00797607" w:rsidDel="00677C89">
          <w:delText xml:space="preserve"> help with</w:delText>
        </w:r>
        <w:r w:rsidDel="00677C89">
          <w:delText xml:space="preserve"> tissue sampling </w:delText>
        </w:r>
        <w:r w:rsidR="00511B89" w:rsidDel="00677C89">
          <w:delText xml:space="preserve">and logistical support </w:delText>
        </w:r>
        <w:r w:rsidDel="00677C89">
          <w:delText>at Bird Island</w:delText>
        </w:r>
        <w:r w:rsidR="00511B89" w:rsidDel="00677C89">
          <w:delText>.  We are also grateful to</w:delText>
        </w:r>
        <w:r w:rsidR="004D32AC" w:rsidDel="00677C89">
          <w:delText xml:space="preserve"> </w:delText>
        </w:r>
        <w:r w:rsidR="00C7219A" w:rsidDel="00677C89">
          <w:delText>C.</w:delText>
        </w:r>
        <w:r w:rsidR="00F436B6" w:rsidDel="00677C89">
          <w:delText xml:space="preserve"> Garza for supplying us with an updated version of M_P_val</w:delText>
        </w:r>
        <w:r w:rsidR="00511B89" w:rsidDel="00677C89">
          <w:delText>,</w:delText>
        </w:r>
        <w:r w:rsidR="00C7219A" w:rsidDel="00677C89">
          <w:delText xml:space="preserve"> P. F</w:delText>
        </w:r>
        <w:r w:rsidR="00F436B6" w:rsidDel="00677C89">
          <w:delText xml:space="preserve">retwell for generating </w:delText>
        </w:r>
        <w:r w:rsidR="000E54DE" w:rsidDel="00677C89">
          <w:delText>Figure</w:delText>
        </w:r>
        <w:r w:rsidR="00670041" w:rsidDel="00677C89">
          <w:delText xml:space="preserve"> 1</w:delText>
        </w:r>
        <w:r w:rsidR="00511B89" w:rsidDel="00677C89">
          <w:delText>, and to Kanchon Dasmahapatra and two anonymous referees for comments that helped improve the manuscript.</w:delText>
        </w:r>
        <w:r w:rsidR="00F436B6" w:rsidDel="00677C89">
          <w:delText xml:space="preserve">  </w:delText>
        </w:r>
        <w:r w:rsidDel="00677C89">
          <w:delText>This work contributes to the British Antarctic Survey (BAS) Dynamics and Management of Ocean Ecosystems (DYNAMOE) science programme</w:delText>
        </w:r>
      </w:del>
      <w:ins w:id="1240" w:author="Joe Hoffman" w:date="2015-01-15T05:31:00Z">
        <w:r w:rsidR="00677C89">
          <w:t>xxx</w:t>
        </w:r>
      </w:ins>
      <w:r>
        <w:t>.</w:t>
      </w:r>
    </w:p>
    <w:p w:rsidR="00A732A9" w:rsidRDefault="00A732A9">
      <w:r>
        <w:br w:type="page"/>
      </w:r>
    </w:p>
    <w:p w:rsidR="00A732A9" w:rsidRPr="00551CF7" w:rsidRDefault="007479BF" w:rsidP="00A12FD3">
      <w:pPr>
        <w:spacing w:line="360" w:lineRule="auto"/>
        <w:rPr>
          <w:rFonts w:ascii="Verdana" w:hAnsi="Verdana"/>
          <w:b/>
          <w:sz w:val="25"/>
          <w:szCs w:val="25"/>
        </w:rPr>
      </w:pPr>
      <w:r w:rsidRPr="00551CF7">
        <w:rPr>
          <w:rFonts w:ascii="Verdana" w:hAnsi="Verdana"/>
          <w:b/>
          <w:sz w:val="25"/>
          <w:szCs w:val="25"/>
        </w:rPr>
        <w:lastRenderedPageBreak/>
        <w:t>Author contributions</w:t>
      </w:r>
    </w:p>
    <w:p w:rsidR="00A732A9" w:rsidRDefault="00A732A9" w:rsidP="00A12FD3">
      <w:pPr>
        <w:spacing w:line="360" w:lineRule="auto"/>
      </w:pPr>
    </w:p>
    <w:p w:rsidR="00C62C86" w:rsidRDefault="00C62C86" w:rsidP="00C62C86">
      <w:pPr>
        <w:spacing w:line="360" w:lineRule="auto"/>
      </w:pPr>
      <w:r>
        <w:t>Conceived and designed the study: JH</w:t>
      </w:r>
      <w:r w:rsidR="0011531D">
        <w:t xml:space="preserve">.  </w:t>
      </w:r>
      <w:del w:id="1241" w:author="localadmin" w:date="2015-04-02T10:18:00Z">
        <w:r w:rsidR="0011531D" w:rsidDel="00C01DD8">
          <w:delText xml:space="preserve">Tissue sampling, collation of historical data and genotyping: JH JF SG.  </w:delText>
        </w:r>
      </w:del>
      <w:ins w:id="1242" w:author="localadmin" w:date="2015-04-02T10:18:00Z">
        <w:r w:rsidR="00C01DD8">
          <w:t>Collated and a</w:t>
        </w:r>
      </w:ins>
      <w:del w:id="1243" w:author="localadmin" w:date="2015-04-02T10:18:00Z">
        <w:r w:rsidDel="00C01DD8">
          <w:delText>A</w:delText>
        </w:r>
      </w:del>
      <w:r>
        <w:t xml:space="preserve">nalyzed the data: </w:t>
      </w:r>
      <w:r w:rsidR="0011531D">
        <w:t>JH CP</w:t>
      </w:r>
      <w:r w:rsidR="00A72954">
        <w:t xml:space="preserve"> JF</w:t>
      </w:r>
      <w:r>
        <w:t xml:space="preserve">. Wrote the paper: </w:t>
      </w:r>
      <w:r w:rsidR="0011531D">
        <w:t>JH</w:t>
      </w:r>
      <w:r>
        <w:t xml:space="preserve"> </w:t>
      </w:r>
      <w:r w:rsidR="0011531D">
        <w:t>CP</w:t>
      </w:r>
    </w:p>
    <w:p w:rsidR="007B5564" w:rsidRDefault="007B5564">
      <w:r>
        <w:br w:type="page"/>
      </w:r>
    </w:p>
    <w:p w:rsidR="007B5564" w:rsidRPr="00551CF7" w:rsidRDefault="007B5564" w:rsidP="007B5564">
      <w:pPr>
        <w:spacing w:line="360" w:lineRule="auto"/>
        <w:rPr>
          <w:rFonts w:ascii="Verdana" w:hAnsi="Verdana"/>
          <w:b/>
          <w:sz w:val="25"/>
          <w:szCs w:val="25"/>
        </w:rPr>
      </w:pPr>
      <w:r>
        <w:rPr>
          <w:rFonts w:ascii="Verdana" w:hAnsi="Verdana"/>
          <w:b/>
          <w:sz w:val="25"/>
          <w:szCs w:val="25"/>
        </w:rPr>
        <w:lastRenderedPageBreak/>
        <w:t>Funding</w:t>
      </w:r>
    </w:p>
    <w:p w:rsidR="007B5564" w:rsidRDefault="007B5564" w:rsidP="007B5564">
      <w:pPr>
        <w:spacing w:line="360" w:lineRule="auto"/>
      </w:pPr>
    </w:p>
    <w:p w:rsidR="007B5564" w:rsidRDefault="007B5564" w:rsidP="00C62C86">
      <w:pPr>
        <w:spacing w:line="360" w:lineRule="auto"/>
      </w:pPr>
      <w:r>
        <w:t xml:space="preserve">This work was funded by </w:t>
      </w:r>
      <w:del w:id="1244" w:author="localadmin" w:date="2015-04-02T10:19:00Z">
        <w:r w:rsidDel="00C01DD8">
          <w:delText>a Natural Environment Research Council Strategic Alliance Fellowship awarded to JIH</w:delText>
        </w:r>
      </w:del>
      <w:ins w:id="1245" w:author="localadmin" w:date="2015-04-02T10:19:00Z">
        <w:r w:rsidR="00C01DD8">
          <w:t>xxx</w:t>
        </w:r>
      </w:ins>
      <w:r>
        <w:t xml:space="preserve">.  </w:t>
      </w:r>
      <w:r w:rsidRPr="007B5564">
        <w:t>The funders had no role in study design, data collection and analysis, decision to publish, or preparation of the manuscript</w:t>
      </w:r>
      <w:r>
        <w:t>.</w:t>
      </w:r>
    </w:p>
    <w:p w:rsidR="002D12A3" w:rsidRPr="00551CF7" w:rsidRDefault="002D12A3">
      <w:pPr>
        <w:rPr>
          <w:rFonts w:ascii="Verdana" w:hAnsi="Verdana"/>
          <w:b/>
          <w:sz w:val="25"/>
          <w:szCs w:val="25"/>
        </w:rPr>
      </w:pPr>
      <w:r>
        <w:br w:type="page"/>
      </w:r>
      <w:r w:rsidRPr="00551CF7">
        <w:rPr>
          <w:rFonts w:ascii="Verdana" w:hAnsi="Verdana"/>
          <w:b/>
          <w:sz w:val="25"/>
          <w:szCs w:val="25"/>
        </w:rPr>
        <w:lastRenderedPageBreak/>
        <w:t>References</w:t>
      </w:r>
    </w:p>
    <w:p w:rsidR="00551CF7" w:rsidRDefault="00551CF7" w:rsidP="00551CF7">
      <w:pPr>
        <w:rPr>
          <w:szCs w:val="24"/>
        </w:rPr>
      </w:pPr>
    </w:p>
    <w:p w:rsidR="00C01DD8" w:rsidRDefault="006B3F6C" w:rsidP="00C01DD8">
      <w:pPr>
        <w:ind w:left="720" w:hanging="720"/>
        <w:rPr>
          <w:noProof/>
          <w:szCs w:val="24"/>
        </w:rPr>
      </w:pPr>
      <w:r>
        <w:rPr>
          <w:szCs w:val="24"/>
        </w:rPr>
        <w:fldChar w:fldCharType="begin"/>
      </w:r>
      <w:r w:rsidR="00551CF7">
        <w:rPr>
          <w:szCs w:val="24"/>
        </w:rPr>
        <w:instrText xml:space="preserve"> ADDIN EN.REFLIST </w:instrText>
      </w:r>
      <w:r>
        <w:rPr>
          <w:szCs w:val="24"/>
        </w:rPr>
        <w:fldChar w:fldCharType="separate"/>
      </w:r>
      <w:bookmarkStart w:id="1246" w:name="_ENREF_1"/>
      <w:r w:rsidR="00C01DD8">
        <w:rPr>
          <w:noProof/>
          <w:szCs w:val="24"/>
        </w:rPr>
        <w:t>1. Hoffman JI, Grant SM, Forcada J, Phillips CD (2011) Bayesian inference of a historical genetic bottleneck in a heavily exploited marine mammal. Molecular Ecology 20: 3989–4008.</w:t>
      </w:r>
      <w:bookmarkEnd w:id="1246"/>
    </w:p>
    <w:p w:rsidR="00C01DD8" w:rsidRDefault="00C01DD8" w:rsidP="00C01DD8">
      <w:pPr>
        <w:ind w:left="720" w:hanging="720"/>
        <w:rPr>
          <w:noProof/>
          <w:szCs w:val="24"/>
        </w:rPr>
      </w:pPr>
      <w:bookmarkStart w:id="1247" w:name="_ENREF_2"/>
      <w:r>
        <w:rPr>
          <w:noProof/>
          <w:szCs w:val="24"/>
        </w:rPr>
        <w:t>2. Lopes FRV, Hoffman JI, Valati VH, Bonatto S, Wolf JBW, et al. (in review) Fine-scale matrilineal population structure in the Galápagos fur seal and its implications for conservation management. Conservation Genetics.</w:t>
      </w:r>
      <w:bookmarkEnd w:id="1247"/>
    </w:p>
    <w:p w:rsidR="00C01DD8" w:rsidRDefault="00C01DD8" w:rsidP="00C01DD8">
      <w:pPr>
        <w:ind w:left="720" w:hanging="720"/>
        <w:rPr>
          <w:noProof/>
          <w:szCs w:val="24"/>
        </w:rPr>
      </w:pPr>
      <w:bookmarkStart w:id="1248" w:name="_ENREF_3"/>
      <w:r>
        <w:rPr>
          <w:noProof/>
          <w:szCs w:val="24"/>
        </w:rPr>
        <w:t xml:space="preserve">3. Hoffman JI, Matson C, Amos W, Loughlin TR, Bickham JW (2006) Deep genetic subdivision within a continuously distributed and highly vagile marine mammal, the Steller's sea lion </w:t>
      </w:r>
      <w:r w:rsidRPr="00C01DD8">
        <w:rPr>
          <w:i/>
          <w:noProof/>
          <w:szCs w:val="24"/>
        </w:rPr>
        <w:t>Eumetopias jubatus</w:t>
      </w:r>
      <w:r>
        <w:rPr>
          <w:noProof/>
          <w:szCs w:val="24"/>
        </w:rPr>
        <w:t>. Molecular Ecology 15: 2821–2832.</w:t>
      </w:r>
      <w:bookmarkEnd w:id="1248"/>
    </w:p>
    <w:p w:rsidR="00C01DD8" w:rsidRDefault="00C01DD8" w:rsidP="00C01DD8">
      <w:pPr>
        <w:ind w:left="720" w:hanging="720"/>
        <w:rPr>
          <w:noProof/>
          <w:szCs w:val="24"/>
        </w:rPr>
      </w:pPr>
      <w:bookmarkStart w:id="1249" w:name="_ENREF_4"/>
      <w:r>
        <w:rPr>
          <w:noProof/>
          <w:szCs w:val="24"/>
        </w:rPr>
        <w:t>4. Klimova A, Fietz K, Olsen MT, Harwood J, Amos W, et al. (2014) Global population structure and demographic history of the grey seal. Molecular Ecology 23: 3999–4017.</w:t>
      </w:r>
      <w:bookmarkEnd w:id="1249"/>
    </w:p>
    <w:p w:rsidR="00C01DD8" w:rsidRPr="00C01DD8" w:rsidRDefault="00C01DD8" w:rsidP="00C01DD8">
      <w:pPr>
        <w:ind w:left="720" w:hanging="720"/>
        <w:rPr>
          <w:noProof/>
          <w:szCs w:val="24"/>
          <w:lang w:val="de-DE"/>
          <w:rPrChange w:id="1250" w:author="localadmin" w:date="2015-04-02T10:17:00Z">
            <w:rPr>
              <w:noProof/>
              <w:szCs w:val="24"/>
            </w:rPr>
          </w:rPrChange>
        </w:rPr>
      </w:pPr>
      <w:bookmarkStart w:id="1251" w:name="_ENREF_5"/>
      <w:r>
        <w:rPr>
          <w:noProof/>
          <w:szCs w:val="24"/>
        </w:rPr>
        <w:t>5. Rijks JM, Hoffman JI, Kuiken T, Osterhaus ADME, Amos W (2008) Heteroygosity and lungworm burden in harbour seals (</w:t>
      </w:r>
      <w:r w:rsidRPr="00C01DD8">
        <w:rPr>
          <w:i/>
          <w:noProof/>
          <w:szCs w:val="24"/>
        </w:rPr>
        <w:t>Phoca vitulina</w:t>
      </w:r>
      <w:r>
        <w:rPr>
          <w:noProof/>
          <w:szCs w:val="24"/>
        </w:rPr>
        <w:t xml:space="preserve">). </w:t>
      </w:r>
      <w:r w:rsidR="006B3F6C" w:rsidRPr="006B3F6C">
        <w:rPr>
          <w:noProof/>
          <w:szCs w:val="24"/>
          <w:lang w:val="de-DE"/>
          <w:rPrChange w:id="1252" w:author="localadmin" w:date="2015-04-02T10:17:00Z">
            <w:rPr>
              <w:noProof/>
              <w:szCs w:val="24"/>
            </w:rPr>
          </w:rPrChange>
        </w:rPr>
        <w:t>Heredity 100: 587–593.</w:t>
      </w:r>
      <w:bookmarkEnd w:id="1251"/>
    </w:p>
    <w:p w:rsidR="00C01DD8" w:rsidRDefault="006B3F6C" w:rsidP="00C01DD8">
      <w:pPr>
        <w:ind w:left="720" w:hanging="720"/>
        <w:rPr>
          <w:noProof/>
          <w:szCs w:val="24"/>
        </w:rPr>
      </w:pPr>
      <w:bookmarkStart w:id="1253" w:name="_ENREF_6"/>
      <w:r w:rsidRPr="006B3F6C">
        <w:rPr>
          <w:noProof/>
          <w:szCs w:val="24"/>
          <w:lang w:val="de-DE"/>
          <w:rPrChange w:id="1254" w:author="localadmin" w:date="2015-04-02T10:17:00Z">
            <w:rPr>
              <w:noProof/>
              <w:szCs w:val="24"/>
            </w:rPr>
          </w:rPrChange>
        </w:rPr>
        <w:t xml:space="preserve">6. Rosa de Oliveira L, Hoffman JI, Hingst-Zaher E, Majluf P, Muelbert MMC, et al. </w:t>
      </w:r>
      <w:r w:rsidR="00C01DD8">
        <w:rPr>
          <w:noProof/>
          <w:szCs w:val="24"/>
        </w:rPr>
        <w:t xml:space="preserve">(2008) Morphological and genetic evidence for two Evolutionary Significant Units (ESUs) in the South American fur seal </w:t>
      </w:r>
      <w:r w:rsidR="00C01DD8" w:rsidRPr="00C01DD8">
        <w:rPr>
          <w:i/>
          <w:noProof/>
          <w:szCs w:val="24"/>
        </w:rPr>
        <w:t>Arctocephalus australis</w:t>
      </w:r>
      <w:r w:rsidR="00C01DD8">
        <w:rPr>
          <w:noProof/>
          <w:szCs w:val="24"/>
        </w:rPr>
        <w:t>. Conservation Genetics 9: 1451–1466.</w:t>
      </w:r>
      <w:bookmarkEnd w:id="1253"/>
    </w:p>
    <w:p w:rsidR="00C01DD8" w:rsidRDefault="00C01DD8" w:rsidP="00C01DD8">
      <w:pPr>
        <w:ind w:left="720" w:hanging="720"/>
        <w:rPr>
          <w:noProof/>
          <w:szCs w:val="24"/>
        </w:rPr>
      </w:pPr>
      <w:bookmarkStart w:id="1255" w:name="_ENREF_7"/>
      <w:r>
        <w:rPr>
          <w:noProof/>
          <w:szCs w:val="24"/>
        </w:rPr>
        <w:t>7. Coltman DW, Stenson G, Hammill MO, Haug T, Davis CS, et al. (2007) Panmictic population structure in the hooded seal (</w:t>
      </w:r>
      <w:r w:rsidRPr="00C01DD8">
        <w:rPr>
          <w:i/>
          <w:noProof/>
          <w:szCs w:val="24"/>
        </w:rPr>
        <w:t>Cystophora cristata</w:t>
      </w:r>
      <w:r>
        <w:rPr>
          <w:noProof/>
          <w:szCs w:val="24"/>
        </w:rPr>
        <w:t>). Molecular Ecology 16: 1639-1648.</w:t>
      </w:r>
      <w:bookmarkEnd w:id="1255"/>
    </w:p>
    <w:p w:rsidR="00C01DD8" w:rsidRDefault="00C01DD8" w:rsidP="00C01DD8">
      <w:pPr>
        <w:ind w:left="720" w:hanging="720"/>
        <w:rPr>
          <w:noProof/>
          <w:szCs w:val="24"/>
        </w:rPr>
      </w:pPr>
      <w:bookmarkStart w:id="1256" w:name="_ENREF_8"/>
      <w:r>
        <w:rPr>
          <w:noProof/>
          <w:szCs w:val="24"/>
        </w:rPr>
        <w:t>8. Pastor T, Garza JC, Allen P, Amos W, Aguilar A (2004) Low genetic variability in the highly endangered Mediterranean monk seal. Journal of Heredity 95: 291-300.</w:t>
      </w:r>
      <w:bookmarkEnd w:id="1256"/>
    </w:p>
    <w:p w:rsidR="00C01DD8" w:rsidRDefault="00C01DD8" w:rsidP="00C01DD8">
      <w:pPr>
        <w:ind w:left="720" w:hanging="720"/>
        <w:rPr>
          <w:noProof/>
          <w:szCs w:val="24"/>
        </w:rPr>
      </w:pPr>
      <w:bookmarkStart w:id="1257" w:name="_ENREF_9"/>
      <w:r>
        <w:rPr>
          <w:noProof/>
          <w:szCs w:val="24"/>
        </w:rPr>
        <w:t>9. Schultz JK, Baker JD, Toonen RJ, Harting AL, Bowen BW (2011) Range-Wide Genetic Connectivity of the Hawaiian Monk Seal and Implications for Translocation. Conservation Biology 25: 124-132.</w:t>
      </w:r>
      <w:bookmarkEnd w:id="1257"/>
    </w:p>
    <w:p w:rsidR="00C01DD8" w:rsidRDefault="00C01DD8" w:rsidP="00C01DD8">
      <w:pPr>
        <w:ind w:left="720" w:hanging="720"/>
        <w:rPr>
          <w:noProof/>
          <w:szCs w:val="24"/>
        </w:rPr>
      </w:pPr>
      <w:bookmarkStart w:id="1258" w:name="_ENREF_10"/>
      <w:r>
        <w:rPr>
          <w:noProof/>
          <w:szCs w:val="24"/>
        </w:rPr>
        <w:t>10. Davis CS, Stirling I, Strobeck C, Coltman DW (2008) Population structure of ice-breeding seals. Molecular Ecology.</w:t>
      </w:r>
      <w:bookmarkEnd w:id="1258"/>
    </w:p>
    <w:p w:rsidR="00C01DD8" w:rsidRDefault="00C01DD8" w:rsidP="00C01DD8">
      <w:pPr>
        <w:ind w:left="720" w:hanging="720"/>
        <w:rPr>
          <w:noProof/>
          <w:szCs w:val="24"/>
        </w:rPr>
      </w:pPr>
      <w:bookmarkStart w:id="1259" w:name="_ENREF_11"/>
      <w:r>
        <w:rPr>
          <w:noProof/>
          <w:szCs w:val="24"/>
        </w:rPr>
        <w:t xml:space="preserve">11. Dickerson BR, Ream RR, Vignieri SN, Bentzen P (2010) Population structure as revealed by mtDNA and microsatellites in Northern fur seals, </w:t>
      </w:r>
      <w:r w:rsidRPr="00C01DD8">
        <w:rPr>
          <w:i/>
          <w:noProof/>
          <w:szCs w:val="24"/>
        </w:rPr>
        <w:t>Callorhinus ursinus</w:t>
      </w:r>
      <w:r>
        <w:rPr>
          <w:noProof/>
          <w:szCs w:val="24"/>
        </w:rPr>
        <w:t>, throughout their range. PLoS One 5: e10671.</w:t>
      </w:r>
      <w:bookmarkEnd w:id="1259"/>
    </w:p>
    <w:p w:rsidR="00C01DD8" w:rsidRDefault="00C01DD8" w:rsidP="00C01DD8">
      <w:pPr>
        <w:ind w:left="720" w:hanging="720"/>
        <w:rPr>
          <w:noProof/>
          <w:szCs w:val="24"/>
        </w:rPr>
      </w:pPr>
      <w:bookmarkStart w:id="1260" w:name="_ENREF_12"/>
      <w:r>
        <w:rPr>
          <w:noProof/>
          <w:szCs w:val="24"/>
        </w:rPr>
        <w:t>12. Frankham R, Lees K, Montgomery M, England PR, Lowe EH, et al. (1999) Do population size bottlenecks reduce evolutionary potential? Animal Conservation 2: 255-260.</w:t>
      </w:r>
      <w:bookmarkEnd w:id="1260"/>
    </w:p>
    <w:p w:rsidR="00C01DD8" w:rsidRDefault="00C01DD8" w:rsidP="00C01DD8">
      <w:pPr>
        <w:ind w:left="720" w:hanging="720"/>
        <w:rPr>
          <w:noProof/>
          <w:szCs w:val="24"/>
        </w:rPr>
      </w:pPr>
      <w:bookmarkStart w:id="1261" w:name="_ENREF_13"/>
      <w:r>
        <w:rPr>
          <w:noProof/>
          <w:szCs w:val="24"/>
        </w:rPr>
        <w:t>13. Lande R (1994) Risk of population extinction from fixation of new deleterious mutations. Evolution 48: 1460-1469.</w:t>
      </w:r>
      <w:bookmarkEnd w:id="1261"/>
    </w:p>
    <w:p w:rsidR="00C01DD8" w:rsidRDefault="00C01DD8" w:rsidP="00C01DD8">
      <w:pPr>
        <w:ind w:left="720" w:hanging="720"/>
        <w:rPr>
          <w:noProof/>
          <w:szCs w:val="24"/>
        </w:rPr>
      </w:pPr>
      <w:bookmarkStart w:id="1262" w:name="_ENREF_14"/>
      <w:r>
        <w:rPr>
          <w:noProof/>
          <w:szCs w:val="24"/>
        </w:rPr>
        <w:t>14. Lynch M, Conery J, Burger R (1995) Mutation accumulation and the extinction of small populations. American Naturalist 146: 489-518.</w:t>
      </w:r>
      <w:bookmarkEnd w:id="1262"/>
    </w:p>
    <w:p w:rsidR="00C01DD8" w:rsidRDefault="00C01DD8" w:rsidP="00C01DD8">
      <w:pPr>
        <w:ind w:left="720" w:hanging="720"/>
        <w:rPr>
          <w:noProof/>
          <w:szCs w:val="24"/>
        </w:rPr>
      </w:pPr>
      <w:bookmarkStart w:id="1263" w:name="_ENREF_15"/>
      <w:r>
        <w:rPr>
          <w:noProof/>
          <w:szCs w:val="24"/>
        </w:rPr>
        <w:t>15. Mills LS, Smouse PE (1994) Demographic consequences of inbreeding in remnant populations. American Naturalist 144: 412-431.</w:t>
      </w:r>
      <w:bookmarkEnd w:id="1263"/>
    </w:p>
    <w:p w:rsidR="00C01DD8" w:rsidRDefault="00C01DD8" w:rsidP="00C01DD8">
      <w:pPr>
        <w:ind w:left="720" w:hanging="720"/>
        <w:rPr>
          <w:noProof/>
          <w:szCs w:val="24"/>
        </w:rPr>
      </w:pPr>
      <w:bookmarkStart w:id="1264" w:name="_ENREF_16"/>
      <w:r>
        <w:rPr>
          <w:noProof/>
          <w:szCs w:val="24"/>
        </w:rPr>
        <w:t>16. Hedrick PW, Miller PS (1992) Conservation genetics: techniques and fundamentals. Ecological Applications 2: 30-46.</w:t>
      </w:r>
      <w:bookmarkEnd w:id="1264"/>
    </w:p>
    <w:p w:rsidR="00C01DD8" w:rsidRDefault="00C01DD8" w:rsidP="00C01DD8">
      <w:pPr>
        <w:ind w:left="720" w:hanging="720"/>
        <w:rPr>
          <w:noProof/>
          <w:szCs w:val="24"/>
        </w:rPr>
      </w:pPr>
      <w:bookmarkStart w:id="1265" w:name="_ENREF_17"/>
      <w:r>
        <w:rPr>
          <w:noProof/>
          <w:szCs w:val="24"/>
        </w:rPr>
        <w:t>17. Waples RS (1989) A generalised approach for estimating effective population size from temporal changes in allele frequency. Genetics 121: 379-391.</w:t>
      </w:r>
      <w:bookmarkEnd w:id="1265"/>
    </w:p>
    <w:p w:rsidR="00C01DD8" w:rsidRDefault="00C01DD8" w:rsidP="00C01DD8">
      <w:pPr>
        <w:ind w:left="720" w:hanging="720"/>
        <w:rPr>
          <w:noProof/>
          <w:szCs w:val="24"/>
        </w:rPr>
      </w:pPr>
      <w:bookmarkStart w:id="1266" w:name="_ENREF_18"/>
      <w:r>
        <w:rPr>
          <w:noProof/>
          <w:szCs w:val="24"/>
        </w:rPr>
        <w:lastRenderedPageBreak/>
        <w:t>18. Luikart G, Cornuet JM, Allendorf FW (1999) Temporal changes in allele frequencies provide estimates of population bottleneck size. Conservation Biology 13: 523-530.</w:t>
      </w:r>
      <w:bookmarkEnd w:id="1266"/>
    </w:p>
    <w:p w:rsidR="00C01DD8" w:rsidRDefault="00C01DD8" w:rsidP="00C01DD8">
      <w:pPr>
        <w:ind w:left="720" w:hanging="720"/>
        <w:rPr>
          <w:noProof/>
          <w:szCs w:val="24"/>
        </w:rPr>
      </w:pPr>
      <w:bookmarkStart w:id="1267" w:name="_ENREF_19"/>
      <w:r>
        <w:rPr>
          <w:noProof/>
          <w:szCs w:val="24"/>
        </w:rPr>
        <w:t>19. Richards C, Leberg PL (1996) Temporal changes in allele frequencies and a population's history of severe bottlenecks. Conservation Biology 10: 832–839.</w:t>
      </w:r>
      <w:bookmarkEnd w:id="1267"/>
    </w:p>
    <w:p w:rsidR="00C01DD8" w:rsidRDefault="00C01DD8" w:rsidP="00C01DD8">
      <w:pPr>
        <w:ind w:left="720" w:hanging="720"/>
        <w:rPr>
          <w:noProof/>
          <w:szCs w:val="24"/>
        </w:rPr>
      </w:pPr>
      <w:bookmarkStart w:id="1268" w:name="_ENREF_20"/>
      <w:r>
        <w:rPr>
          <w:noProof/>
          <w:szCs w:val="24"/>
        </w:rPr>
        <w:t>20. Cornuet JM, Luikart G (1996) Description and power analysis of two tests for detecting recent population bottlenecks from allele frequency data. Genetics 144: 2001-2014.</w:t>
      </w:r>
      <w:bookmarkEnd w:id="1268"/>
    </w:p>
    <w:p w:rsidR="00C01DD8" w:rsidRDefault="00C01DD8" w:rsidP="00C01DD8">
      <w:pPr>
        <w:ind w:left="720" w:hanging="720"/>
        <w:rPr>
          <w:noProof/>
          <w:szCs w:val="24"/>
        </w:rPr>
      </w:pPr>
      <w:bookmarkStart w:id="1269" w:name="_ENREF_21"/>
      <w:r>
        <w:rPr>
          <w:noProof/>
          <w:szCs w:val="24"/>
        </w:rPr>
        <w:t>21. Luikart G, Allendorf FW, Cornuet JM, Sherwin WB (1998) Distortion of allele frequency distributions provides a test for recent population bottlenecks. Journal of Heredity 89: 238-247.</w:t>
      </w:r>
      <w:bookmarkEnd w:id="1269"/>
    </w:p>
    <w:p w:rsidR="00C01DD8" w:rsidRDefault="00C01DD8" w:rsidP="00C01DD8">
      <w:pPr>
        <w:ind w:left="720" w:hanging="720"/>
        <w:rPr>
          <w:noProof/>
          <w:szCs w:val="24"/>
        </w:rPr>
      </w:pPr>
      <w:bookmarkStart w:id="1270" w:name="_ENREF_22"/>
      <w:r>
        <w:rPr>
          <w:noProof/>
          <w:szCs w:val="24"/>
        </w:rPr>
        <w:t>22. Garza JC, Williamson EG (2001) Detection of reduced population size using data from microsatellite loci. Molecular Ecology 10: 305-318.</w:t>
      </w:r>
      <w:bookmarkEnd w:id="1270"/>
    </w:p>
    <w:p w:rsidR="00C01DD8" w:rsidRDefault="00C01DD8" w:rsidP="00C01DD8">
      <w:pPr>
        <w:ind w:left="720" w:hanging="720"/>
        <w:rPr>
          <w:noProof/>
          <w:szCs w:val="24"/>
        </w:rPr>
      </w:pPr>
      <w:bookmarkStart w:id="1271" w:name="_ENREF_23"/>
      <w:r>
        <w:rPr>
          <w:noProof/>
          <w:szCs w:val="24"/>
        </w:rPr>
        <w:t>23. Beebee T, Rowe G (2001) Application of genetic bottleneck testing to the investigation of Amphibian declines: a case study with Natterjack Toads. Conservation Biology 15: 266-270.</w:t>
      </w:r>
      <w:bookmarkEnd w:id="1271"/>
    </w:p>
    <w:p w:rsidR="00C01DD8" w:rsidRDefault="00C01DD8" w:rsidP="00C01DD8">
      <w:pPr>
        <w:ind w:left="720" w:hanging="720"/>
        <w:rPr>
          <w:noProof/>
          <w:szCs w:val="24"/>
        </w:rPr>
      </w:pPr>
      <w:bookmarkStart w:id="1272" w:name="_ENREF_24"/>
      <w:r>
        <w:rPr>
          <w:noProof/>
          <w:szCs w:val="24"/>
        </w:rPr>
        <w:t>24. Spencer CC, Neigel JE, Leberg PL (2000) Experimental evaluation of the usefulness of microsatellite DNA for detecting demographic bottlenecks. Molecular Ecology 9: 1517-1528.</w:t>
      </w:r>
      <w:bookmarkEnd w:id="1272"/>
    </w:p>
    <w:p w:rsidR="00C01DD8" w:rsidRDefault="00C01DD8" w:rsidP="00C01DD8">
      <w:pPr>
        <w:ind w:left="720" w:hanging="720"/>
        <w:rPr>
          <w:noProof/>
          <w:szCs w:val="24"/>
        </w:rPr>
      </w:pPr>
      <w:bookmarkStart w:id="1273" w:name="_ENREF_25"/>
      <w:r>
        <w:rPr>
          <w:noProof/>
          <w:szCs w:val="24"/>
        </w:rPr>
        <w:t>25. Williamson-Natesan EG (2005) Comparison of methods for detecting bottlenecks from mirosatellite loci. Conservation Genetics 6: 551-562.</w:t>
      </w:r>
      <w:bookmarkEnd w:id="1273"/>
    </w:p>
    <w:p w:rsidR="00C01DD8" w:rsidRDefault="00C01DD8" w:rsidP="00C01DD8">
      <w:pPr>
        <w:ind w:left="720" w:hanging="720"/>
        <w:rPr>
          <w:noProof/>
          <w:szCs w:val="24"/>
        </w:rPr>
      </w:pPr>
      <w:bookmarkStart w:id="1274" w:name="_ENREF_26"/>
      <w:r>
        <w:rPr>
          <w:noProof/>
          <w:szCs w:val="24"/>
        </w:rPr>
        <w:t>26. Guinand B, Scribner KT (2003) Evaluation of methodology for detection of genetic bottlenecks: inferences from temporally replicated lake trout populations. Comptus Rendus Biologies 326: S61-S67.</w:t>
      </w:r>
      <w:bookmarkEnd w:id="1274"/>
    </w:p>
    <w:p w:rsidR="00C01DD8" w:rsidRDefault="00C01DD8" w:rsidP="00C01DD8">
      <w:pPr>
        <w:ind w:left="720" w:hanging="720"/>
        <w:rPr>
          <w:noProof/>
          <w:szCs w:val="24"/>
        </w:rPr>
      </w:pPr>
      <w:bookmarkStart w:id="1275" w:name="_ENREF_27"/>
      <w:r>
        <w:rPr>
          <w:noProof/>
          <w:szCs w:val="24"/>
        </w:rPr>
        <w:t>27. Busch JD, Waser PM, DeWoody JA (2007) Recent demographic bottlenecks are not accompanied by a genetic signature in banner-tailed kangaroo rats (</w:t>
      </w:r>
      <w:r w:rsidRPr="00C01DD8">
        <w:rPr>
          <w:i/>
          <w:noProof/>
          <w:szCs w:val="24"/>
        </w:rPr>
        <w:t>Dipodomys spectabilis</w:t>
      </w:r>
      <w:r>
        <w:rPr>
          <w:noProof/>
          <w:szCs w:val="24"/>
        </w:rPr>
        <w:t>). Molecular Ecology 16: 2450-2462.</w:t>
      </w:r>
      <w:bookmarkEnd w:id="1275"/>
    </w:p>
    <w:p w:rsidR="00C01DD8" w:rsidRDefault="00C01DD8" w:rsidP="00C01DD8">
      <w:pPr>
        <w:ind w:left="720" w:hanging="720"/>
        <w:rPr>
          <w:noProof/>
          <w:szCs w:val="24"/>
        </w:rPr>
      </w:pPr>
      <w:bookmarkStart w:id="1276" w:name="_ENREF_28"/>
      <w:r>
        <w:rPr>
          <w:noProof/>
          <w:szCs w:val="24"/>
        </w:rPr>
        <w:t>28. Drummond AJ, Rambaut A, Shapiro B, Pybus OG (2005) Bayesian coalescent inference of past population dynamics from molecular sequences. Molecular Biology and Evolution 22: 1185-1192.</w:t>
      </w:r>
      <w:bookmarkEnd w:id="1276"/>
    </w:p>
    <w:p w:rsidR="00C01DD8" w:rsidRDefault="00C01DD8" w:rsidP="00C01DD8">
      <w:pPr>
        <w:ind w:left="720" w:hanging="720"/>
        <w:rPr>
          <w:noProof/>
          <w:szCs w:val="24"/>
        </w:rPr>
      </w:pPr>
      <w:bookmarkStart w:id="1277" w:name="_ENREF_29"/>
      <w:r>
        <w:rPr>
          <w:noProof/>
          <w:szCs w:val="24"/>
        </w:rPr>
        <w:t>29. Beaumont MA, Zhang W, Balding DJ (2002) Approximate Bayesian Computation in Population Genetics. Genetics 162: 2025–2035.</w:t>
      </w:r>
      <w:bookmarkEnd w:id="1277"/>
    </w:p>
    <w:p w:rsidR="00C01DD8" w:rsidRDefault="00C01DD8" w:rsidP="00C01DD8">
      <w:pPr>
        <w:ind w:left="720" w:hanging="720"/>
        <w:rPr>
          <w:noProof/>
          <w:szCs w:val="24"/>
        </w:rPr>
      </w:pPr>
      <w:bookmarkStart w:id="1278" w:name="_ENREF_30"/>
      <w:r>
        <w:rPr>
          <w:noProof/>
          <w:szCs w:val="24"/>
        </w:rPr>
        <w:t>30. Chan YL, Anderson CNK, Hadley EA (2006) Bayesian estimation of the timing and severity of a population bottleneck from ancient DNA. PLoS Genetics 2: e59.</w:t>
      </w:r>
      <w:bookmarkEnd w:id="1278"/>
    </w:p>
    <w:p w:rsidR="00C01DD8" w:rsidRDefault="00C01DD8" w:rsidP="00C01DD8">
      <w:pPr>
        <w:ind w:left="720" w:hanging="720"/>
        <w:rPr>
          <w:noProof/>
          <w:szCs w:val="24"/>
        </w:rPr>
      </w:pPr>
      <w:bookmarkStart w:id="1279" w:name="_ENREF_31"/>
      <w:r>
        <w:rPr>
          <w:noProof/>
          <w:szCs w:val="24"/>
        </w:rPr>
        <w:t xml:space="preserve">31. Thornton K, Andolfatto P (2006) Approximate Bayesian Inference reveals evidence for a recent, severe bottleneck in a Netherlands population of </w:t>
      </w:r>
      <w:r w:rsidRPr="00C01DD8">
        <w:rPr>
          <w:i/>
          <w:noProof/>
          <w:szCs w:val="24"/>
        </w:rPr>
        <w:t>Drosophila melanogaster</w:t>
      </w:r>
      <w:r>
        <w:rPr>
          <w:noProof/>
          <w:szCs w:val="24"/>
        </w:rPr>
        <w:t>. Genetics 172: 1607-1619.</w:t>
      </w:r>
      <w:bookmarkEnd w:id="1279"/>
    </w:p>
    <w:p w:rsidR="00C01DD8" w:rsidRDefault="00C01DD8" w:rsidP="00C01DD8">
      <w:pPr>
        <w:ind w:left="720" w:hanging="720"/>
        <w:rPr>
          <w:noProof/>
          <w:szCs w:val="24"/>
        </w:rPr>
      </w:pPr>
      <w:bookmarkStart w:id="1280" w:name="_ENREF_32"/>
      <w:r>
        <w:rPr>
          <w:noProof/>
          <w:szCs w:val="24"/>
        </w:rPr>
        <w:t>32. Boyd IL, Roberts JP (1993) Tooth growth in male Antarctic fur seals (</w:t>
      </w:r>
      <w:r w:rsidRPr="00C01DD8">
        <w:rPr>
          <w:i/>
          <w:noProof/>
          <w:szCs w:val="24"/>
        </w:rPr>
        <w:t>Arctocephalus gazella</w:t>
      </w:r>
      <w:r>
        <w:rPr>
          <w:noProof/>
          <w:szCs w:val="24"/>
        </w:rPr>
        <w:t>) from South Georgia - an indicator of long-term growth history. Journal of Zoology 229: 177-190.</w:t>
      </w:r>
      <w:bookmarkEnd w:id="1280"/>
    </w:p>
    <w:p w:rsidR="00C01DD8" w:rsidRDefault="00C01DD8" w:rsidP="00C01DD8">
      <w:pPr>
        <w:ind w:left="720" w:hanging="720"/>
        <w:rPr>
          <w:noProof/>
          <w:szCs w:val="24"/>
        </w:rPr>
      </w:pPr>
      <w:bookmarkStart w:id="1281" w:name="_ENREF_33"/>
      <w:r>
        <w:rPr>
          <w:noProof/>
          <w:szCs w:val="24"/>
        </w:rPr>
        <w:t>33. Mill HR (1905) The seige of the South Pole: the story of Antarctic exploration. London: Alston Rivers.</w:t>
      </w:r>
      <w:bookmarkEnd w:id="1281"/>
    </w:p>
    <w:p w:rsidR="00C01DD8" w:rsidRDefault="00C01DD8" w:rsidP="00C01DD8">
      <w:pPr>
        <w:ind w:left="720" w:hanging="720"/>
        <w:rPr>
          <w:noProof/>
          <w:szCs w:val="24"/>
        </w:rPr>
      </w:pPr>
      <w:bookmarkStart w:id="1282" w:name="_ENREF_34"/>
      <w:r>
        <w:rPr>
          <w:noProof/>
          <w:szCs w:val="24"/>
        </w:rPr>
        <w:t>34. Fanning E (1833) Voyages and Discoveries in the South Seas 1792-1832. Salem, Massachusetts: Marine Research Society.</w:t>
      </w:r>
      <w:bookmarkEnd w:id="1282"/>
    </w:p>
    <w:p w:rsidR="00C01DD8" w:rsidRDefault="00C01DD8" w:rsidP="00C01DD8">
      <w:pPr>
        <w:ind w:left="720" w:hanging="720"/>
        <w:rPr>
          <w:noProof/>
          <w:szCs w:val="24"/>
        </w:rPr>
      </w:pPr>
      <w:bookmarkStart w:id="1283" w:name="_ENREF_35"/>
      <w:r>
        <w:rPr>
          <w:noProof/>
          <w:szCs w:val="24"/>
        </w:rPr>
        <w:t>35. Weddell J (1825) A voyage towards the south pole performed in the years 1822-1824. London: Longman, Hurst, Rees, Orme, Brown and Green.</w:t>
      </w:r>
      <w:bookmarkEnd w:id="1283"/>
    </w:p>
    <w:p w:rsidR="00C01DD8" w:rsidRDefault="00C01DD8" w:rsidP="00C01DD8">
      <w:pPr>
        <w:ind w:left="720" w:hanging="720"/>
        <w:rPr>
          <w:noProof/>
          <w:szCs w:val="24"/>
        </w:rPr>
      </w:pPr>
      <w:bookmarkStart w:id="1284" w:name="_ENREF_36"/>
      <w:r>
        <w:rPr>
          <w:noProof/>
          <w:szCs w:val="24"/>
        </w:rPr>
        <w:lastRenderedPageBreak/>
        <w:t xml:space="preserve">36. Bonner WN. Population increase in the fur seal </w:t>
      </w:r>
      <w:r w:rsidRPr="00C01DD8">
        <w:rPr>
          <w:i/>
          <w:noProof/>
          <w:szCs w:val="24"/>
        </w:rPr>
        <w:t>Arctocephalus gazella</w:t>
      </w:r>
      <w:r>
        <w:rPr>
          <w:noProof/>
          <w:szCs w:val="24"/>
        </w:rPr>
        <w:t xml:space="preserve"> at South Georgia. In: Carrick R, Prevost J, Holdgate MW, editors; 1964; Paris. Hermann. pp. 433-443.</w:t>
      </w:r>
      <w:bookmarkEnd w:id="1284"/>
    </w:p>
    <w:p w:rsidR="00C01DD8" w:rsidRDefault="00C01DD8" w:rsidP="00C01DD8">
      <w:pPr>
        <w:ind w:left="720" w:hanging="720"/>
        <w:rPr>
          <w:noProof/>
          <w:szCs w:val="24"/>
        </w:rPr>
      </w:pPr>
      <w:bookmarkStart w:id="1285" w:name="_ENREF_37"/>
      <w:r>
        <w:rPr>
          <w:noProof/>
          <w:szCs w:val="24"/>
        </w:rPr>
        <w:t>37. Larson CA (1920) Report of the Interdepartmental Committee on Research and Development in the Dependencies of the Falkland Islands. London: His Majesty's Stationary Office. Command 657 p.</w:t>
      </w:r>
      <w:bookmarkEnd w:id="1285"/>
    </w:p>
    <w:p w:rsidR="00C01DD8" w:rsidRDefault="00C01DD8" w:rsidP="00C01DD8">
      <w:pPr>
        <w:ind w:left="720" w:hanging="720"/>
        <w:rPr>
          <w:noProof/>
          <w:szCs w:val="24"/>
        </w:rPr>
      </w:pPr>
      <w:bookmarkStart w:id="1286" w:name="_ENREF_38"/>
      <w:r>
        <w:rPr>
          <w:noProof/>
          <w:szCs w:val="24"/>
        </w:rPr>
        <w:t>38. Payne MR (1977) Growth of a fur seal population. Philosophical Transactions of the Royal Society of London, B 279: 67-79.</w:t>
      </w:r>
      <w:bookmarkEnd w:id="1286"/>
    </w:p>
    <w:p w:rsidR="00C01DD8" w:rsidRDefault="00C01DD8" w:rsidP="00C01DD8">
      <w:pPr>
        <w:ind w:left="720" w:hanging="720"/>
        <w:rPr>
          <w:noProof/>
          <w:szCs w:val="24"/>
        </w:rPr>
      </w:pPr>
      <w:bookmarkStart w:id="1287" w:name="_ENREF_39"/>
      <w:r>
        <w:rPr>
          <w:noProof/>
          <w:szCs w:val="24"/>
        </w:rPr>
        <w:t>39. Boyd IL (1993) Pup production and distribution of breeding Antarctic fur seals (</w:t>
      </w:r>
      <w:r w:rsidRPr="00C01DD8">
        <w:rPr>
          <w:i/>
          <w:noProof/>
          <w:szCs w:val="24"/>
        </w:rPr>
        <w:t>Arctocephalus gazella</w:t>
      </w:r>
      <w:r>
        <w:rPr>
          <w:noProof/>
          <w:szCs w:val="24"/>
        </w:rPr>
        <w:t>) at South Georgia. Antarctic Science 5: 17-24.</w:t>
      </w:r>
      <w:bookmarkEnd w:id="1287"/>
    </w:p>
    <w:p w:rsidR="00C01DD8" w:rsidRDefault="00C01DD8" w:rsidP="00C01DD8">
      <w:pPr>
        <w:ind w:left="720" w:hanging="720"/>
        <w:rPr>
          <w:noProof/>
          <w:szCs w:val="24"/>
        </w:rPr>
      </w:pPr>
      <w:bookmarkStart w:id="1288" w:name="_ENREF_40"/>
      <w:r>
        <w:rPr>
          <w:noProof/>
          <w:szCs w:val="24"/>
        </w:rPr>
        <w:t>40. Wynen LP, Goldsworthy SD, Guinet C, Bester MN, Boyd IL, et al. (2000) Postsealing genetic variation and population structure of two species of fur seal (</w:t>
      </w:r>
      <w:r w:rsidRPr="00C01DD8">
        <w:rPr>
          <w:i/>
          <w:noProof/>
          <w:szCs w:val="24"/>
        </w:rPr>
        <w:t xml:space="preserve">Arctocephalus gazella </w:t>
      </w:r>
      <w:r>
        <w:rPr>
          <w:noProof/>
          <w:szCs w:val="24"/>
        </w:rPr>
        <w:t xml:space="preserve">and </w:t>
      </w:r>
      <w:r w:rsidRPr="00C01DD8">
        <w:rPr>
          <w:i/>
          <w:noProof/>
          <w:szCs w:val="24"/>
        </w:rPr>
        <w:t>A. tropicalis</w:t>
      </w:r>
      <w:r>
        <w:rPr>
          <w:noProof/>
          <w:szCs w:val="24"/>
        </w:rPr>
        <w:t>). Molecular Ecology 9: 299-314.</w:t>
      </w:r>
      <w:bookmarkEnd w:id="1288"/>
    </w:p>
    <w:p w:rsidR="00C01DD8" w:rsidRDefault="00C01DD8" w:rsidP="00C01DD8">
      <w:pPr>
        <w:ind w:left="720" w:hanging="720"/>
        <w:rPr>
          <w:noProof/>
          <w:szCs w:val="24"/>
        </w:rPr>
      </w:pPr>
      <w:bookmarkStart w:id="1289" w:name="_ENREF_41"/>
      <w:r>
        <w:rPr>
          <w:noProof/>
          <w:szCs w:val="24"/>
        </w:rPr>
        <w:t>41. Di Rienzo A, Peterson AC, Garza JC, Valdes AM, Slatkin M (1994) Mutational processes of simple sequence repeat loci in human populations. Proceedings of the National Academy of Sciences of the United States of America 91: 3166-3170.</w:t>
      </w:r>
      <w:bookmarkEnd w:id="1289"/>
    </w:p>
    <w:p w:rsidR="00C01DD8" w:rsidRDefault="00C01DD8" w:rsidP="00C01DD8">
      <w:pPr>
        <w:ind w:left="720" w:hanging="720"/>
        <w:rPr>
          <w:noProof/>
          <w:szCs w:val="24"/>
        </w:rPr>
      </w:pPr>
      <w:bookmarkStart w:id="1290" w:name="_ENREF_42"/>
      <w:r>
        <w:rPr>
          <w:noProof/>
          <w:szCs w:val="24"/>
        </w:rPr>
        <w:t>42. Weber JL, Wong C (1993) Mutation of human short tandem repeats. Human Molecular Genetics 2: 1123-1128.</w:t>
      </w:r>
      <w:bookmarkEnd w:id="1290"/>
    </w:p>
    <w:p w:rsidR="00C01DD8" w:rsidRDefault="00C01DD8" w:rsidP="00C01DD8">
      <w:pPr>
        <w:ind w:left="720" w:hanging="720"/>
        <w:rPr>
          <w:noProof/>
          <w:szCs w:val="24"/>
        </w:rPr>
      </w:pPr>
      <w:bookmarkStart w:id="1291" w:name="_ENREF_43"/>
      <w:r>
        <w:rPr>
          <w:noProof/>
          <w:szCs w:val="24"/>
        </w:rPr>
        <w:t xml:space="preserve">43. Doidge DW, Croxall JP, Baker JR (1984) Density-dependent pup mortality in the Antarctic fur seal </w:t>
      </w:r>
      <w:r w:rsidRPr="00C01DD8">
        <w:rPr>
          <w:i/>
          <w:noProof/>
          <w:szCs w:val="24"/>
        </w:rPr>
        <w:t>Arctocephalus gazella</w:t>
      </w:r>
      <w:r>
        <w:rPr>
          <w:noProof/>
          <w:szCs w:val="24"/>
        </w:rPr>
        <w:t xml:space="preserve"> at South Georgia. Journal of Zoology (London) 202: 449-460.</w:t>
      </w:r>
      <w:bookmarkEnd w:id="1291"/>
    </w:p>
    <w:p w:rsidR="00C01DD8" w:rsidRDefault="00C01DD8" w:rsidP="00C01DD8">
      <w:pPr>
        <w:ind w:left="720" w:hanging="720"/>
        <w:rPr>
          <w:noProof/>
          <w:szCs w:val="24"/>
        </w:rPr>
      </w:pPr>
      <w:bookmarkStart w:id="1292" w:name="_ENREF_44"/>
      <w:r>
        <w:rPr>
          <w:noProof/>
          <w:szCs w:val="24"/>
        </w:rPr>
        <w:t>44. Hoffman JI, Amos W (2005) Microsatellite genotyping errors: detection approaches, common sources and consequences for paternal exclusion. Molecular Ecology 14: 599–612.</w:t>
      </w:r>
      <w:bookmarkEnd w:id="1292"/>
    </w:p>
    <w:p w:rsidR="00C01DD8" w:rsidRDefault="00C01DD8" w:rsidP="00C01DD8">
      <w:pPr>
        <w:ind w:left="720" w:hanging="720"/>
        <w:rPr>
          <w:noProof/>
          <w:szCs w:val="24"/>
        </w:rPr>
      </w:pPr>
      <w:bookmarkStart w:id="1293" w:name="_ENREF_45"/>
      <w:r>
        <w:rPr>
          <w:noProof/>
          <w:szCs w:val="24"/>
        </w:rPr>
        <w:t>45. Raymond M, Rousset F (1995) Genepop (Version 1.2) - population genetics software for exact tests of ecumenicism. Journal of Heredity 86: 248–249.</w:t>
      </w:r>
      <w:bookmarkEnd w:id="1293"/>
    </w:p>
    <w:p w:rsidR="00C01DD8" w:rsidRDefault="00C01DD8" w:rsidP="00C01DD8">
      <w:pPr>
        <w:ind w:left="720" w:hanging="720"/>
        <w:rPr>
          <w:noProof/>
          <w:szCs w:val="24"/>
        </w:rPr>
      </w:pPr>
      <w:bookmarkStart w:id="1294" w:name="_ENREF_46"/>
      <w:r>
        <w:rPr>
          <w:noProof/>
          <w:szCs w:val="24"/>
        </w:rPr>
        <w:t>46. Hall TA (1999) BioEdit: a user-friendly biological sequence alignment editor and analysis program for windows 95/98/NT. Nucleic Acids Symposium Series 41: 95–98.</w:t>
      </w:r>
      <w:bookmarkEnd w:id="1294"/>
    </w:p>
    <w:p w:rsidR="00C01DD8" w:rsidRDefault="00C01DD8" w:rsidP="00C01DD8">
      <w:pPr>
        <w:ind w:left="720" w:hanging="720"/>
        <w:rPr>
          <w:noProof/>
          <w:szCs w:val="24"/>
        </w:rPr>
      </w:pPr>
      <w:bookmarkStart w:id="1295" w:name="_ENREF_47"/>
      <w:r>
        <w:rPr>
          <w:noProof/>
          <w:szCs w:val="24"/>
        </w:rPr>
        <w:t xml:space="preserve">47. Goudet J (1995) FSTAT (version 1.2): a computer program to calculate </w:t>
      </w:r>
      <w:r w:rsidRPr="00C01DD8">
        <w:rPr>
          <w:i/>
          <w:noProof/>
          <w:szCs w:val="24"/>
        </w:rPr>
        <w:t>F</w:t>
      </w:r>
      <w:r>
        <w:rPr>
          <w:noProof/>
          <w:szCs w:val="24"/>
        </w:rPr>
        <w:t>-statistics. Journal of Heredity 86: 485-486.</w:t>
      </w:r>
      <w:bookmarkEnd w:id="1295"/>
    </w:p>
    <w:p w:rsidR="00C01DD8" w:rsidRDefault="00C01DD8" w:rsidP="00C01DD8">
      <w:pPr>
        <w:ind w:left="720" w:hanging="720"/>
        <w:rPr>
          <w:noProof/>
          <w:szCs w:val="24"/>
        </w:rPr>
      </w:pPr>
      <w:bookmarkStart w:id="1296" w:name="_ENREF_48"/>
      <w:r>
        <w:rPr>
          <w:noProof/>
          <w:szCs w:val="24"/>
        </w:rPr>
        <w:t>48. Schneider S, Roessli D, Excoffier L (2000) ARLEQUIN ver 2.000: a software for population genetics data analysis. Geneva, Switzerland: Genetics and Biometry Laboratory, Department of Anthropology and Ecology, University of Geneva.</w:t>
      </w:r>
      <w:bookmarkEnd w:id="1296"/>
    </w:p>
    <w:p w:rsidR="00C01DD8" w:rsidRDefault="00C01DD8" w:rsidP="00C01DD8">
      <w:pPr>
        <w:ind w:left="720" w:hanging="720"/>
        <w:rPr>
          <w:noProof/>
          <w:szCs w:val="24"/>
        </w:rPr>
      </w:pPr>
      <w:bookmarkStart w:id="1297" w:name="_ENREF_49"/>
      <w:r>
        <w:rPr>
          <w:noProof/>
          <w:szCs w:val="24"/>
        </w:rPr>
        <w:t>49. Piry S, Luikart G, Cornuet J-M (1999) BOTTLENECK: a computer program for detecting recent reductions in the effective population size using allele frequency data. Journal of Heredity 90: 502-503.</w:t>
      </w:r>
      <w:bookmarkEnd w:id="1297"/>
    </w:p>
    <w:p w:rsidR="00C01DD8" w:rsidRDefault="00C01DD8" w:rsidP="00C01DD8">
      <w:pPr>
        <w:ind w:left="720" w:hanging="720"/>
        <w:rPr>
          <w:noProof/>
          <w:szCs w:val="24"/>
        </w:rPr>
      </w:pPr>
      <w:bookmarkStart w:id="1298" w:name="_ENREF_50"/>
      <w:r>
        <w:rPr>
          <w:noProof/>
          <w:szCs w:val="24"/>
        </w:rPr>
        <w:t>50. Kimura M, Ohta T (1978) Stepwise mutation model and distribution of allelic frequencies in a finite population. Proceedings of the National Academy of Sciences of the United States of America 75: 2868-2872.</w:t>
      </w:r>
      <w:bookmarkEnd w:id="1298"/>
    </w:p>
    <w:p w:rsidR="00C01DD8" w:rsidRDefault="00C01DD8" w:rsidP="00C01DD8">
      <w:pPr>
        <w:ind w:left="720" w:hanging="720"/>
        <w:rPr>
          <w:noProof/>
          <w:szCs w:val="24"/>
        </w:rPr>
      </w:pPr>
      <w:bookmarkStart w:id="1299" w:name="_ENREF_51"/>
      <w:r>
        <w:rPr>
          <w:noProof/>
          <w:szCs w:val="24"/>
        </w:rPr>
        <w:t xml:space="preserve">51. Schlötterer C, Ritter R, Harr B, Brem GHmroalmaiDmpefa-smrMBE (1998) High mutation rate of a long microsatellite allele in </w:t>
      </w:r>
      <w:r w:rsidRPr="00C01DD8">
        <w:rPr>
          <w:i/>
          <w:noProof/>
          <w:szCs w:val="24"/>
        </w:rPr>
        <w:t>Drosophila melanogaster</w:t>
      </w:r>
      <w:r>
        <w:rPr>
          <w:noProof/>
          <w:szCs w:val="24"/>
        </w:rPr>
        <w:t xml:space="preserve"> provides evidence for allele-specific mutation rates. Molecular Biology and Evolution 15: 1269-1274.</w:t>
      </w:r>
      <w:bookmarkEnd w:id="1299"/>
    </w:p>
    <w:p w:rsidR="00C01DD8" w:rsidRDefault="00C01DD8" w:rsidP="00C01DD8">
      <w:pPr>
        <w:ind w:left="720" w:hanging="720"/>
        <w:rPr>
          <w:noProof/>
          <w:szCs w:val="24"/>
        </w:rPr>
      </w:pPr>
      <w:bookmarkStart w:id="1300" w:name="_ENREF_52"/>
      <w:r>
        <w:rPr>
          <w:noProof/>
          <w:szCs w:val="24"/>
        </w:rPr>
        <w:lastRenderedPageBreak/>
        <w:t>52. Bandelt H-J, Forster P, Rohl A (1999) Median-joining networks for inferring intraspecific phylogenies. Molecular Biology and Evolution 16: 37–48.</w:t>
      </w:r>
      <w:bookmarkEnd w:id="1300"/>
    </w:p>
    <w:p w:rsidR="00C01DD8" w:rsidRDefault="00C01DD8" w:rsidP="00C01DD8">
      <w:pPr>
        <w:ind w:left="720" w:hanging="720"/>
        <w:rPr>
          <w:noProof/>
          <w:szCs w:val="24"/>
        </w:rPr>
      </w:pPr>
      <w:bookmarkStart w:id="1301" w:name="_ENREF_53"/>
      <w:r>
        <w:rPr>
          <w:noProof/>
          <w:szCs w:val="24"/>
        </w:rPr>
        <w:t>53. Excoffier L, Smouse PE (1994) Using allele frequencies and geographic subdivision to reconstruct gene trees within a species: molecular variance parsimony. Genetics 136: 343–359.</w:t>
      </w:r>
      <w:bookmarkEnd w:id="1301"/>
    </w:p>
    <w:p w:rsidR="00C01DD8" w:rsidRDefault="00C01DD8" w:rsidP="00C01DD8">
      <w:pPr>
        <w:ind w:left="720" w:hanging="720"/>
        <w:rPr>
          <w:noProof/>
          <w:szCs w:val="24"/>
        </w:rPr>
      </w:pPr>
      <w:bookmarkStart w:id="1302" w:name="_ENREF_54"/>
      <w:r>
        <w:rPr>
          <w:noProof/>
          <w:szCs w:val="24"/>
        </w:rPr>
        <w:t>54. Templeton AR, Crandall KA, Sing CF (1992) A cladistic analysis of phenotypic asociations with haplotypes inferred from restriction endonuclease mapping and DNA sequence data. III. Cladogram estimation. Genetics 132: 619-633.</w:t>
      </w:r>
      <w:bookmarkEnd w:id="1302"/>
    </w:p>
    <w:p w:rsidR="00C01DD8" w:rsidRDefault="00C01DD8" w:rsidP="00C01DD8">
      <w:pPr>
        <w:ind w:left="720" w:hanging="720"/>
        <w:rPr>
          <w:noProof/>
          <w:szCs w:val="24"/>
        </w:rPr>
      </w:pPr>
      <w:bookmarkStart w:id="1303" w:name="_ENREF_55"/>
      <w:r>
        <w:rPr>
          <w:noProof/>
          <w:szCs w:val="24"/>
        </w:rPr>
        <w:t>55. Clement M, Posada D, Crandall KA (2000) TCS: a computer program to estimate gene genealogies. Molecular Ecology 9: 1657-1659.</w:t>
      </w:r>
      <w:bookmarkEnd w:id="1303"/>
    </w:p>
    <w:p w:rsidR="00C01DD8" w:rsidRDefault="00C01DD8" w:rsidP="00C01DD8">
      <w:pPr>
        <w:ind w:left="720" w:hanging="720"/>
        <w:rPr>
          <w:noProof/>
          <w:szCs w:val="24"/>
        </w:rPr>
      </w:pPr>
      <w:bookmarkStart w:id="1304" w:name="_ENREF_56"/>
      <w:r>
        <w:rPr>
          <w:noProof/>
          <w:szCs w:val="24"/>
        </w:rPr>
        <w:t>56. Slatkin M, Hudson RR (1991) Pairwise comparisons of mitochondrial DNA sequences in stable and exponentially growing populations. Genetics 129: 555-562.</w:t>
      </w:r>
      <w:bookmarkEnd w:id="1304"/>
    </w:p>
    <w:p w:rsidR="00C01DD8" w:rsidRDefault="00C01DD8" w:rsidP="00C01DD8">
      <w:pPr>
        <w:ind w:left="720" w:hanging="720"/>
        <w:rPr>
          <w:noProof/>
          <w:szCs w:val="24"/>
        </w:rPr>
      </w:pPr>
      <w:bookmarkStart w:id="1305" w:name="_ENREF_57"/>
      <w:r>
        <w:rPr>
          <w:noProof/>
          <w:szCs w:val="24"/>
        </w:rPr>
        <w:t>57. Rogers AR, Harpending H (1992) Population growth makes waves in the distribution of pairwise genetic differences. Molecular Biology and Evolution 9: 552–569.</w:t>
      </w:r>
      <w:bookmarkEnd w:id="1305"/>
    </w:p>
    <w:p w:rsidR="00C01DD8" w:rsidRDefault="00C01DD8" w:rsidP="00C01DD8">
      <w:pPr>
        <w:ind w:left="720" w:hanging="720"/>
        <w:rPr>
          <w:noProof/>
          <w:szCs w:val="24"/>
        </w:rPr>
      </w:pPr>
      <w:bookmarkStart w:id="1306" w:name="_ENREF_58"/>
      <w:r>
        <w:rPr>
          <w:noProof/>
          <w:szCs w:val="24"/>
        </w:rPr>
        <w:t>58. Excoffier L, Schneider S (1999) Why hunter-gatherer populations do not show signs of Pleistocene demographic expansions. Proceedings of the National Academy of Sciences of the United States of America 96: 10597–10602.</w:t>
      </w:r>
      <w:bookmarkEnd w:id="1306"/>
    </w:p>
    <w:p w:rsidR="00C01DD8" w:rsidRDefault="00C01DD8" w:rsidP="00C01DD8">
      <w:pPr>
        <w:ind w:left="720" w:hanging="720"/>
        <w:rPr>
          <w:noProof/>
          <w:szCs w:val="24"/>
        </w:rPr>
      </w:pPr>
      <w:bookmarkStart w:id="1307" w:name="_ENREF_59"/>
      <w:r>
        <w:rPr>
          <w:noProof/>
          <w:szCs w:val="24"/>
        </w:rPr>
        <w:t>59. Harpending H (1994) Signature of an ancient population growth in a low-resolution mitochondrial DNA mismatch distribution. Human Biology 66: 591-600.</w:t>
      </w:r>
      <w:bookmarkEnd w:id="1307"/>
    </w:p>
    <w:p w:rsidR="00C01DD8" w:rsidRDefault="00C01DD8" w:rsidP="00C01DD8">
      <w:pPr>
        <w:ind w:left="720" w:hanging="720"/>
        <w:rPr>
          <w:noProof/>
          <w:szCs w:val="24"/>
        </w:rPr>
      </w:pPr>
      <w:bookmarkStart w:id="1308" w:name="_ENREF_60"/>
      <w:r>
        <w:rPr>
          <w:noProof/>
          <w:szCs w:val="24"/>
        </w:rPr>
        <w:t>60. Tajima F (1989) Statistical method for testing the neutral mutation hypothesisby DNA polymorphism. Genetics: 585-595.</w:t>
      </w:r>
      <w:bookmarkEnd w:id="1308"/>
    </w:p>
    <w:p w:rsidR="00C01DD8" w:rsidRDefault="00C01DD8" w:rsidP="00C01DD8">
      <w:pPr>
        <w:ind w:left="720" w:hanging="720"/>
        <w:rPr>
          <w:noProof/>
          <w:szCs w:val="24"/>
        </w:rPr>
      </w:pPr>
      <w:bookmarkStart w:id="1309" w:name="_ENREF_61"/>
      <w:r>
        <w:rPr>
          <w:noProof/>
          <w:szCs w:val="24"/>
        </w:rPr>
        <w:t>61. Fu YX (1997) Statistical tests of neutrality of mutations against population growth, hitchhiking and background selection. Genetics 147: 915-925.</w:t>
      </w:r>
      <w:bookmarkEnd w:id="1309"/>
    </w:p>
    <w:p w:rsidR="00C01DD8" w:rsidRDefault="00C01DD8" w:rsidP="00C01DD8">
      <w:pPr>
        <w:ind w:left="720" w:hanging="720"/>
        <w:rPr>
          <w:noProof/>
          <w:szCs w:val="24"/>
        </w:rPr>
      </w:pPr>
      <w:bookmarkStart w:id="1310" w:name="_ENREF_62"/>
      <w:r>
        <w:rPr>
          <w:noProof/>
          <w:szCs w:val="24"/>
        </w:rPr>
        <w:t>62. Drummond AJ, Rambaut A (2007) BEAST: Bayesian evolutionary analysis by sampling trees. BMC Evolutionary Biology 7: 214.</w:t>
      </w:r>
      <w:bookmarkEnd w:id="1310"/>
    </w:p>
    <w:p w:rsidR="00C01DD8" w:rsidRDefault="00C01DD8" w:rsidP="00C01DD8">
      <w:pPr>
        <w:ind w:left="720" w:hanging="720"/>
        <w:rPr>
          <w:noProof/>
          <w:szCs w:val="24"/>
        </w:rPr>
      </w:pPr>
      <w:bookmarkStart w:id="1311" w:name="_ENREF_63"/>
      <w:r>
        <w:rPr>
          <w:noProof/>
          <w:szCs w:val="24"/>
        </w:rPr>
        <w:t>63. Caswell H (2001) Matrix population models. Sunderland, Massachusetts: Sinauer Associates.</w:t>
      </w:r>
      <w:bookmarkEnd w:id="1311"/>
    </w:p>
    <w:p w:rsidR="00C01DD8" w:rsidRDefault="00C01DD8" w:rsidP="00C01DD8">
      <w:pPr>
        <w:ind w:left="720" w:hanging="720"/>
        <w:rPr>
          <w:noProof/>
          <w:szCs w:val="24"/>
        </w:rPr>
      </w:pPr>
      <w:bookmarkStart w:id="1312" w:name="_ENREF_64"/>
      <w:r>
        <w:rPr>
          <w:noProof/>
          <w:szCs w:val="24"/>
        </w:rPr>
        <w:t>64. Forcada J, Trathan PN, Murphy EJ (2008) Life history buffering in Antarctic mammals and birds against changing patterns of climate and environmental variation. Global Change Biology 14: 2473–2488.</w:t>
      </w:r>
      <w:bookmarkEnd w:id="1312"/>
    </w:p>
    <w:p w:rsidR="00C01DD8" w:rsidRDefault="00C01DD8" w:rsidP="00C01DD8">
      <w:pPr>
        <w:ind w:left="720" w:hanging="720"/>
        <w:rPr>
          <w:noProof/>
          <w:szCs w:val="24"/>
        </w:rPr>
      </w:pPr>
      <w:bookmarkStart w:id="1313" w:name="_ENREF_65"/>
      <w:r>
        <w:rPr>
          <w:noProof/>
          <w:szCs w:val="24"/>
        </w:rPr>
        <w:t xml:space="preserve">65. Phillips CD, Trujillo RG, Gelatt TS, smolen MJ, Matson CW, et al. (2009) Assessing substitution patterns, rates and homoplasy at HVRI of Steller sea lions, </w:t>
      </w:r>
      <w:r w:rsidRPr="00C01DD8">
        <w:rPr>
          <w:i/>
          <w:noProof/>
          <w:szCs w:val="24"/>
        </w:rPr>
        <w:t>Eumetopias jubatus</w:t>
      </w:r>
      <w:r>
        <w:rPr>
          <w:noProof/>
          <w:szCs w:val="24"/>
        </w:rPr>
        <w:t>. Molecular Ecology 18: 3379–3393.</w:t>
      </w:r>
      <w:bookmarkEnd w:id="1313"/>
    </w:p>
    <w:p w:rsidR="00C01DD8" w:rsidRDefault="00C01DD8" w:rsidP="00C01DD8">
      <w:pPr>
        <w:ind w:left="720" w:hanging="720"/>
        <w:rPr>
          <w:noProof/>
          <w:szCs w:val="24"/>
        </w:rPr>
      </w:pPr>
      <w:bookmarkStart w:id="1314" w:name="_ENREF_66"/>
      <w:r>
        <w:rPr>
          <w:noProof/>
          <w:szCs w:val="24"/>
        </w:rPr>
        <w:t>66. Higdon JW, Bininda-Edmonds ORP, Beck RMD, Ferguson SH (2007) Phylogeny and divergence of the pinnipeds (Carnivora: Mammalia) assessed using a multigene dataset. BMC Evolutionary Biology 7: 216.</w:t>
      </w:r>
      <w:bookmarkEnd w:id="1314"/>
    </w:p>
    <w:p w:rsidR="00C01DD8" w:rsidRDefault="00C01DD8" w:rsidP="00C01DD8">
      <w:pPr>
        <w:ind w:left="720" w:hanging="720"/>
        <w:rPr>
          <w:noProof/>
          <w:szCs w:val="24"/>
        </w:rPr>
      </w:pPr>
      <w:bookmarkStart w:id="1315" w:name="_ENREF_67"/>
      <w:r>
        <w:rPr>
          <w:noProof/>
          <w:szCs w:val="24"/>
        </w:rPr>
        <w:t>67. Posada D, Crandall KA (1998) Modeltest: testing the model of DNA substitution. Bioinformatics 14: 817-818.</w:t>
      </w:r>
      <w:bookmarkEnd w:id="1315"/>
    </w:p>
    <w:p w:rsidR="00C01DD8" w:rsidRDefault="00C01DD8" w:rsidP="00C01DD8">
      <w:pPr>
        <w:ind w:left="720" w:hanging="720"/>
        <w:rPr>
          <w:noProof/>
          <w:szCs w:val="24"/>
        </w:rPr>
      </w:pPr>
      <w:bookmarkStart w:id="1316" w:name="_ENREF_68"/>
      <w:r>
        <w:rPr>
          <w:noProof/>
          <w:szCs w:val="24"/>
        </w:rPr>
        <w:t>68. Estoup A, Jarne P, Cornuet JM (2002) Homoplasy and mutation model at microsatellite loci and their consequences for population genetics analysis. Molecular Ecology 11: 1591-1604.</w:t>
      </w:r>
      <w:bookmarkEnd w:id="1316"/>
    </w:p>
    <w:p w:rsidR="00C01DD8" w:rsidRDefault="00C01DD8" w:rsidP="00C01DD8">
      <w:pPr>
        <w:ind w:left="720" w:hanging="720"/>
        <w:rPr>
          <w:noProof/>
          <w:szCs w:val="24"/>
        </w:rPr>
      </w:pPr>
      <w:bookmarkStart w:id="1317" w:name="_ENREF_69"/>
      <w:r>
        <w:rPr>
          <w:noProof/>
          <w:szCs w:val="24"/>
        </w:rPr>
        <w:t>69. Team RDC (2005) R: a language and environment for statistical computing. Vienna, Austria: R Foundation for Statistical Computing.</w:t>
      </w:r>
      <w:bookmarkEnd w:id="1317"/>
    </w:p>
    <w:p w:rsidR="00C01DD8" w:rsidRPr="00C01DD8" w:rsidRDefault="00C01DD8" w:rsidP="00C01DD8">
      <w:pPr>
        <w:ind w:left="720" w:hanging="720"/>
        <w:rPr>
          <w:noProof/>
          <w:szCs w:val="24"/>
          <w:lang w:val="de-DE"/>
          <w:rPrChange w:id="1318" w:author="localadmin" w:date="2015-04-02T10:17:00Z">
            <w:rPr>
              <w:noProof/>
              <w:szCs w:val="24"/>
            </w:rPr>
          </w:rPrChange>
        </w:rPr>
      </w:pPr>
      <w:bookmarkStart w:id="1319" w:name="_ENREF_70"/>
      <w:r>
        <w:rPr>
          <w:noProof/>
          <w:szCs w:val="24"/>
        </w:rPr>
        <w:lastRenderedPageBreak/>
        <w:t xml:space="preserve">70. Cornuet JM, Santo F, Beaumont MA, Robert CP, Marin J-M, et al. (2008) Inferring population history with DIYABC: a user-friendly approach to Approximate Bayesian Computations. </w:t>
      </w:r>
      <w:r w:rsidR="006B3F6C" w:rsidRPr="006B3F6C">
        <w:rPr>
          <w:noProof/>
          <w:szCs w:val="24"/>
          <w:lang w:val="de-DE"/>
          <w:rPrChange w:id="1320" w:author="localadmin" w:date="2015-04-02T10:17:00Z">
            <w:rPr>
              <w:noProof/>
              <w:szCs w:val="24"/>
            </w:rPr>
          </w:rPrChange>
        </w:rPr>
        <w:t>Bioinformatics 24: 2713–2719.</w:t>
      </w:r>
      <w:bookmarkEnd w:id="1319"/>
    </w:p>
    <w:p w:rsidR="00C01DD8" w:rsidRDefault="006B3F6C" w:rsidP="00C01DD8">
      <w:pPr>
        <w:ind w:left="720" w:hanging="720"/>
        <w:rPr>
          <w:noProof/>
          <w:szCs w:val="24"/>
        </w:rPr>
      </w:pPr>
      <w:bookmarkStart w:id="1321" w:name="_ENREF_71"/>
      <w:r w:rsidRPr="006B3F6C">
        <w:rPr>
          <w:noProof/>
          <w:szCs w:val="24"/>
          <w:lang w:val="de-DE"/>
          <w:rPrChange w:id="1322" w:author="localadmin" w:date="2015-04-02T10:17:00Z">
            <w:rPr>
              <w:noProof/>
              <w:szCs w:val="24"/>
            </w:rPr>
          </w:rPrChange>
        </w:rPr>
        <w:t xml:space="preserve">71. Fagundes NJR, Ray N, Beaumont MA, Neuenschwander S, Salanzo FM, et al. </w:t>
      </w:r>
      <w:r w:rsidR="00C01DD8">
        <w:rPr>
          <w:noProof/>
          <w:szCs w:val="24"/>
        </w:rPr>
        <w:t>(2007) Statistical evaluation of alternative models of human evolution. Proceedings of the National Acadamy of Sciences 104: 17614-17619.</w:t>
      </w:r>
      <w:bookmarkEnd w:id="1321"/>
    </w:p>
    <w:p w:rsidR="00C01DD8" w:rsidRDefault="00C01DD8" w:rsidP="00C01DD8">
      <w:pPr>
        <w:ind w:left="720" w:hanging="720"/>
        <w:rPr>
          <w:noProof/>
          <w:szCs w:val="24"/>
        </w:rPr>
      </w:pPr>
      <w:bookmarkStart w:id="1323" w:name="_ENREF_72"/>
      <w:r>
        <w:rPr>
          <w:noProof/>
          <w:szCs w:val="24"/>
        </w:rPr>
        <w:t>72. Excoffier L, Estoup A, Cornuet JM (2005) Bayesian analysis of an admixture model with mutations and arbitrarily linked markers. Genetics 169: 1727-1738.</w:t>
      </w:r>
      <w:bookmarkEnd w:id="1323"/>
    </w:p>
    <w:p w:rsidR="00C01DD8" w:rsidRDefault="00C01DD8" w:rsidP="00C01DD8">
      <w:pPr>
        <w:ind w:left="720" w:hanging="720"/>
        <w:rPr>
          <w:noProof/>
          <w:szCs w:val="24"/>
        </w:rPr>
      </w:pPr>
      <w:bookmarkStart w:id="1324" w:name="_ENREF_73"/>
      <w:r>
        <w:rPr>
          <w:noProof/>
          <w:szCs w:val="24"/>
        </w:rPr>
        <w:t>73. Cornuet JM, Ravigne V, Estoup A (2010) Inference on population history and model checking using DNA sequence and microsatellite data with the software DIYABC (v1.0). BMC Bioinformatics 11: 104.</w:t>
      </w:r>
      <w:bookmarkEnd w:id="1324"/>
    </w:p>
    <w:p w:rsidR="00C01DD8" w:rsidRDefault="00C01DD8" w:rsidP="00C01DD8">
      <w:pPr>
        <w:ind w:left="720" w:hanging="720"/>
        <w:rPr>
          <w:noProof/>
          <w:szCs w:val="24"/>
        </w:rPr>
      </w:pPr>
      <w:bookmarkStart w:id="1325" w:name="_ENREF_74"/>
      <w:r>
        <w:rPr>
          <w:noProof/>
          <w:szCs w:val="24"/>
        </w:rPr>
        <w:t xml:space="preserve">74. Forcada J, Staniland IJ (2009) Antarctic fur seal </w:t>
      </w:r>
      <w:r w:rsidRPr="00C01DD8">
        <w:rPr>
          <w:i/>
          <w:noProof/>
          <w:szCs w:val="24"/>
        </w:rPr>
        <w:t>Arctocephalus gazella</w:t>
      </w:r>
      <w:r>
        <w:rPr>
          <w:noProof/>
          <w:szCs w:val="24"/>
        </w:rPr>
        <w:t>.</w:t>
      </w:r>
      <w:bookmarkEnd w:id="1325"/>
    </w:p>
    <w:p w:rsidR="00C01DD8" w:rsidRDefault="00C01DD8" w:rsidP="00C01DD8">
      <w:pPr>
        <w:ind w:left="720" w:hanging="720"/>
        <w:rPr>
          <w:noProof/>
          <w:szCs w:val="24"/>
        </w:rPr>
      </w:pPr>
      <w:bookmarkStart w:id="1326" w:name="_ENREF_75"/>
      <w:r>
        <w:rPr>
          <w:noProof/>
          <w:szCs w:val="24"/>
        </w:rPr>
        <w:t>75. Headland RK (1989) Chronology of Antarctic expeditions and related historical events. Cambridge: Cambridge University Press.</w:t>
      </w:r>
      <w:bookmarkEnd w:id="1326"/>
    </w:p>
    <w:p w:rsidR="00C01DD8" w:rsidRDefault="00C01DD8" w:rsidP="00C01DD8">
      <w:pPr>
        <w:ind w:left="720" w:hanging="720"/>
        <w:rPr>
          <w:noProof/>
          <w:szCs w:val="24"/>
        </w:rPr>
      </w:pPr>
      <w:bookmarkStart w:id="1327" w:name="_ENREF_76"/>
      <w:r>
        <w:rPr>
          <w:noProof/>
          <w:szCs w:val="24"/>
        </w:rPr>
        <w:t>76. Gemmell NJ, Allen PJ, Goodman SJ, Reed JZ (1997) Interspecific microsatellite markers for the study of pinniped populations. Molecular Ecology 6: 661-666.</w:t>
      </w:r>
      <w:bookmarkEnd w:id="1327"/>
    </w:p>
    <w:p w:rsidR="00C01DD8" w:rsidRDefault="00C01DD8" w:rsidP="00C01DD8">
      <w:pPr>
        <w:ind w:left="720" w:hanging="720"/>
        <w:rPr>
          <w:noProof/>
          <w:szCs w:val="24"/>
        </w:rPr>
      </w:pPr>
      <w:bookmarkStart w:id="1328" w:name="_ENREF_77"/>
      <w:r>
        <w:rPr>
          <w:noProof/>
          <w:szCs w:val="24"/>
        </w:rPr>
        <w:t xml:space="preserve">77. Hoffman JI, Dasmahapatra KK, Nichols HJ (2008) Ten novel polymorphic dinucleotide microsatellite loci cloned from the Antarctic fur seal </w:t>
      </w:r>
      <w:r w:rsidRPr="00C01DD8">
        <w:rPr>
          <w:i/>
          <w:noProof/>
          <w:szCs w:val="24"/>
        </w:rPr>
        <w:t>Arctocephalus gazella</w:t>
      </w:r>
      <w:r>
        <w:rPr>
          <w:noProof/>
          <w:szCs w:val="24"/>
        </w:rPr>
        <w:t>. Molecular Ecology Resources 8: 459–461.</w:t>
      </w:r>
      <w:bookmarkEnd w:id="1328"/>
    </w:p>
    <w:p w:rsidR="00C01DD8" w:rsidRDefault="00C01DD8" w:rsidP="00C01DD8">
      <w:pPr>
        <w:ind w:left="720" w:hanging="720"/>
        <w:rPr>
          <w:noProof/>
          <w:szCs w:val="24"/>
        </w:rPr>
      </w:pPr>
      <w:bookmarkStart w:id="1329" w:name="_ENREF_78"/>
      <w:r>
        <w:rPr>
          <w:noProof/>
          <w:szCs w:val="24"/>
        </w:rPr>
        <w:t>78. Hoffman JI (2009) A panel of new microsatellite loci for genetic studies of Antarctic fur seals and other otariids. Conservation Genetics 10: 989–992.</w:t>
      </w:r>
      <w:bookmarkEnd w:id="1329"/>
    </w:p>
    <w:p w:rsidR="00C01DD8" w:rsidRDefault="00C01DD8" w:rsidP="00C01DD8">
      <w:pPr>
        <w:ind w:left="720" w:hanging="720"/>
        <w:rPr>
          <w:noProof/>
          <w:szCs w:val="24"/>
        </w:rPr>
      </w:pPr>
      <w:bookmarkStart w:id="1330" w:name="_ENREF_79"/>
      <w:r>
        <w:rPr>
          <w:noProof/>
          <w:szCs w:val="24"/>
        </w:rPr>
        <w:t>79. Allen PJ, Amos W, Pomeroy PP, Twiss SD (1995) Microsatellite variation in grey seals (</w:t>
      </w:r>
      <w:r w:rsidRPr="00C01DD8">
        <w:rPr>
          <w:i/>
          <w:noProof/>
          <w:szCs w:val="24"/>
        </w:rPr>
        <w:t>Halichoerus grypus</w:t>
      </w:r>
      <w:r>
        <w:rPr>
          <w:noProof/>
          <w:szCs w:val="24"/>
        </w:rPr>
        <w:t>) shows evidence of genetic differentiation between two British breeding colonies. Molecular Ecology 4: 653–662.</w:t>
      </w:r>
      <w:bookmarkEnd w:id="1330"/>
    </w:p>
    <w:p w:rsidR="00C01DD8" w:rsidRDefault="00C01DD8" w:rsidP="00C01DD8">
      <w:pPr>
        <w:ind w:left="720" w:hanging="720"/>
        <w:rPr>
          <w:noProof/>
          <w:szCs w:val="24"/>
        </w:rPr>
      </w:pPr>
      <w:bookmarkStart w:id="1331" w:name="_ENREF_80"/>
      <w:r>
        <w:rPr>
          <w:noProof/>
          <w:szCs w:val="24"/>
        </w:rPr>
        <w:t>80. Davis CS, Gelatt TS, Siniff D, Strobeck C (2002) Dinucleotide microsatellite markers from the Antarctic seals and their use in other pinnipeds. Molecular Ecology Notes 2: 203-208.</w:t>
      </w:r>
      <w:bookmarkEnd w:id="1331"/>
    </w:p>
    <w:p w:rsidR="00C01DD8" w:rsidRDefault="00C01DD8" w:rsidP="00C01DD8">
      <w:pPr>
        <w:ind w:left="720" w:hanging="720"/>
        <w:rPr>
          <w:noProof/>
          <w:szCs w:val="24"/>
        </w:rPr>
      </w:pPr>
      <w:bookmarkStart w:id="1332" w:name="_ENREF_81"/>
      <w:r>
        <w:rPr>
          <w:noProof/>
          <w:szCs w:val="24"/>
        </w:rPr>
        <w:t>81. Hoelzel AR, LeBoeuf BJ, Reiter J, Campagna C (1999) Alpha-male paternity in elephant seals. Behavioral Ecology and Sociobiology 46: 298-306.</w:t>
      </w:r>
      <w:bookmarkEnd w:id="1332"/>
    </w:p>
    <w:p w:rsidR="00C01DD8" w:rsidRDefault="00C01DD8" w:rsidP="00C01DD8">
      <w:pPr>
        <w:ind w:left="720" w:hanging="720"/>
        <w:rPr>
          <w:noProof/>
          <w:szCs w:val="24"/>
        </w:rPr>
      </w:pPr>
      <w:bookmarkStart w:id="1333" w:name="_ENREF_82"/>
      <w:r>
        <w:rPr>
          <w:noProof/>
          <w:szCs w:val="24"/>
        </w:rPr>
        <w:t xml:space="preserve">82. Buchanan FC, Maiers LD, Thue TD, DeMarch BGE, Stewart REA (1998) Microsatellites from the Atlantic walrus </w:t>
      </w:r>
      <w:r w:rsidRPr="00C01DD8">
        <w:rPr>
          <w:i/>
          <w:noProof/>
          <w:szCs w:val="24"/>
        </w:rPr>
        <w:t>Odobenus rosmarus rosmarus</w:t>
      </w:r>
      <w:r>
        <w:rPr>
          <w:noProof/>
          <w:szCs w:val="24"/>
        </w:rPr>
        <w:t>. Molecular Ecology 7: 1083-1085.</w:t>
      </w:r>
      <w:bookmarkEnd w:id="1333"/>
    </w:p>
    <w:p w:rsidR="00C01DD8" w:rsidRDefault="00C01DD8" w:rsidP="00C01DD8">
      <w:pPr>
        <w:ind w:left="720" w:hanging="720"/>
        <w:rPr>
          <w:noProof/>
          <w:szCs w:val="24"/>
        </w:rPr>
      </w:pPr>
      <w:bookmarkStart w:id="1334" w:name="_ENREF_83"/>
      <w:r>
        <w:rPr>
          <w:noProof/>
          <w:szCs w:val="24"/>
        </w:rPr>
        <w:t>83. Coltman DW, Bowen WD, Wright JM (1996) PCR primers for harbour seal (</w:t>
      </w:r>
      <w:r w:rsidRPr="00C01DD8">
        <w:rPr>
          <w:i/>
          <w:noProof/>
          <w:szCs w:val="24"/>
        </w:rPr>
        <w:t>Phoca vitulina concolour</w:t>
      </w:r>
      <w:r>
        <w:rPr>
          <w:noProof/>
          <w:szCs w:val="24"/>
        </w:rPr>
        <w:t>) microsatellites amplify polymorphic loci in other pinniped species. Molecular Ecology 5: 161-163.</w:t>
      </w:r>
      <w:bookmarkEnd w:id="1334"/>
    </w:p>
    <w:p w:rsidR="00C01DD8" w:rsidRDefault="00C01DD8" w:rsidP="00C01DD8">
      <w:pPr>
        <w:ind w:left="720" w:hanging="720"/>
        <w:rPr>
          <w:noProof/>
          <w:szCs w:val="24"/>
        </w:rPr>
      </w:pPr>
      <w:bookmarkStart w:id="1335" w:name="_ENREF_84"/>
      <w:r>
        <w:rPr>
          <w:noProof/>
          <w:szCs w:val="24"/>
        </w:rPr>
        <w:t>84. Hoffman JI, Steinfartz S, Wolf JBW (2007) Ten novel dinucleotide microsatellite loci cloned from the Galápagos sea lion (</w:t>
      </w:r>
      <w:r w:rsidRPr="00C01DD8">
        <w:rPr>
          <w:i/>
          <w:noProof/>
          <w:szCs w:val="24"/>
        </w:rPr>
        <w:t>Zalophus californianus wollebaeki)</w:t>
      </w:r>
      <w:r>
        <w:rPr>
          <w:noProof/>
          <w:szCs w:val="24"/>
        </w:rPr>
        <w:t xml:space="preserve"> are polymorphic in other pinniped species. Moleular Ecology Notes 7: 103–105.</w:t>
      </w:r>
      <w:bookmarkEnd w:id="1335"/>
    </w:p>
    <w:p w:rsidR="00C01DD8" w:rsidRDefault="00C01DD8" w:rsidP="00C01DD8">
      <w:pPr>
        <w:rPr>
          <w:noProof/>
          <w:szCs w:val="24"/>
        </w:rPr>
      </w:pPr>
    </w:p>
    <w:p w:rsidR="00BA1FA3" w:rsidRDefault="006B3F6C" w:rsidP="00551CF7">
      <w:r>
        <w:rPr>
          <w:szCs w:val="24"/>
        </w:rPr>
        <w:fldChar w:fldCharType="end"/>
      </w:r>
    </w:p>
    <w:p w:rsidR="00E824FC" w:rsidRPr="00551CF7" w:rsidRDefault="002D12A3" w:rsidP="00E824FC">
      <w:pPr>
        <w:rPr>
          <w:rFonts w:ascii="Verdana" w:hAnsi="Verdana"/>
          <w:b/>
          <w:sz w:val="25"/>
          <w:szCs w:val="25"/>
        </w:rPr>
      </w:pPr>
      <w:r>
        <w:br w:type="page"/>
      </w:r>
      <w:r w:rsidRPr="00551CF7">
        <w:rPr>
          <w:rFonts w:ascii="Verdana" w:hAnsi="Verdana"/>
          <w:b/>
          <w:sz w:val="25"/>
          <w:szCs w:val="25"/>
        </w:rPr>
        <w:lastRenderedPageBreak/>
        <w:t>Figure Legends</w:t>
      </w:r>
    </w:p>
    <w:p w:rsidR="002D12A3" w:rsidRDefault="002D12A3">
      <w:pPr>
        <w:rPr>
          <w:b/>
        </w:rPr>
      </w:pPr>
    </w:p>
    <w:p w:rsidR="002D12A3" w:rsidRDefault="002D12A3" w:rsidP="008A1FDC">
      <w:pPr>
        <w:pStyle w:val="Caption"/>
        <w:rPr>
          <w:b w:val="0"/>
          <w:bCs/>
        </w:rPr>
      </w:pPr>
      <w:r w:rsidRPr="00551CF7">
        <w:rPr>
          <w:rFonts w:ascii="Arial" w:hAnsi="Arial" w:cs="Arial"/>
          <w:bCs/>
        </w:rPr>
        <w:t>Figure 1</w:t>
      </w:r>
      <w:r>
        <w:rPr>
          <w:b w:val="0"/>
          <w:bCs/>
        </w:rPr>
        <w:tab/>
      </w:r>
      <w:del w:id="1336" w:author="localadmin" w:date="2015-04-02T10:19:00Z">
        <w:r w:rsidDel="00C01DD8">
          <w:rPr>
            <w:b w:val="0"/>
            <w:bCs/>
          </w:rPr>
          <w:delText xml:space="preserve">The contemporary breeding distribution of Antarctic fur seals.  All of the named locations </w:delText>
        </w:r>
        <w:r w:rsidRPr="00135620" w:rsidDel="00C01DD8">
          <w:rPr>
            <w:b w:val="0"/>
            <w:bCs/>
          </w:rPr>
          <w:delText xml:space="preserve">possess breeding colonies, </w:delText>
        </w:r>
        <w:r w:rsidR="00A478C6" w:rsidRPr="00135620" w:rsidDel="00C01DD8">
          <w:rPr>
            <w:b w:val="0"/>
            <w:bCs/>
          </w:rPr>
          <w:delText>with circle size being</w:delText>
        </w:r>
        <w:r w:rsidRPr="00135620" w:rsidDel="00C01DD8">
          <w:rPr>
            <w:b w:val="0"/>
            <w:bCs/>
          </w:rPr>
          <w:delText xml:space="preserve"> proportional to the pup production of each colony (see introduction for details).  </w:delText>
        </w:r>
        <w:r w:rsidR="0008382A" w:rsidRPr="00135620" w:rsidDel="00C01DD8">
          <w:rPr>
            <w:b w:val="0"/>
            <w:bCs/>
          </w:rPr>
          <w:delText>Modified</w:delText>
        </w:r>
        <w:r w:rsidRPr="00135620" w:rsidDel="00C01DD8">
          <w:rPr>
            <w:b w:val="0"/>
            <w:bCs/>
          </w:rPr>
          <w:delText xml:space="preserve"> f</w:delText>
        </w:r>
        <w:r w:rsidR="001D4F52" w:rsidRPr="00135620" w:rsidDel="00C01DD8">
          <w:rPr>
            <w:b w:val="0"/>
            <w:bCs/>
          </w:rPr>
          <w:delText xml:space="preserve">rom Forcada and Staniland </w:delText>
        </w:r>
        <w:r w:rsidR="006B3F6C" w:rsidDel="00C01DD8">
          <w:rPr>
            <w:b w:val="0"/>
            <w:bCs/>
          </w:rPr>
          <w:fldChar w:fldCharType="begin"/>
        </w:r>
        <w:r w:rsidR="00C01DD8" w:rsidDel="00C01DD8">
          <w:rPr>
            <w:b w:val="0"/>
            <w:bCs/>
          </w:rPr>
          <w:delInstrText xml:space="preserve"> ADDIN EN.CITE &lt;EndNote&gt;&lt;Cite&gt;&lt;Author&gt;Forcada&lt;/Author&gt;&lt;Year&gt;2009&lt;/Year&gt;&lt;RecNum&gt;3051&lt;/RecNum&gt;&lt;DisplayText&gt;[74]&lt;/DisplayText&gt;&lt;record&gt;&lt;rec-number&gt;3051&lt;/rec-number&gt;&lt;foreign-keys&gt;&lt;key app="EN" db-id="d5zr0exx1f5prwep2rapee0def9wa9t2peet"&gt;3051&lt;/key&gt;&lt;/foreign-keys&gt;&lt;ref-type name="Book Section"&gt;5&lt;/ref-type&gt;&lt;contributors&gt;&lt;authors&gt;&lt;author&gt;Forcada, J.&lt;/author&gt;&lt;author&gt;Staniland, I. J.&lt;/author&gt;&lt;/authors&gt;&lt;/contributors&gt;&lt;titles&gt;&lt;title&gt;&lt;style face="normal" font="default" size="100%"&gt;Antarctic fur seal &lt;/style&gt;&lt;style face="italic" font="default" size="100%"&gt;Arctocephalus gazella&lt;/style&gt;&lt;/title&gt;&lt;/titles&gt;&lt;dates&gt;&lt;year&gt;2009&lt;/year&gt;&lt;/dates&gt;&lt;urls&gt;&lt;/urls&gt;&lt;/record&gt;&lt;/Cite&gt;&lt;/EndNote&gt;</w:delInstrText>
        </w:r>
        <w:r w:rsidR="006B3F6C" w:rsidDel="00C01DD8">
          <w:rPr>
            <w:b w:val="0"/>
            <w:bCs/>
          </w:rPr>
          <w:fldChar w:fldCharType="separate"/>
        </w:r>
        <w:r w:rsidR="00C01DD8" w:rsidDel="00C01DD8">
          <w:rPr>
            <w:b w:val="0"/>
            <w:bCs/>
            <w:noProof/>
          </w:rPr>
          <w:delText>[</w:delText>
        </w:r>
        <w:r w:rsidR="006B3F6C" w:rsidDel="00C01DD8">
          <w:rPr>
            <w:b w:val="0"/>
            <w:bCs/>
            <w:noProof/>
          </w:rPr>
          <w:fldChar w:fldCharType="begin"/>
        </w:r>
        <w:r w:rsidR="00C01DD8" w:rsidDel="00C01DD8">
          <w:rPr>
            <w:b w:val="0"/>
            <w:bCs/>
            <w:noProof/>
          </w:rPr>
          <w:delInstrText xml:space="preserve"> HYPERLINK  \l "_ENREF_74" \o "Forcada, 2009 #3051" </w:delInstrText>
        </w:r>
        <w:r w:rsidR="006B3F6C" w:rsidDel="00C01DD8">
          <w:rPr>
            <w:b w:val="0"/>
            <w:bCs/>
            <w:noProof/>
          </w:rPr>
          <w:fldChar w:fldCharType="separate"/>
        </w:r>
        <w:r w:rsidR="00C01DD8" w:rsidDel="00C01DD8">
          <w:rPr>
            <w:b w:val="0"/>
            <w:bCs/>
            <w:noProof/>
          </w:rPr>
          <w:delText>74</w:delText>
        </w:r>
        <w:r w:rsidR="006B3F6C" w:rsidDel="00C01DD8">
          <w:rPr>
            <w:b w:val="0"/>
            <w:bCs/>
            <w:noProof/>
          </w:rPr>
          <w:fldChar w:fldCharType="end"/>
        </w:r>
        <w:r w:rsidR="00C01DD8" w:rsidDel="00C01DD8">
          <w:rPr>
            <w:b w:val="0"/>
            <w:bCs/>
            <w:noProof/>
          </w:rPr>
          <w:delText>]</w:delText>
        </w:r>
        <w:r w:rsidR="006B3F6C" w:rsidDel="00C01DD8">
          <w:rPr>
            <w:b w:val="0"/>
            <w:bCs/>
          </w:rPr>
          <w:fldChar w:fldCharType="end"/>
        </w:r>
        <w:r w:rsidR="009169C9" w:rsidDel="00C01DD8">
          <w:rPr>
            <w:b w:val="0"/>
            <w:bCs/>
          </w:rPr>
          <w:delText xml:space="preserve"> </w:delText>
        </w:r>
        <w:r w:rsidRPr="00135620" w:rsidDel="00C01DD8">
          <w:rPr>
            <w:b w:val="0"/>
            <w:bCs/>
          </w:rPr>
          <w:delText>with the permission of the authors</w:delText>
        </w:r>
      </w:del>
      <w:ins w:id="1337" w:author="localadmin" w:date="2015-04-02T10:19:00Z">
        <w:r w:rsidR="00C01DD8">
          <w:rPr>
            <w:b w:val="0"/>
            <w:bCs/>
          </w:rPr>
          <w:t>xx</w:t>
        </w:r>
      </w:ins>
      <w:r w:rsidRPr="00135620">
        <w:rPr>
          <w:b w:val="0"/>
          <w:bCs/>
        </w:rPr>
        <w:t>.</w:t>
      </w:r>
    </w:p>
    <w:p w:rsidR="003234B8" w:rsidRPr="003234B8" w:rsidRDefault="003234B8" w:rsidP="003234B8">
      <w:pPr>
        <w:rPr>
          <w:lang w:val="en-GB"/>
        </w:rPr>
      </w:pPr>
    </w:p>
    <w:p w:rsidR="003234B8" w:rsidRPr="003234B8" w:rsidRDefault="002D12A3" w:rsidP="003234B8">
      <w:pPr>
        <w:pStyle w:val="Caption"/>
        <w:rPr>
          <w:b w:val="0"/>
        </w:rPr>
      </w:pPr>
      <w:r w:rsidRPr="00551CF7">
        <w:rPr>
          <w:rFonts w:ascii="Arial" w:hAnsi="Arial" w:cs="Arial"/>
        </w:rPr>
        <w:t>Figure 2</w:t>
      </w:r>
      <w:r w:rsidRPr="00742D73">
        <w:rPr>
          <w:b w:val="0"/>
        </w:rPr>
        <w:tab/>
      </w:r>
      <w:del w:id="1338" w:author="localadmin" w:date="2015-04-02T10:19:00Z">
        <w:r w:rsidR="00135620" w:rsidRPr="00742D73" w:rsidDel="00C01DD8">
          <w:rPr>
            <w:b w:val="0"/>
          </w:rPr>
          <w:delText>T</w:delText>
        </w:r>
        <w:r w:rsidR="008D1324" w:rsidDel="00C01DD8">
          <w:rPr>
            <w:b w:val="0"/>
          </w:rPr>
          <w:delText>he t</w:delText>
        </w:r>
        <w:r w:rsidR="00135620" w:rsidRPr="00742D73" w:rsidDel="00C01DD8">
          <w:rPr>
            <w:b w:val="0"/>
          </w:rPr>
          <w:delText xml:space="preserve">emporal </w:delText>
        </w:r>
        <w:r w:rsidR="003234B8" w:rsidDel="00C01DD8">
          <w:rPr>
            <w:b w:val="0"/>
          </w:rPr>
          <w:delText>distribution</w:delText>
        </w:r>
        <w:r w:rsidR="00135620" w:rsidRPr="00742D73" w:rsidDel="00C01DD8">
          <w:rPr>
            <w:b w:val="0"/>
          </w:rPr>
          <w:delText xml:space="preserve"> of fur sealing voyages to South Georgia</w:delText>
        </w:r>
        <w:r w:rsidR="00D06331" w:rsidDel="00C01DD8">
          <w:rPr>
            <w:b w:val="0"/>
          </w:rPr>
          <w:delText xml:space="preserve"> reconstructed from historical sealing </w:delText>
        </w:r>
        <w:r w:rsidR="00D06331" w:rsidRPr="003234B8" w:rsidDel="00C01DD8">
          <w:rPr>
            <w:b w:val="0"/>
          </w:rPr>
          <w:delText>records</w:delText>
        </w:r>
        <w:r w:rsidR="003234B8" w:rsidDel="00C01DD8">
          <w:rPr>
            <w:b w:val="0"/>
          </w:rPr>
          <w:delText xml:space="preserve"> </w:delText>
        </w:r>
        <w:r w:rsidR="003234B8" w:rsidRPr="003234B8" w:rsidDel="00C01DD8">
          <w:rPr>
            <w:b w:val="0"/>
          </w:rPr>
          <w:delText xml:space="preserve">(see Table S1 for </w:delText>
        </w:r>
        <w:r w:rsidR="0047772D" w:rsidDel="00C01DD8">
          <w:rPr>
            <w:b w:val="0"/>
          </w:rPr>
          <w:delText>the raw data</w:delText>
        </w:r>
        <w:r w:rsidR="003234B8" w:rsidRPr="003234B8" w:rsidDel="00C01DD8">
          <w:rPr>
            <w:b w:val="0"/>
          </w:rPr>
          <w:delText xml:space="preserve">).  Annual numbers of sealing voyages were recorded together with the number of animals taken whenever this was known.  However, because the catch size data were patchy and concerns have also been raised over their accuracy </w:delText>
        </w:r>
        <w:r w:rsidR="006B3F6C" w:rsidDel="00C01DD8">
          <w:rPr>
            <w:b w:val="0"/>
          </w:rPr>
          <w:fldChar w:fldCharType="begin"/>
        </w:r>
        <w:r w:rsidR="00C01DD8" w:rsidDel="00C01DD8">
          <w:rPr>
            <w:b w:val="0"/>
          </w:rPr>
          <w:delInstrText xml:space="preserve"> ADDIN EN.CITE &lt;EndNote&gt;&lt;Cite&gt;&lt;Author&gt;Headland&lt;/Author&gt;&lt;Year&gt;1989&lt;/Year&gt;&lt;RecNum&gt;3044&lt;/RecNum&gt;&lt;DisplayText&gt;[75]&lt;/DisplayText&gt;&lt;record&gt;&lt;rec-number&gt;3044&lt;/rec-number&gt;&lt;foreign-keys&gt;&lt;key app="EN" db-id="d5zr0exx1f5prwep2rapee0def9wa9t2peet"&gt;3044&lt;/key&gt;&lt;/foreign-keys&gt;&lt;ref-type name="Book"&gt;6&lt;/ref-type&gt;&lt;contributors&gt;&lt;authors&gt;&lt;author&gt;Headland, R. K.&lt;/author&gt;&lt;/authors&gt;&lt;/contributors&gt;&lt;titles&gt;&lt;title&gt;Chronology of Antarctic expeditions and related historical events&lt;/title&gt;&lt;/titles&gt;&lt;dates&gt;&lt;year&gt;1989&lt;/year&gt;&lt;/dates&gt;&lt;pub-location&gt;Cambridge&lt;/pub-location&gt;&lt;publisher&gt;Cambridge University Press&lt;/publisher&gt;&lt;urls&gt;&lt;/urls&gt;&lt;/record&gt;&lt;/Cite&gt;&lt;/EndNote&gt;</w:delInstrText>
        </w:r>
        <w:r w:rsidR="006B3F6C" w:rsidDel="00C01DD8">
          <w:rPr>
            <w:b w:val="0"/>
          </w:rPr>
          <w:fldChar w:fldCharType="separate"/>
        </w:r>
        <w:r w:rsidR="00C01DD8" w:rsidDel="00C01DD8">
          <w:rPr>
            <w:b w:val="0"/>
            <w:noProof/>
          </w:rPr>
          <w:delText>[</w:delText>
        </w:r>
        <w:r w:rsidR="006B3F6C" w:rsidDel="00C01DD8">
          <w:rPr>
            <w:b w:val="0"/>
            <w:noProof/>
          </w:rPr>
          <w:fldChar w:fldCharType="begin"/>
        </w:r>
        <w:r w:rsidR="00C01DD8" w:rsidDel="00C01DD8">
          <w:rPr>
            <w:b w:val="0"/>
            <w:noProof/>
          </w:rPr>
          <w:delInstrText xml:space="preserve"> HYPERLINK  \l "_ENREF_75" \o "Headland, 1989 #3044" </w:delInstrText>
        </w:r>
        <w:r w:rsidR="006B3F6C" w:rsidDel="00C01DD8">
          <w:rPr>
            <w:b w:val="0"/>
            <w:noProof/>
          </w:rPr>
          <w:fldChar w:fldCharType="separate"/>
        </w:r>
        <w:r w:rsidR="00C01DD8" w:rsidDel="00C01DD8">
          <w:rPr>
            <w:b w:val="0"/>
            <w:noProof/>
          </w:rPr>
          <w:delText>75</w:delText>
        </w:r>
        <w:r w:rsidR="006B3F6C" w:rsidDel="00C01DD8">
          <w:rPr>
            <w:b w:val="0"/>
            <w:noProof/>
          </w:rPr>
          <w:fldChar w:fldCharType="end"/>
        </w:r>
        <w:r w:rsidR="00C01DD8" w:rsidDel="00C01DD8">
          <w:rPr>
            <w:b w:val="0"/>
            <w:noProof/>
          </w:rPr>
          <w:delText>]</w:delText>
        </w:r>
        <w:r w:rsidR="006B3F6C" w:rsidDel="00C01DD8">
          <w:rPr>
            <w:b w:val="0"/>
          </w:rPr>
          <w:fldChar w:fldCharType="end"/>
        </w:r>
        <w:r w:rsidR="0047772D" w:rsidDel="00C01DD8">
          <w:rPr>
            <w:b w:val="0"/>
          </w:rPr>
          <w:delText xml:space="preserve">, </w:delText>
        </w:r>
        <w:r w:rsidR="003234B8" w:rsidRPr="003234B8" w:rsidDel="00C01DD8">
          <w:rPr>
            <w:b w:val="0"/>
          </w:rPr>
          <w:delText>only the numbers of sealing trips are presented.  Since sealing seasons spanned the Southern Hemisphere summer, we refer to individual voyages by the year in which the ship was first recorded to have visited the sealing grounds.  Ships that visited for a second season without returning home were recorded as separate voyages in consecutive years</w:delText>
        </w:r>
      </w:del>
      <w:ins w:id="1339" w:author="localadmin" w:date="2015-04-02T10:19:00Z">
        <w:r w:rsidR="00C01DD8">
          <w:rPr>
            <w:b w:val="0"/>
          </w:rPr>
          <w:t>xx</w:t>
        </w:r>
      </w:ins>
      <w:r w:rsidR="003234B8" w:rsidRPr="003234B8">
        <w:rPr>
          <w:b w:val="0"/>
        </w:rPr>
        <w:t>.</w:t>
      </w:r>
    </w:p>
    <w:p w:rsidR="00DA6BD0" w:rsidRDefault="00DA6BD0" w:rsidP="008D1324">
      <w:pPr>
        <w:pStyle w:val="Caption"/>
        <w:rPr>
          <w:b w:val="0"/>
        </w:rPr>
      </w:pPr>
    </w:p>
    <w:p w:rsidR="008852B1" w:rsidRDefault="002D12A3" w:rsidP="008D1324">
      <w:pPr>
        <w:pStyle w:val="Caption"/>
        <w:rPr>
          <w:b w:val="0"/>
        </w:rPr>
      </w:pPr>
      <w:r w:rsidRPr="00551CF7">
        <w:rPr>
          <w:rFonts w:ascii="Arial" w:hAnsi="Arial" w:cs="Arial"/>
        </w:rPr>
        <w:t xml:space="preserve">Figure </w:t>
      </w:r>
      <w:r w:rsidR="007074E8" w:rsidRPr="00551CF7">
        <w:rPr>
          <w:rFonts w:ascii="Arial" w:hAnsi="Arial" w:cs="Arial"/>
        </w:rPr>
        <w:t>3</w:t>
      </w:r>
      <w:r w:rsidRPr="00742D73">
        <w:rPr>
          <w:b w:val="0"/>
        </w:rPr>
        <w:tab/>
      </w:r>
      <w:del w:id="1340" w:author="localadmin" w:date="2015-04-02T10:19:00Z">
        <w:r w:rsidR="008852B1" w:rsidDel="00C01DD8">
          <w:rPr>
            <w:b w:val="0"/>
            <w:bCs/>
          </w:rPr>
          <w:delText>P</w:delText>
        </w:r>
        <w:r w:rsidR="008852B1" w:rsidRPr="00742D73" w:rsidDel="00C01DD8">
          <w:rPr>
            <w:b w:val="0"/>
            <w:bCs/>
          </w:rPr>
          <w:delText xml:space="preserve">hylogenetic </w:delText>
        </w:r>
        <w:r w:rsidR="008852B1" w:rsidRPr="00426B77" w:rsidDel="00C01DD8">
          <w:rPr>
            <w:b w:val="0"/>
            <w:bCs/>
          </w:rPr>
          <w:delText xml:space="preserve">relationships among 26 </w:delText>
        </w:r>
        <w:r w:rsidR="008852B1" w:rsidRPr="00426B77" w:rsidDel="00C01DD8">
          <w:rPr>
            <w:b w:val="0"/>
          </w:rPr>
          <w:delText>mitochondrial HVR1</w:delText>
        </w:r>
        <w:r w:rsidR="008852B1" w:rsidRPr="00426B77" w:rsidDel="00C01DD8">
          <w:rPr>
            <w:b w:val="0"/>
            <w:bCs/>
          </w:rPr>
          <w:delText xml:space="preserve"> haplotypes observed in 246 Antarctic fur s</w:delText>
        </w:r>
        <w:r w:rsidR="008852B1" w:rsidRPr="00742D73" w:rsidDel="00C01DD8">
          <w:rPr>
            <w:b w:val="0"/>
            <w:bCs/>
          </w:rPr>
          <w:delText>eals</w:delText>
        </w:r>
        <w:r w:rsidR="008852B1" w:rsidDel="00C01DD8">
          <w:rPr>
            <w:b w:val="0"/>
            <w:bCs/>
          </w:rPr>
          <w:delText>. (a) a</w:delText>
        </w:r>
        <w:r w:rsidR="008852B1" w:rsidRPr="00742D73" w:rsidDel="00C01DD8">
          <w:rPr>
            <w:b w:val="0"/>
            <w:bCs/>
          </w:rPr>
          <w:delText xml:space="preserve"> </w:delText>
        </w:r>
        <w:r w:rsidR="008852B1" w:rsidRPr="00742D73" w:rsidDel="00C01DD8">
          <w:rPr>
            <w:b w:val="0"/>
          </w:rPr>
          <w:delText xml:space="preserve">median joining </w:delText>
        </w:r>
        <w:r w:rsidR="008852B1" w:rsidRPr="00742D73" w:rsidDel="00C01DD8">
          <w:rPr>
            <w:b w:val="0"/>
            <w:bCs/>
          </w:rPr>
          <w:delText xml:space="preserve">network </w:delText>
        </w:r>
        <w:r w:rsidR="008852B1" w:rsidDel="00C01DD8">
          <w:rPr>
            <w:b w:val="0"/>
            <w:bCs/>
          </w:rPr>
          <w:delText>in which e</w:delText>
        </w:r>
        <w:r w:rsidR="008852B1" w:rsidRPr="00742D73" w:rsidDel="00C01DD8">
          <w:rPr>
            <w:b w:val="0"/>
            <w:bCs/>
          </w:rPr>
          <w:delText xml:space="preserve">ach line joining two circles corresponds to a single nucleotide substitution, with </w:delText>
        </w:r>
        <w:r w:rsidR="008852B1" w:rsidDel="00C01DD8">
          <w:rPr>
            <w:b w:val="0"/>
            <w:bCs/>
          </w:rPr>
          <w:delText xml:space="preserve">grey circles representing observed haplotypes, </w:delText>
        </w:r>
        <w:r w:rsidR="008852B1" w:rsidRPr="00742D73" w:rsidDel="00C01DD8">
          <w:rPr>
            <w:b w:val="0"/>
            <w:bCs/>
          </w:rPr>
          <w:delText xml:space="preserve">black circles representing hypothetical haplotypes that were not observed in the sample and empty circles representing </w:delText>
        </w:r>
        <w:r w:rsidR="008852B1" w:rsidDel="00C01DD8">
          <w:rPr>
            <w:b w:val="0"/>
            <w:bCs/>
          </w:rPr>
          <w:delText xml:space="preserve">observed </w:delText>
        </w:r>
        <w:r w:rsidR="008852B1" w:rsidRPr="00742D73" w:rsidDel="00C01DD8">
          <w:rPr>
            <w:b w:val="0"/>
            <w:bCs/>
          </w:rPr>
          <w:delText>haplotypes that were not connected to</w:delText>
        </w:r>
        <w:r w:rsidR="008852B1" w:rsidDel="00C01DD8">
          <w:rPr>
            <w:b w:val="0"/>
            <w:bCs/>
          </w:rPr>
          <w:delText xml:space="preserve"> the rest of the network when </w:delText>
        </w:r>
        <w:r w:rsidR="008852B1" w:rsidRPr="00742D73" w:rsidDel="00C01DD8">
          <w:rPr>
            <w:b w:val="0"/>
          </w:rPr>
          <w:delText xml:space="preserve">statistical parsimony was employed (see methods for details).  </w:delText>
        </w:r>
        <w:r w:rsidR="008852B1" w:rsidRPr="00742D73" w:rsidDel="00C01DD8">
          <w:rPr>
            <w:b w:val="0"/>
            <w:bCs/>
          </w:rPr>
          <w:delText>Circle size reflects the relative frequency of each of the observed haplotypes.</w:delText>
        </w:r>
        <w:r w:rsidR="008852B1" w:rsidDel="00C01DD8">
          <w:rPr>
            <w:b w:val="0"/>
            <w:bCs/>
          </w:rPr>
          <w:delText xml:space="preserve">  (b) </w:delText>
        </w:r>
        <w:r w:rsidR="008852B1" w:rsidDel="00C01DD8">
          <w:rPr>
            <w:b w:val="0"/>
          </w:rPr>
          <w:delText>h</w:delText>
        </w:r>
        <w:r w:rsidR="008852B1" w:rsidRPr="00742D73" w:rsidDel="00C01DD8">
          <w:rPr>
            <w:b w:val="0"/>
          </w:rPr>
          <w:delText>istogram showing the o</w:delText>
        </w:r>
        <w:r w:rsidR="008852B1" w:rsidRPr="00742D73" w:rsidDel="00C01DD8">
          <w:rPr>
            <w:b w:val="0"/>
            <w:bCs/>
          </w:rPr>
          <w:delText>bserved distribution of pairwise differences</w:delText>
        </w:r>
        <w:r w:rsidR="008852B1" w:rsidDel="00C01DD8">
          <w:rPr>
            <w:b w:val="0"/>
            <w:bCs/>
          </w:rPr>
          <w:delText xml:space="preserve">.  For comparison, the dashed line </w:delText>
        </w:r>
        <w:r w:rsidR="008852B1" w:rsidRPr="00E20F82" w:rsidDel="00C01DD8">
          <w:rPr>
            <w:b w:val="0"/>
            <w:bCs/>
          </w:rPr>
          <w:delText>represent</w:delText>
        </w:r>
        <w:r w:rsidR="008852B1" w:rsidDel="00C01DD8">
          <w:rPr>
            <w:b w:val="0"/>
            <w:bCs/>
          </w:rPr>
          <w:delText>s</w:delText>
        </w:r>
        <w:r w:rsidR="008852B1" w:rsidRPr="00E20F82" w:rsidDel="00C01DD8">
          <w:rPr>
            <w:b w:val="0"/>
            <w:bCs/>
          </w:rPr>
          <w:delText xml:space="preserve"> the expected dis</w:delText>
        </w:r>
        <w:r w:rsidR="008852B1" w:rsidDel="00C01DD8">
          <w:rPr>
            <w:b w:val="0"/>
            <w:bCs/>
          </w:rPr>
          <w:delText>tribution</w:delText>
        </w:r>
        <w:r w:rsidR="008852B1" w:rsidRPr="00E20F82" w:rsidDel="00C01DD8">
          <w:rPr>
            <w:b w:val="0"/>
            <w:bCs/>
          </w:rPr>
          <w:delText xml:space="preserve"> under </w:delText>
        </w:r>
        <w:r w:rsidR="008852B1" w:rsidDel="00C01DD8">
          <w:rPr>
            <w:b w:val="0"/>
            <w:bCs/>
          </w:rPr>
          <w:delText>a model</w:delText>
        </w:r>
        <w:r w:rsidR="008852B1" w:rsidRPr="00E20F82" w:rsidDel="00C01DD8">
          <w:rPr>
            <w:b w:val="0"/>
            <w:bCs/>
          </w:rPr>
          <w:delText xml:space="preserve"> of sudden population expansion</w:delText>
        </w:r>
      </w:del>
      <w:ins w:id="1341" w:author="localadmin" w:date="2015-04-02T10:19:00Z">
        <w:r w:rsidR="00C01DD8">
          <w:rPr>
            <w:b w:val="0"/>
            <w:bCs/>
          </w:rPr>
          <w:t>xx</w:t>
        </w:r>
      </w:ins>
      <w:r w:rsidR="008852B1" w:rsidRPr="00E20F82">
        <w:rPr>
          <w:b w:val="0"/>
          <w:bCs/>
        </w:rPr>
        <w:t>.</w:t>
      </w:r>
    </w:p>
    <w:p w:rsidR="008852B1" w:rsidRDefault="008852B1" w:rsidP="008D1324">
      <w:pPr>
        <w:pStyle w:val="Caption"/>
        <w:rPr>
          <w:b w:val="0"/>
        </w:rPr>
      </w:pPr>
    </w:p>
    <w:p w:rsidR="008D1324" w:rsidRPr="00593A6D" w:rsidRDefault="00963AFB" w:rsidP="008D1324">
      <w:pPr>
        <w:pStyle w:val="Caption"/>
        <w:rPr>
          <w:b w:val="0"/>
          <w:bCs/>
        </w:rPr>
      </w:pPr>
      <w:r w:rsidRPr="00963AFB">
        <w:rPr>
          <w:rFonts w:ascii="Arial" w:hAnsi="Arial" w:cs="Arial"/>
          <w:bCs/>
        </w:rPr>
        <w:t>Figure 4</w:t>
      </w:r>
      <w:r w:rsidR="008852B1" w:rsidRPr="008852B1">
        <w:rPr>
          <w:bCs/>
        </w:rPr>
        <w:tab/>
      </w:r>
      <w:del w:id="1342" w:author="localadmin" w:date="2015-04-02T10:19:00Z">
        <w:r w:rsidR="006A6A11" w:rsidRPr="006A6A11" w:rsidDel="00C01DD8">
          <w:rPr>
            <w:b w:val="0"/>
            <w:bCs/>
          </w:rPr>
          <w:delText>Bayesian sk</w:delText>
        </w:r>
        <w:r w:rsidR="00B841CD" w:rsidDel="00C01DD8">
          <w:rPr>
            <w:b w:val="0"/>
            <w:bCs/>
          </w:rPr>
          <w:delText xml:space="preserve">yline plot displaying the </w:delText>
        </w:r>
        <w:r w:rsidR="006A6A11" w:rsidRPr="006A6A11" w:rsidDel="00C01DD8">
          <w:rPr>
            <w:b w:val="0"/>
            <w:bCs/>
          </w:rPr>
          <w:delText>median</w:delText>
        </w:r>
        <w:r w:rsidR="00B841CD" w:rsidDel="00C01DD8">
          <w:rPr>
            <w:b w:val="0"/>
            <w:bCs/>
          </w:rPr>
          <w:delText xml:space="preserve"> </w:delText>
        </w:r>
        <w:r w:rsidR="006A6A11" w:rsidRPr="00B841CD" w:rsidDel="00C01DD8">
          <w:rPr>
            <w:b w:val="0"/>
            <w:bCs/>
            <w:i/>
          </w:rPr>
          <w:delText>N</w:delText>
        </w:r>
        <w:r w:rsidR="006A6A11" w:rsidRPr="00B841CD" w:rsidDel="00C01DD8">
          <w:rPr>
            <w:b w:val="0"/>
            <w:bCs/>
            <w:i/>
            <w:vertAlign w:val="subscript"/>
          </w:rPr>
          <w:delText>ef</w:delText>
        </w:r>
        <w:r w:rsidR="00B841CD" w:rsidDel="00C01DD8">
          <w:rPr>
            <w:b w:val="0"/>
            <w:bCs/>
          </w:rPr>
          <w:delText xml:space="preserve"> a</w:delText>
        </w:r>
        <w:r w:rsidR="006A6A11" w:rsidRPr="006A6A11" w:rsidDel="00C01DD8">
          <w:rPr>
            <w:b w:val="0"/>
            <w:bCs/>
          </w:rPr>
          <w:delText>nd 95% highest probability intervals plotted against time</w:delText>
        </w:r>
      </w:del>
      <w:ins w:id="1343" w:author="localadmin" w:date="2015-04-02T10:19:00Z">
        <w:r w:rsidR="00C01DD8">
          <w:rPr>
            <w:b w:val="0"/>
            <w:bCs/>
          </w:rPr>
          <w:t>xx</w:t>
        </w:r>
      </w:ins>
      <w:r w:rsidR="006A6A11" w:rsidRPr="006A6A11">
        <w:rPr>
          <w:b w:val="0"/>
          <w:bCs/>
        </w:rPr>
        <w:t>.</w:t>
      </w:r>
    </w:p>
    <w:p w:rsidR="00DA6BD0" w:rsidRDefault="00DA6BD0" w:rsidP="00742D73">
      <w:pPr>
        <w:spacing w:line="360" w:lineRule="auto"/>
        <w:rPr>
          <w:bCs/>
        </w:rPr>
      </w:pPr>
    </w:p>
    <w:p w:rsidR="00B5596D" w:rsidRDefault="00B5596D" w:rsidP="00B5596D">
      <w:pPr>
        <w:spacing w:line="360" w:lineRule="auto"/>
      </w:pPr>
      <w:r w:rsidRPr="00551CF7">
        <w:rPr>
          <w:rFonts w:ascii="Arial" w:hAnsi="Arial" w:cs="Arial"/>
          <w:b/>
          <w:bCs/>
        </w:rPr>
        <w:t xml:space="preserve">Figure </w:t>
      </w:r>
      <w:r w:rsidR="008852B1">
        <w:rPr>
          <w:rFonts w:ascii="Arial" w:hAnsi="Arial" w:cs="Arial"/>
          <w:b/>
          <w:bCs/>
        </w:rPr>
        <w:t>5</w:t>
      </w:r>
      <w:r w:rsidRPr="00E04FE2">
        <w:rPr>
          <w:bCs/>
        </w:rPr>
        <w:tab/>
      </w:r>
      <w:r w:rsidRPr="00E04FE2">
        <w:t>Posterior density curves of model parameters based on 10,000 accepted values from 1x10</w:t>
      </w:r>
      <w:r w:rsidRPr="00E04FE2">
        <w:rPr>
          <w:vertAlign w:val="superscript"/>
        </w:rPr>
        <w:t>6</w:t>
      </w:r>
      <w:r w:rsidRPr="00E04FE2">
        <w:t xml:space="preserve"> iterations of the </w:t>
      </w:r>
      <w:r>
        <w:t xml:space="preserve">initial </w:t>
      </w:r>
      <w:r w:rsidRPr="00E04FE2">
        <w:t>bottleneck model</w:t>
      </w:r>
      <w:r>
        <w:t xml:space="preserve"> (see Materials and methods for details)</w:t>
      </w:r>
      <w:r w:rsidRPr="00E04FE2">
        <w:t>.</w:t>
      </w:r>
      <w:r>
        <w:t xml:space="preserve">  Continuous, large-dashed and short-dashed lines represent posterior density curves obtained for simulations with a sex ratio of 1, a sex ratio of 1:5 and with expanded priors on mitochondrial mutation rate respectively.  Dotted lines represent results obtained for the microsatellite dataset only.  Data from simulations using only </w:t>
      </w:r>
      <w:proofErr w:type="spellStart"/>
      <w:r>
        <w:t>mtDNA</w:t>
      </w:r>
      <w:proofErr w:type="spellEnd"/>
      <w:r>
        <w:t xml:space="preserve"> are not included due to the bottleneck model not being supported.</w:t>
      </w:r>
    </w:p>
    <w:p w:rsidR="00B5596D" w:rsidRDefault="00B5596D" w:rsidP="00B5596D">
      <w:pPr>
        <w:spacing w:line="360" w:lineRule="auto"/>
      </w:pPr>
    </w:p>
    <w:p w:rsidR="00B5596D" w:rsidRDefault="00B5596D" w:rsidP="00B5596D">
      <w:pPr>
        <w:pStyle w:val="Footer"/>
        <w:tabs>
          <w:tab w:val="clear" w:pos="4320"/>
          <w:tab w:val="clear" w:pos="8640"/>
        </w:tabs>
        <w:spacing w:line="360" w:lineRule="auto"/>
      </w:pPr>
      <w:r w:rsidRPr="00551CF7">
        <w:rPr>
          <w:rFonts w:ascii="Arial" w:hAnsi="Arial" w:cs="Arial"/>
          <w:b/>
          <w:bCs/>
        </w:rPr>
        <w:t xml:space="preserve">Figure </w:t>
      </w:r>
      <w:r w:rsidR="008852B1">
        <w:rPr>
          <w:rFonts w:ascii="Arial" w:hAnsi="Arial" w:cs="Arial"/>
          <w:b/>
          <w:bCs/>
        </w:rPr>
        <w:t>6</w:t>
      </w:r>
      <w:r w:rsidRPr="00E04FE2">
        <w:rPr>
          <w:bCs/>
        </w:rPr>
        <w:tab/>
      </w:r>
      <w:r w:rsidRPr="00E04FE2">
        <w:t>Posterior density curves of model parameters based on 10,000 accepted values from 1x10</w:t>
      </w:r>
      <w:r w:rsidRPr="00E04FE2">
        <w:rPr>
          <w:vertAlign w:val="superscript"/>
        </w:rPr>
        <w:t>6</w:t>
      </w:r>
      <w:r w:rsidRPr="00E04FE2">
        <w:t xml:space="preserve"> iterations of the bottleneck model</w:t>
      </w:r>
      <w:r>
        <w:t xml:space="preserve"> with expanded priors on </w:t>
      </w:r>
      <w:r w:rsidRPr="00400B98">
        <w:rPr>
          <w:i/>
          <w:szCs w:val="24"/>
        </w:rPr>
        <w:t>N</w:t>
      </w:r>
      <w:r w:rsidRPr="00400B98">
        <w:rPr>
          <w:i/>
          <w:szCs w:val="24"/>
          <w:vertAlign w:val="subscript"/>
        </w:rPr>
        <w:t>e</w:t>
      </w:r>
      <w:r w:rsidRPr="00400B98">
        <w:t xml:space="preserve"> and time</w:t>
      </w:r>
      <w:r>
        <w:t xml:space="preserve"> (see Materials and methods for details)</w:t>
      </w:r>
      <w:r w:rsidRPr="00E04FE2">
        <w:t>.</w:t>
      </w:r>
      <w:r>
        <w:t xml:space="preserve">  Continuous, large-dashed and short-dashed lines represent posterior density curves obtained for simulations with a sex ratio of 1, a sex ratio of 1:5 and with expanded priors on mitochondrial mutation rate respectively.  Dotted lines represent results obtained for the microsatellite dataset only.  Data from simulations using only </w:t>
      </w:r>
      <w:proofErr w:type="spellStart"/>
      <w:r>
        <w:t>mtDNA</w:t>
      </w:r>
      <w:proofErr w:type="spellEnd"/>
      <w:r>
        <w:t xml:space="preserve"> are not included due to the bottleneck model not being supported.</w:t>
      </w:r>
    </w:p>
    <w:p w:rsidR="00544A87" w:rsidRPr="00E04FE2" w:rsidRDefault="00544A87" w:rsidP="00742D73">
      <w:pPr>
        <w:spacing w:line="360" w:lineRule="auto"/>
        <w:rPr>
          <w:bCs/>
        </w:rPr>
      </w:pPr>
    </w:p>
    <w:p w:rsidR="002D12A3" w:rsidRPr="00551CF7" w:rsidRDefault="002D12A3" w:rsidP="0006442F">
      <w:pPr>
        <w:rPr>
          <w:rFonts w:ascii="Verdana" w:hAnsi="Verdana"/>
          <w:b/>
          <w:sz w:val="25"/>
          <w:szCs w:val="25"/>
        </w:rPr>
      </w:pPr>
      <w:r>
        <w:br w:type="page"/>
      </w:r>
      <w:r w:rsidRPr="00551CF7">
        <w:rPr>
          <w:rFonts w:ascii="Verdana" w:hAnsi="Verdana"/>
          <w:b/>
          <w:sz w:val="25"/>
          <w:szCs w:val="25"/>
        </w:rPr>
        <w:lastRenderedPageBreak/>
        <w:t>Tables</w:t>
      </w:r>
    </w:p>
    <w:p w:rsidR="00B05E69" w:rsidRPr="00297CD4" w:rsidRDefault="00B05E69" w:rsidP="00742D73">
      <w:pPr>
        <w:spacing w:line="360" w:lineRule="auto"/>
      </w:pPr>
    </w:p>
    <w:p w:rsidR="007915E9" w:rsidRPr="00297CD4" w:rsidRDefault="007915E9" w:rsidP="00742D73">
      <w:pPr>
        <w:spacing w:line="360" w:lineRule="auto"/>
      </w:pPr>
      <w:r w:rsidRPr="00551CF7">
        <w:rPr>
          <w:rFonts w:ascii="Arial" w:hAnsi="Arial" w:cs="Arial"/>
          <w:b/>
        </w:rPr>
        <w:t>Table 1</w:t>
      </w:r>
      <w:r w:rsidRPr="00297CD4">
        <w:t xml:space="preserve">  Numbers of Antarctic fur seals genotyped at the </w:t>
      </w:r>
      <w:r w:rsidR="00426B77">
        <w:t xml:space="preserve">mitochondrial HVR1 </w:t>
      </w:r>
      <w:r w:rsidRPr="00297CD4">
        <w:t xml:space="preserve">and 21 microsatellite loci.  </w:t>
      </w:r>
      <w:r w:rsidR="00515829" w:rsidRPr="00297CD4">
        <w:t xml:space="preserve">For a map of the sampling locations within South Georgia, see </w:t>
      </w:r>
      <w:r w:rsidR="007E4213" w:rsidRPr="00297CD4">
        <w:t xml:space="preserve">Figure </w:t>
      </w:r>
      <w:r w:rsidR="00D46B37">
        <w:t>S1</w:t>
      </w:r>
      <w:r w:rsidR="00297CD4">
        <w:t>.</w:t>
      </w:r>
    </w:p>
    <w:p w:rsidR="007915E9" w:rsidRPr="00297CD4" w:rsidRDefault="007915E9" w:rsidP="007915E9">
      <w:pPr>
        <w:rPr>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40"/>
        <w:gridCol w:w="2527"/>
        <w:gridCol w:w="4195"/>
      </w:tblGrid>
      <w:tr w:rsidR="00B143D0" w:rsidRPr="00297CD4" w:rsidTr="00B143D0">
        <w:tc>
          <w:tcPr>
            <w:tcW w:w="1207" w:type="pct"/>
            <w:tcBorders>
              <w:top w:val="single" w:sz="4" w:space="0" w:color="auto"/>
              <w:left w:val="nil"/>
              <w:bottom w:val="nil"/>
              <w:right w:val="nil"/>
            </w:tcBorders>
          </w:tcPr>
          <w:p w:rsidR="00B143D0" w:rsidRPr="00297CD4" w:rsidRDefault="00B143D0" w:rsidP="00D43642">
            <w:pPr>
              <w:rPr>
                <w:szCs w:val="24"/>
              </w:rPr>
            </w:pPr>
            <w:r>
              <w:rPr>
                <w:szCs w:val="24"/>
              </w:rPr>
              <w:t>Location</w:t>
            </w:r>
          </w:p>
        </w:tc>
        <w:tc>
          <w:tcPr>
            <w:tcW w:w="1426" w:type="pct"/>
            <w:tcBorders>
              <w:top w:val="single" w:sz="4" w:space="0" w:color="auto"/>
              <w:left w:val="nil"/>
              <w:bottom w:val="nil"/>
              <w:right w:val="nil"/>
            </w:tcBorders>
          </w:tcPr>
          <w:p w:rsidR="00B143D0" w:rsidRPr="00297CD4" w:rsidRDefault="00B143D0" w:rsidP="00D43642">
            <w:pPr>
              <w:jc w:val="center"/>
              <w:rPr>
                <w:szCs w:val="24"/>
              </w:rPr>
            </w:pPr>
            <w:r>
              <w:rPr>
                <w:szCs w:val="24"/>
              </w:rPr>
              <w:t>Sampling site</w:t>
            </w:r>
          </w:p>
        </w:tc>
        <w:tc>
          <w:tcPr>
            <w:tcW w:w="2367" w:type="pct"/>
            <w:tcBorders>
              <w:top w:val="single" w:sz="4" w:space="0" w:color="auto"/>
              <w:left w:val="nil"/>
              <w:bottom w:val="nil"/>
              <w:right w:val="nil"/>
            </w:tcBorders>
          </w:tcPr>
          <w:p w:rsidR="00B143D0" w:rsidRPr="00297CD4" w:rsidRDefault="00B143D0" w:rsidP="00D43642">
            <w:pPr>
              <w:jc w:val="center"/>
              <w:rPr>
                <w:szCs w:val="24"/>
              </w:rPr>
            </w:pPr>
            <w:r w:rsidRPr="00297CD4">
              <w:rPr>
                <w:szCs w:val="24"/>
              </w:rPr>
              <w:t>Number of samples genotyped</w:t>
            </w:r>
          </w:p>
        </w:tc>
      </w:tr>
      <w:tr w:rsidR="00B143D0" w:rsidRPr="00297CD4" w:rsidTr="00B143D0">
        <w:tc>
          <w:tcPr>
            <w:tcW w:w="1207" w:type="pct"/>
            <w:tcBorders>
              <w:top w:val="single" w:sz="4" w:space="0" w:color="auto"/>
              <w:left w:val="nil"/>
              <w:bottom w:val="nil"/>
              <w:right w:val="nil"/>
            </w:tcBorders>
          </w:tcPr>
          <w:p w:rsidR="00B143D0" w:rsidRPr="00297CD4" w:rsidRDefault="00B143D0" w:rsidP="007B7456">
            <w:pPr>
              <w:rPr>
                <w:szCs w:val="24"/>
              </w:rPr>
            </w:pPr>
            <w:r w:rsidRPr="00297CD4">
              <w:rPr>
                <w:szCs w:val="24"/>
              </w:rPr>
              <w:t>Willis Islands</w:t>
            </w:r>
          </w:p>
        </w:tc>
        <w:tc>
          <w:tcPr>
            <w:tcW w:w="1426" w:type="pct"/>
            <w:tcBorders>
              <w:top w:val="single" w:sz="4" w:space="0" w:color="auto"/>
              <w:left w:val="nil"/>
              <w:bottom w:val="nil"/>
              <w:right w:val="nil"/>
            </w:tcBorders>
          </w:tcPr>
          <w:p w:rsidR="00B143D0" w:rsidRPr="00297CD4" w:rsidRDefault="002A3792" w:rsidP="00B143D0">
            <w:pPr>
              <w:rPr>
                <w:szCs w:val="24"/>
              </w:rPr>
            </w:pPr>
            <w:r>
              <w:rPr>
                <w:szCs w:val="24"/>
              </w:rPr>
              <w:t>Main Island</w:t>
            </w:r>
          </w:p>
        </w:tc>
        <w:tc>
          <w:tcPr>
            <w:tcW w:w="2367" w:type="pct"/>
            <w:tcBorders>
              <w:top w:val="single" w:sz="4" w:space="0" w:color="auto"/>
              <w:left w:val="nil"/>
              <w:bottom w:val="nil"/>
              <w:right w:val="nil"/>
            </w:tcBorders>
          </w:tcPr>
          <w:p w:rsidR="00B143D0" w:rsidRPr="00297CD4" w:rsidRDefault="00B143D0" w:rsidP="007B7456">
            <w:pPr>
              <w:jc w:val="center"/>
              <w:rPr>
                <w:szCs w:val="24"/>
              </w:rPr>
            </w:pPr>
            <w:r w:rsidRPr="00297CD4">
              <w:rPr>
                <w:szCs w:val="24"/>
              </w:rPr>
              <w:t>16</w:t>
            </w:r>
          </w:p>
        </w:tc>
      </w:tr>
      <w:tr w:rsidR="00B143D0" w:rsidRPr="00297CD4" w:rsidTr="00B143D0">
        <w:tc>
          <w:tcPr>
            <w:tcW w:w="1207" w:type="pct"/>
            <w:vMerge w:val="restart"/>
            <w:tcBorders>
              <w:top w:val="nil"/>
              <w:left w:val="nil"/>
              <w:right w:val="nil"/>
            </w:tcBorders>
          </w:tcPr>
          <w:p w:rsidR="00B143D0" w:rsidRPr="00297CD4" w:rsidRDefault="00B143D0" w:rsidP="00B143D0">
            <w:pPr>
              <w:rPr>
                <w:szCs w:val="24"/>
              </w:rPr>
            </w:pPr>
            <w:r w:rsidRPr="00297CD4">
              <w:rPr>
                <w:szCs w:val="24"/>
              </w:rPr>
              <w:t>Bird Island</w:t>
            </w:r>
            <w:r>
              <w:rPr>
                <w:szCs w:val="24"/>
              </w:rPr>
              <w:t xml:space="preserve"> </w:t>
            </w:r>
          </w:p>
        </w:tc>
        <w:tc>
          <w:tcPr>
            <w:tcW w:w="1426" w:type="pct"/>
            <w:tcBorders>
              <w:top w:val="nil"/>
              <w:left w:val="nil"/>
              <w:bottom w:val="nil"/>
              <w:right w:val="nil"/>
            </w:tcBorders>
          </w:tcPr>
          <w:p w:rsidR="00B143D0" w:rsidRPr="00297CD4" w:rsidRDefault="00B143D0" w:rsidP="00B143D0">
            <w:pPr>
              <w:rPr>
                <w:szCs w:val="24"/>
              </w:rPr>
            </w:pPr>
            <w:r>
              <w:rPr>
                <w:szCs w:val="24"/>
              </w:rPr>
              <w:t>Study colony</w:t>
            </w:r>
          </w:p>
        </w:tc>
        <w:tc>
          <w:tcPr>
            <w:tcW w:w="2367" w:type="pct"/>
            <w:tcBorders>
              <w:top w:val="nil"/>
              <w:left w:val="nil"/>
              <w:bottom w:val="nil"/>
              <w:right w:val="nil"/>
            </w:tcBorders>
          </w:tcPr>
          <w:p w:rsidR="00B143D0" w:rsidRPr="00297CD4" w:rsidRDefault="00B143D0" w:rsidP="00B143D0">
            <w:pPr>
              <w:jc w:val="center"/>
              <w:rPr>
                <w:szCs w:val="24"/>
              </w:rPr>
            </w:pPr>
            <w:r w:rsidRPr="00297CD4">
              <w:rPr>
                <w:szCs w:val="24"/>
              </w:rPr>
              <w:t>1</w:t>
            </w:r>
            <w:r>
              <w:rPr>
                <w:szCs w:val="24"/>
              </w:rPr>
              <w:t>42</w:t>
            </w:r>
          </w:p>
        </w:tc>
      </w:tr>
      <w:tr w:rsidR="00B143D0" w:rsidRPr="00297CD4" w:rsidTr="00B143D0">
        <w:tc>
          <w:tcPr>
            <w:tcW w:w="1207" w:type="pct"/>
            <w:vMerge/>
            <w:tcBorders>
              <w:left w:val="nil"/>
              <w:bottom w:val="nil"/>
              <w:right w:val="nil"/>
            </w:tcBorders>
            <w:vAlign w:val="center"/>
          </w:tcPr>
          <w:p w:rsidR="00B143D0" w:rsidRPr="00297CD4" w:rsidRDefault="00B143D0" w:rsidP="00D43642">
            <w:pPr>
              <w:rPr>
                <w:szCs w:val="24"/>
              </w:rPr>
            </w:pPr>
          </w:p>
        </w:tc>
        <w:tc>
          <w:tcPr>
            <w:tcW w:w="1426" w:type="pct"/>
            <w:tcBorders>
              <w:top w:val="nil"/>
              <w:left w:val="nil"/>
              <w:bottom w:val="nil"/>
              <w:right w:val="nil"/>
            </w:tcBorders>
          </w:tcPr>
          <w:p w:rsidR="00B143D0" w:rsidRDefault="00B143D0" w:rsidP="00B143D0">
            <w:pPr>
              <w:rPr>
                <w:szCs w:val="24"/>
              </w:rPr>
            </w:pPr>
            <w:r>
              <w:rPr>
                <w:szCs w:val="24"/>
              </w:rPr>
              <w:t>Freshwater beach</w:t>
            </w:r>
          </w:p>
        </w:tc>
        <w:tc>
          <w:tcPr>
            <w:tcW w:w="2367" w:type="pct"/>
            <w:tcBorders>
              <w:top w:val="nil"/>
              <w:left w:val="nil"/>
              <w:bottom w:val="nil"/>
              <w:right w:val="nil"/>
            </w:tcBorders>
          </w:tcPr>
          <w:p w:rsidR="00B143D0" w:rsidRPr="00297CD4" w:rsidRDefault="00B143D0" w:rsidP="00D43642">
            <w:pPr>
              <w:jc w:val="center"/>
              <w:rPr>
                <w:szCs w:val="24"/>
              </w:rPr>
            </w:pPr>
            <w:r>
              <w:rPr>
                <w:szCs w:val="24"/>
              </w:rPr>
              <w:t>25</w:t>
            </w:r>
          </w:p>
        </w:tc>
      </w:tr>
      <w:tr w:rsidR="008D1324" w:rsidRPr="00297CD4" w:rsidTr="007B7456">
        <w:tc>
          <w:tcPr>
            <w:tcW w:w="1207" w:type="pct"/>
            <w:vMerge w:val="restart"/>
            <w:tcBorders>
              <w:top w:val="nil"/>
              <w:left w:val="nil"/>
              <w:right w:val="nil"/>
            </w:tcBorders>
          </w:tcPr>
          <w:p w:rsidR="008D1324" w:rsidRPr="00297CD4" w:rsidRDefault="008D1324" w:rsidP="007B7456">
            <w:pPr>
              <w:rPr>
                <w:szCs w:val="24"/>
              </w:rPr>
            </w:pPr>
            <w:r>
              <w:rPr>
                <w:szCs w:val="24"/>
              </w:rPr>
              <w:t>South Georgia</w:t>
            </w:r>
          </w:p>
        </w:tc>
        <w:tc>
          <w:tcPr>
            <w:tcW w:w="1426" w:type="pct"/>
            <w:tcBorders>
              <w:top w:val="nil"/>
              <w:left w:val="nil"/>
              <w:bottom w:val="nil"/>
              <w:right w:val="nil"/>
            </w:tcBorders>
            <w:vAlign w:val="center"/>
          </w:tcPr>
          <w:p w:rsidR="008D1324" w:rsidRPr="00297CD4" w:rsidRDefault="008D1324" w:rsidP="007B7456">
            <w:pPr>
              <w:rPr>
                <w:szCs w:val="24"/>
              </w:rPr>
            </w:pPr>
            <w:r w:rsidRPr="00297CD4">
              <w:rPr>
                <w:szCs w:val="24"/>
              </w:rPr>
              <w:t>Prince Olav</w:t>
            </w:r>
            <w:r>
              <w:rPr>
                <w:szCs w:val="24"/>
              </w:rPr>
              <w:t xml:space="preserve"> </w:t>
            </w:r>
            <w:proofErr w:type="spellStart"/>
            <w:r>
              <w:rPr>
                <w:szCs w:val="24"/>
              </w:rPr>
              <w:t>Harbour</w:t>
            </w:r>
            <w:proofErr w:type="spellEnd"/>
          </w:p>
        </w:tc>
        <w:tc>
          <w:tcPr>
            <w:tcW w:w="2367" w:type="pct"/>
            <w:tcBorders>
              <w:top w:val="nil"/>
              <w:left w:val="nil"/>
              <w:bottom w:val="nil"/>
              <w:right w:val="nil"/>
            </w:tcBorders>
          </w:tcPr>
          <w:p w:rsidR="008D1324" w:rsidRPr="00297CD4" w:rsidRDefault="008D1324" w:rsidP="007B7456">
            <w:pPr>
              <w:jc w:val="center"/>
              <w:rPr>
                <w:szCs w:val="24"/>
              </w:rPr>
            </w:pPr>
            <w:r w:rsidRPr="00297CD4">
              <w:rPr>
                <w:szCs w:val="24"/>
              </w:rPr>
              <w:t>12</w:t>
            </w:r>
          </w:p>
        </w:tc>
      </w:tr>
      <w:tr w:rsidR="008D1324" w:rsidRPr="00297CD4" w:rsidTr="00B143D0">
        <w:tc>
          <w:tcPr>
            <w:tcW w:w="1207" w:type="pct"/>
            <w:vMerge/>
            <w:tcBorders>
              <w:left w:val="nil"/>
              <w:right w:val="nil"/>
            </w:tcBorders>
            <w:vAlign w:val="center"/>
          </w:tcPr>
          <w:p w:rsidR="008D1324" w:rsidRPr="00297CD4" w:rsidRDefault="008D1324" w:rsidP="00D43642">
            <w:pPr>
              <w:rPr>
                <w:szCs w:val="24"/>
              </w:rPr>
            </w:pPr>
          </w:p>
        </w:tc>
        <w:tc>
          <w:tcPr>
            <w:tcW w:w="1426" w:type="pct"/>
            <w:tcBorders>
              <w:top w:val="nil"/>
              <w:left w:val="nil"/>
              <w:bottom w:val="nil"/>
              <w:right w:val="nil"/>
            </w:tcBorders>
            <w:vAlign w:val="center"/>
          </w:tcPr>
          <w:p w:rsidR="008D1324" w:rsidRPr="00297CD4" w:rsidRDefault="008D1324" w:rsidP="007B7456">
            <w:pPr>
              <w:rPr>
                <w:szCs w:val="24"/>
              </w:rPr>
            </w:pPr>
            <w:proofErr w:type="spellStart"/>
            <w:r w:rsidRPr="00297CD4">
              <w:rPr>
                <w:szCs w:val="24"/>
              </w:rPr>
              <w:t>Leith</w:t>
            </w:r>
            <w:proofErr w:type="spellEnd"/>
            <w:r w:rsidRPr="00297CD4">
              <w:rPr>
                <w:szCs w:val="24"/>
              </w:rPr>
              <w:t xml:space="preserve"> </w:t>
            </w:r>
            <w:proofErr w:type="spellStart"/>
            <w:r w:rsidRPr="00297CD4">
              <w:rPr>
                <w:szCs w:val="24"/>
              </w:rPr>
              <w:t>Harbour</w:t>
            </w:r>
            <w:proofErr w:type="spellEnd"/>
          </w:p>
        </w:tc>
        <w:tc>
          <w:tcPr>
            <w:tcW w:w="2367" w:type="pct"/>
            <w:tcBorders>
              <w:top w:val="nil"/>
              <w:left w:val="nil"/>
              <w:bottom w:val="nil"/>
              <w:right w:val="nil"/>
            </w:tcBorders>
          </w:tcPr>
          <w:p w:rsidR="008D1324" w:rsidRPr="00297CD4" w:rsidRDefault="008D1324" w:rsidP="007B7456">
            <w:pPr>
              <w:jc w:val="center"/>
              <w:rPr>
                <w:szCs w:val="24"/>
              </w:rPr>
            </w:pPr>
            <w:r w:rsidRPr="00297CD4">
              <w:rPr>
                <w:szCs w:val="24"/>
              </w:rPr>
              <w:t>1</w:t>
            </w:r>
          </w:p>
        </w:tc>
      </w:tr>
      <w:tr w:rsidR="008D1324" w:rsidRPr="00297CD4" w:rsidTr="00B143D0">
        <w:tc>
          <w:tcPr>
            <w:tcW w:w="1207" w:type="pct"/>
            <w:vMerge/>
            <w:tcBorders>
              <w:left w:val="nil"/>
              <w:right w:val="nil"/>
            </w:tcBorders>
            <w:vAlign w:val="center"/>
          </w:tcPr>
          <w:p w:rsidR="008D1324" w:rsidRPr="00297CD4" w:rsidRDefault="008D1324" w:rsidP="00D43642">
            <w:pPr>
              <w:rPr>
                <w:szCs w:val="24"/>
              </w:rPr>
            </w:pPr>
          </w:p>
        </w:tc>
        <w:tc>
          <w:tcPr>
            <w:tcW w:w="1426" w:type="pct"/>
            <w:tcBorders>
              <w:top w:val="nil"/>
              <w:left w:val="nil"/>
              <w:bottom w:val="nil"/>
              <w:right w:val="nil"/>
            </w:tcBorders>
            <w:vAlign w:val="center"/>
          </w:tcPr>
          <w:p w:rsidR="008D1324" w:rsidRPr="00297CD4" w:rsidRDefault="008D1324" w:rsidP="007B7456">
            <w:pPr>
              <w:rPr>
                <w:szCs w:val="24"/>
              </w:rPr>
            </w:pPr>
            <w:proofErr w:type="spellStart"/>
            <w:r w:rsidRPr="00297CD4">
              <w:rPr>
                <w:szCs w:val="24"/>
              </w:rPr>
              <w:t>Husvik</w:t>
            </w:r>
            <w:proofErr w:type="spellEnd"/>
          </w:p>
        </w:tc>
        <w:tc>
          <w:tcPr>
            <w:tcW w:w="2367" w:type="pct"/>
            <w:tcBorders>
              <w:top w:val="nil"/>
              <w:left w:val="nil"/>
              <w:bottom w:val="nil"/>
              <w:right w:val="nil"/>
            </w:tcBorders>
          </w:tcPr>
          <w:p w:rsidR="008D1324" w:rsidRPr="00297CD4" w:rsidRDefault="008D1324" w:rsidP="007B7456">
            <w:pPr>
              <w:jc w:val="center"/>
              <w:rPr>
                <w:szCs w:val="24"/>
              </w:rPr>
            </w:pPr>
            <w:r w:rsidRPr="00297CD4">
              <w:rPr>
                <w:szCs w:val="24"/>
              </w:rPr>
              <w:t>12</w:t>
            </w:r>
          </w:p>
        </w:tc>
      </w:tr>
      <w:tr w:rsidR="008D1324" w:rsidRPr="00297CD4" w:rsidTr="00B143D0">
        <w:tc>
          <w:tcPr>
            <w:tcW w:w="1207" w:type="pct"/>
            <w:vMerge/>
            <w:tcBorders>
              <w:left w:val="nil"/>
              <w:right w:val="nil"/>
            </w:tcBorders>
            <w:vAlign w:val="center"/>
          </w:tcPr>
          <w:p w:rsidR="008D1324" w:rsidRPr="00297CD4" w:rsidRDefault="008D1324" w:rsidP="00D43642">
            <w:pPr>
              <w:rPr>
                <w:szCs w:val="24"/>
              </w:rPr>
            </w:pPr>
          </w:p>
        </w:tc>
        <w:tc>
          <w:tcPr>
            <w:tcW w:w="1426" w:type="pct"/>
            <w:tcBorders>
              <w:top w:val="nil"/>
              <w:left w:val="nil"/>
              <w:bottom w:val="nil"/>
              <w:right w:val="nil"/>
            </w:tcBorders>
            <w:vAlign w:val="center"/>
          </w:tcPr>
          <w:p w:rsidR="008D1324" w:rsidRPr="00297CD4" w:rsidRDefault="008D1324" w:rsidP="007B7456">
            <w:pPr>
              <w:rPr>
                <w:szCs w:val="24"/>
              </w:rPr>
            </w:pPr>
            <w:r w:rsidRPr="00297CD4">
              <w:rPr>
                <w:szCs w:val="24"/>
              </w:rPr>
              <w:t>Cooper Bay</w:t>
            </w:r>
          </w:p>
        </w:tc>
        <w:tc>
          <w:tcPr>
            <w:tcW w:w="2367" w:type="pct"/>
            <w:tcBorders>
              <w:top w:val="nil"/>
              <w:left w:val="nil"/>
              <w:bottom w:val="nil"/>
              <w:right w:val="nil"/>
            </w:tcBorders>
          </w:tcPr>
          <w:p w:rsidR="008D1324" w:rsidRPr="00297CD4" w:rsidRDefault="008D1324" w:rsidP="007B7456">
            <w:pPr>
              <w:jc w:val="center"/>
              <w:rPr>
                <w:szCs w:val="24"/>
              </w:rPr>
            </w:pPr>
            <w:r w:rsidRPr="00297CD4">
              <w:rPr>
                <w:szCs w:val="24"/>
              </w:rPr>
              <w:t>14</w:t>
            </w:r>
          </w:p>
        </w:tc>
      </w:tr>
      <w:tr w:rsidR="008D1324" w:rsidRPr="00297CD4" w:rsidTr="007B7456">
        <w:tc>
          <w:tcPr>
            <w:tcW w:w="1207" w:type="pct"/>
            <w:vMerge/>
            <w:tcBorders>
              <w:left w:val="nil"/>
              <w:right w:val="nil"/>
            </w:tcBorders>
            <w:vAlign w:val="center"/>
          </w:tcPr>
          <w:p w:rsidR="008D1324" w:rsidRPr="00297CD4" w:rsidRDefault="008D1324" w:rsidP="00D43642">
            <w:pPr>
              <w:rPr>
                <w:szCs w:val="24"/>
              </w:rPr>
            </w:pPr>
          </w:p>
        </w:tc>
        <w:tc>
          <w:tcPr>
            <w:tcW w:w="1426" w:type="pct"/>
            <w:tcBorders>
              <w:top w:val="nil"/>
              <w:left w:val="nil"/>
              <w:bottom w:val="nil"/>
              <w:right w:val="nil"/>
            </w:tcBorders>
          </w:tcPr>
          <w:p w:rsidR="008D1324" w:rsidRPr="00297CD4" w:rsidRDefault="008D1324" w:rsidP="007B7456">
            <w:pPr>
              <w:rPr>
                <w:szCs w:val="24"/>
              </w:rPr>
            </w:pPr>
            <w:proofErr w:type="spellStart"/>
            <w:r w:rsidRPr="00297CD4">
              <w:rPr>
                <w:szCs w:val="24"/>
              </w:rPr>
              <w:t>Ann</w:t>
            </w:r>
            <w:r>
              <w:rPr>
                <w:szCs w:val="24"/>
              </w:rPr>
              <w:t>enkov</w:t>
            </w:r>
            <w:proofErr w:type="spellEnd"/>
            <w:r>
              <w:rPr>
                <w:szCs w:val="24"/>
              </w:rPr>
              <w:t xml:space="preserve"> </w:t>
            </w:r>
            <w:r w:rsidR="002A3792">
              <w:rPr>
                <w:szCs w:val="24"/>
              </w:rPr>
              <w:t>I</w:t>
            </w:r>
            <w:r w:rsidRPr="00297CD4">
              <w:rPr>
                <w:szCs w:val="24"/>
              </w:rPr>
              <w:t>sland</w:t>
            </w:r>
          </w:p>
        </w:tc>
        <w:tc>
          <w:tcPr>
            <w:tcW w:w="2367" w:type="pct"/>
            <w:tcBorders>
              <w:top w:val="nil"/>
              <w:left w:val="nil"/>
              <w:bottom w:val="nil"/>
              <w:right w:val="nil"/>
            </w:tcBorders>
          </w:tcPr>
          <w:p w:rsidR="008D1324" w:rsidRPr="00297CD4" w:rsidRDefault="008D1324" w:rsidP="007B7456">
            <w:pPr>
              <w:jc w:val="center"/>
              <w:rPr>
                <w:szCs w:val="24"/>
              </w:rPr>
            </w:pPr>
            <w:r w:rsidRPr="00297CD4">
              <w:rPr>
                <w:szCs w:val="24"/>
              </w:rPr>
              <w:t>15</w:t>
            </w:r>
          </w:p>
        </w:tc>
      </w:tr>
      <w:tr w:rsidR="008D1324" w:rsidRPr="00297CD4" w:rsidTr="00B143D0">
        <w:tc>
          <w:tcPr>
            <w:tcW w:w="1207" w:type="pct"/>
            <w:vMerge/>
            <w:tcBorders>
              <w:left w:val="nil"/>
              <w:right w:val="nil"/>
            </w:tcBorders>
          </w:tcPr>
          <w:p w:rsidR="008D1324" w:rsidRPr="00297CD4" w:rsidRDefault="008D1324" w:rsidP="00D43642">
            <w:pPr>
              <w:rPr>
                <w:szCs w:val="24"/>
              </w:rPr>
            </w:pPr>
          </w:p>
        </w:tc>
        <w:tc>
          <w:tcPr>
            <w:tcW w:w="1426" w:type="pct"/>
            <w:tcBorders>
              <w:top w:val="nil"/>
              <w:left w:val="nil"/>
              <w:bottom w:val="nil"/>
              <w:right w:val="nil"/>
            </w:tcBorders>
          </w:tcPr>
          <w:p w:rsidR="008D1324" w:rsidRPr="00297CD4" w:rsidRDefault="008D1324" w:rsidP="007B7456">
            <w:pPr>
              <w:rPr>
                <w:szCs w:val="24"/>
              </w:rPr>
            </w:pPr>
            <w:r w:rsidRPr="00297CD4">
              <w:rPr>
                <w:szCs w:val="24"/>
              </w:rPr>
              <w:t xml:space="preserve">Wilson </w:t>
            </w:r>
            <w:proofErr w:type="spellStart"/>
            <w:r w:rsidRPr="00297CD4">
              <w:rPr>
                <w:szCs w:val="24"/>
              </w:rPr>
              <w:t>Harbour</w:t>
            </w:r>
            <w:proofErr w:type="spellEnd"/>
          </w:p>
        </w:tc>
        <w:tc>
          <w:tcPr>
            <w:tcW w:w="2367" w:type="pct"/>
            <w:tcBorders>
              <w:top w:val="nil"/>
              <w:left w:val="nil"/>
              <w:bottom w:val="nil"/>
              <w:right w:val="nil"/>
            </w:tcBorders>
          </w:tcPr>
          <w:p w:rsidR="008D1324" w:rsidRPr="00297CD4" w:rsidRDefault="008D1324" w:rsidP="007B7456">
            <w:pPr>
              <w:jc w:val="center"/>
              <w:rPr>
                <w:szCs w:val="24"/>
              </w:rPr>
            </w:pPr>
            <w:r w:rsidRPr="00297CD4">
              <w:rPr>
                <w:szCs w:val="24"/>
              </w:rPr>
              <w:t>9</w:t>
            </w:r>
          </w:p>
        </w:tc>
      </w:tr>
      <w:tr w:rsidR="008D1324" w:rsidRPr="00297CD4" w:rsidTr="00B143D0">
        <w:tc>
          <w:tcPr>
            <w:tcW w:w="1207" w:type="pct"/>
            <w:tcBorders>
              <w:top w:val="single" w:sz="4" w:space="0" w:color="auto"/>
              <w:left w:val="nil"/>
              <w:right w:val="nil"/>
            </w:tcBorders>
          </w:tcPr>
          <w:p w:rsidR="008D1324" w:rsidRPr="00297CD4" w:rsidRDefault="008D1324" w:rsidP="00D43642">
            <w:pPr>
              <w:jc w:val="center"/>
              <w:rPr>
                <w:szCs w:val="24"/>
              </w:rPr>
            </w:pPr>
          </w:p>
        </w:tc>
        <w:tc>
          <w:tcPr>
            <w:tcW w:w="1426" w:type="pct"/>
            <w:tcBorders>
              <w:top w:val="single" w:sz="4" w:space="0" w:color="auto"/>
              <w:left w:val="nil"/>
              <w:right w:val="nil"/>
            </w:tcBorders>
          </w:tcPr>
          <w:p w:rsidR="008D1324" w:rsidRPr="00297CD4" w:rsidRDefault="008D1324" w:rsidP="00297CD4">
            <w:pPr>
              <w:jc w:val="center"/>
              <w:rPr>
                <w:szCs w:val="24"/>
              </w:rPr>
            </w:pPr>
          </w:p>
        </w:tc>
        <w:tc>
          <w:tcPr>
            <w:tcW w:w="2367" w:type="pct"/>
            <w:tcBorders>
              <w:top w:val="single" w:sz="4" w:space="0" w:color="auto"/>
              <w:left w:val="nil"/>
              <w:right w:val="nil"/>
            </w:tcBorders>
          </w:tcPr>
          <w:p w:rsidR="008D1324" w:rsidRPr="00297CD4" w:rsidRDefault="008D1324" w:rsidP="00297CD4">
            <w:pPr>
              <w:jc w:val="center"/>
              <w:rPr>
                <w:szCs w:val="24"/>
              </w:rPr>
            </w:pPr>
            <w:r w:rsidRPr="00297CD4">
              <w:rPr>
                <w:szCs w:val="24"/>
              </w:rPr>
              <w:t>2</w:t>
            </w:r>
            <w:r>
              <w:rPr>
                <w:szCs w:val="24"/>
              </w:rPr>
              <w:t>4</w:t>
            </w:r>
            <w:r w:rsidRPr="00297CD4">
              <w:rPr>
                <w:szCs w:val="24"/>
              </w:rPr>
              <w:t>6</w:t>
            </w:r>
          </w:p>
        </w:tc>
      </w:tr>
    </w:tbl>
    <w:p w:rsidR="008D1324" w:rsidRDefault="008D1324" w:rsidP="0006442F"/>
    <w:p w:rsidR="008D1324" w:rsidRPr="0006442F" w:rsidRDefault="008D1324" w:rsidP="0006442F">
      <w:pPr>
        <w:sectPr w:rsidR="008D1324" w:rsidRPr="0006442F">
          <w:pgSz w:w="12240" w:h="15840" w:code="1"/>
          <w:pgMar w:top="1440" w:right="1797" w:bottom="1440" w:left="1797" w:header="720" w:footer="720" w:gutter="0"/>
          <w:cols w:space="720"/>
          <w:docGrid w:linePitch="360"/>
        </w:sectPr>
      </w:pPr>
    </w:p>
    <w:p w:rsidR="002D12A3" w:rsidDel="00C01DD8" w:rsidRDefault="002D12A3" w:rsidP="00742D73">
      <w:pPr>
        <w:pStyle w:val="Footer"/>
        <w:tabs>
          <w:tab w:val="clear" w:pos="4320"/>
          <w:tab w:val="clear" w:pos="8640"/>
        </w:tabs>
        <w:spacing w:line="360" w:lineRule="auto"/>
        <w:rPr>
          <w:del w:id="1344" w:author="localadmin" w:date="2015-04-02T10:19:00Z"/>
        </w:rPr>
      </w:pPr>
      <w:del w:id="1345" w:author="localadmin" w:date="2015-04-02T10:19:00Z">
        <w:r w:rsidRPr="00551CF7" w:rsidDel="00C01DD8">
          <w:rPr>
            <w:rFonts w:ascii="Arial" w:hAnsi="Arial" w:cs="Arial"/>
            <w:b/>
          </w:rPr>
          <w:lastRenderedPageBreak/>
          <w:delText>Table 2</w:delText>
        </w:r>
        <w:r w:rsidDel="00C01DD8">
          <w:delText xml:space="preserve">  Details of the 21</w:delText>
        </w:r>
        <w:r w:rsidRPr="003263E7" w:rsidDel="00C01DD8">
          <w:delText xml:space="preserve"> microsatellite loci employed in this study and their po</w:delText>
        </w:r>
        <w:r w:rsidDel="00C01DD8">
          <w:delText>lymorphism characteristics in 246</w:delText>
        </w:r>
        <w:r w:rsidRPr="003263E7" w:rsidDel="00C01DD8">
          <w:delText xml:space="preserve"> Antarctic fur seals.  </w:delText>
        </w:r>
        <w:r w:rsidRPr="00F6025A" w:rsidDel="00C01DD8">
          <w:rPr>
            <w:i/>
            <w:lang w:val="en-GB"/>
          </w:rPr>
          <w:delText>T</w:delText>
        </w:r>
        <w:r w:rsidRPr="00F6025A" w:rsidDel="00C01DD8">
          <w:rPr>
            <w:i/>
            <w:vertAlign w:val="subscript"/>
            <w:lang w:val="en-GB"/>
          </w:rPr>
          <w:delText>1</w:delText>
        </w:r>
        <w:r w:rsidDel="00C01DD8">
          <w:rPr>
            <w:lang w:val="en-GB"/>
          </w:rPr>
          <w:delText xml:space="preserve"> and </w:delText>
        </w:r>
        <w:r w:rsidRPr="00F6025A" w:rsidDel="00C01DD8">
          <w:rPr>
            <w:i/>
            <w:lang w:val="en-GB"/>
          </w:rPr>
          <w:delText>T</w:delText>
        </w:r>
        <w:r w:rsidRPr="00F6025A" w:rsidDel="00C01DD8">
          <w:rPr>
            <w:i/>
            <w:vertAlign w:val="subscript"/>
            <w:lang w:val="en-GB"/>
          </w:rPr>
          <w:delText>2</w:delText>
        </w:r>
        <w:r w:rsidRPr="00F6025A" w:rsidDel="00C01DD8">
          <w:rPr>
            <w:i/>
            <w:lang w:val="en-GB"/>
          </w:rPr>
          <w:delText xml:space="preserve"> </w:delText>
        </w:r>
        <w:r w:rsidDel="00C01DD8">
          <w:rPr>
            <w:lang w:val="en-GB"/>
          </w:rPr>
          <w:delText xml:space="preserve">denote PCR annealing temperatures.  </w:delText>
        </w:r>
        <w:r w:rsidRPr="00F6025A" w:rsidDel="00C01DD8">
          <w:rPr>
            <w:i/>
            <w:lang w:val="en-GB"/>
          </w:rPr>
          <w:delText>H</w:delText>
        </w:r>
        <w:r w:rsidRPr="00F6025A" w:rsidDel="00C01DD8">
          <w:rPr>
            <w:i/>
            <w:vertAlign w:val="subscript"/>
            <w:lang w:val="en-GB"/>
          </w:rPr>
          <w:delText>E</w:delText>
        </w:r>
        <w:r w:rsidDel="00C01DD8">
          <w:rPr>
            <w:lang w:val="en-GB"/>
          </w:rPr>
          <w:delText xml:space="preserve">, expected heterozygosity; </w:delText>
        </w:r>
        <w:r w:rsidRPr="00F6025A" w:rsidDel="00C01DD8">
          <w:rPr>
            <w:i/>
            <w:lang w:val="en-GB"/>
          </w:rPr>
          <w:delText>H</w:delText>
        </w:r>
        <w:r w:rsidRPr="00F6025A" w:rsidDel="00C01DD8">
          <w:rPr>
            <w:i/>
            <w:vertAlign w:val="subscript"/>
            <w:lang w:val="en-GB"/>
          </w:rPr>
          <w:delText>O</w:delText>
        </w:r>
        <w:r w:rsidDel="00C01DD8">
          <w:rPr>
            <w:lang w:val="en-GB"/>
          </w:rPr>
          <w:delText xml:space="preserve"> observed heterozygosity.</w:delText>
        </w:r>
        <w:r w:rsidRPr="000325CF" w:rsidDel="00C01DD8">
          <w:delText xml:space="preserve"> </w:delText>
        </w:r>
        <w:r w:rsidDel="00C01DD8">
          <w:delText xml:space="preserve"> Individually significant </w:delText>
        </w:r>
        <w:r w:rsidRPr="00ED04D1" w:rsidDel="00C01DD8">
          <w:delText xml:space="preserve">Hardy-Weinberg equilibrium (HWE) </w:delText>
        </w:r>
        <w:r w:rsidRPr="00ED04D1" w:rsidDel="00C01DD8">
          <w:rPr>
            <w:i/>
          </w:rPr>
          <w:delText>P</w:delText>
        </w:r>
        <w:r w:rsidDel="00C01DD8">
          <w:delText>-values</w:delText>
        </w:r>
        <w:r w:rsidRPr="00D14F21" w:rsidDel="00C01DD8">
          <w:delText xml:space="preserve"> </w:delText>
        </w:r>
        <w:r w:rsidDel="00C01DD8">
          <w:delText>at α &lt; 0.05 are highlighted in bold.  None of these remained significant following table-wide sequential Bonferroni adjustment.</w:delText>
        </w:r>
      </w:del>
    </w:p>
    <w:p w:rsidR="002D12A3" w:rsidDel="00C01DD8" w:rsidRDefault="002D12A3" w:rsidP="00FC16B7">
      <w:pPr>
        <w:rPr>
          <w:del w:id="1346" w:author="localadmin" w:date="2015-04-02T10:19:00Z"/>
        </w:rPr>
      </w:pPr>
    </w:p>
    <w:tbl>
      <w:tblPr>
        <w:tblW w:w="0" w:type="auto"/>
        <w:tblBorders>
          <w:top w:val="single" w:sz="4" w:space="0" w:color="000000"/>
          <w:bottom w:val="single" w:sz="4" w:space="0" w:color="000000"/>
        </w:tblBorders>
        <w:tblLayout w:type="fixed"/>
        <w:tblLook w:val="00A0"/>
      </w:tblPr>
      <w:tblGrid>
        <w:gridCol w:w="1072"/>
        <w:gridCol w:w="4848"/>
        <w:gridCol w:w="2268"/>
        <w:gridCol w:w="567"/>
        <w:gridCol w:w="567"/>
        <w:gridCol w:w="1134"/>
        <w:gridCol w:w="755"/>
        <w:gridCol w:w="946"/>
        <w:gridCol w:w="1019"/>
      </w:tblGrid>
      <w:tr w:rsidR="002D12A3" w:rsidDel="00C01DD8">
        <w:trPr>
          <w:del w:id="1347" w:author="localadmin" w:date="2015-04-02T10:19:00Z"/>
        </w:trPr>
        <w:tc>
          <w:tcPr>
            <w:tcW w:w="1072" w:type="dxa"/>
            <w:tcBorders>
              <w:top w:val="single" w:sz="4" w:space="0" w:color="000000"/>
              <w:bottom w:val="single" w:sz="4" w:space="0" w:color="000000"/>
            </w:tcBorders>
          </w:tcPr>
          <w:p w:rsidR="002D12A3" w:rsidRPr="0096280D" w:rsidDel="00C01DD8" w:rsidRDefault="002D12A3" w:rsidP="009C5C1A">
            <w:pPr>
              <w:rPr>
                <w:del w:id="1348" w:author="localadmin" w:date="2015-04-02T10:19:00Z"/>
                <w:sz w:val="20"/>
              </w:rPr>
            </w:pPr>
            <w:del w:id="1349" w:author="localadmin" w:date="2015-04-02T10:19:00Z">
              <w:r w:rsidRPr="0096280D" w:rsidDel="00C01DD8">
                <w:rPr>
                  <w:sz w:val="20"/>
                </w:rPr>
                <w:delText>Locus</w:delText>
              </w:r>
            </w:del>
          </w:p>
        </w:tc>
        <w:tc>
          <w:tcPr>
            <w:tcW w:w="4848" w:type="dxa"/>
            <w:tcBorders>
              <w:top w:val="single" w:sz="4" w:space="0" w:color="000000"/>
              <w:bottom w:val="single" w:sz="4" w:space="0" w:color="000000"/>
            </w:tcBorders>
          </w:tcPr>
          <w:p w:rsidR="002D12A3" w:rsidRPr="0096280D" w:rsidDel="00C01DD8" w:rsidRDefault="002D12A3" w:rsidP="009C5C1A">
            <w:pPr>
              <w:rPr>
                <w:del w:id="1350" w:author="localadmin" w:date="2015-04-02T10:19:00Z"/>
                <w:sz w:val="20"/>
              </w:rPr>
            </w:pPr>
            <w:del w:id="1351" w:author="localadmin" w:date="2015-04-02T10:19:00Z">
              <w:r w:rsidRPr="0096280D" w:rsidDel="00C01DD8">
                <w:rPr>
                  <w:sz w:val="20"/>
                </w:rPr>
                <w:delText>Isolated from species</w:delText>
              </w:r>
            </w:del>
          </w:p>
        </w:tc>
        <w:tc>
          <w:tcPr>
            <w:tcW w:w="2268" w:type="dxa"/>
            <w:tcBorders>
              <w:top w:val="single" w:sz="4" w:space="0" w:color="000000"/>
              <w:bottom w:val="single" w:sz="4" w:space="0" w:color="000000"/>
            </w:tcBorders>
          </w:tcPr>
          <w:p w:rsidR="002D12A3" w:rsidRPr="0096280D" w:rsidDel="00C01DD8" w:rsidRDefault="002D12A3" w:rsidP="009C5C1A">
            <w:pPr>
              <w:rPr>
                <w:del w:id="1352" w:author="localadmin" w:date="2015-04-02T10:19:00Z"/>
                <w:sz w:val="20"/>
              </w:rPr>
            </w:pPr>
            <w:del w:id="1353" w:author="localadmin" w:date="2015-04-02T10:19:00Z">
              <w:r w:rsidRPr="0096280D" w:rsidDel="00C01DD8">
                <w:rPr>
                  <w:sz w:val="20"/>
                </w:rPr>
                <w:delText>Reference</w:delText>
              </w:r>
            </w:del>
          </w:p>
        </w:tc>
        <w:tc>
          <w:tcPr>
            <w:tcW w:w="567" w:type="dxa"/>
            <w:tcBorders>
              <w:top w:val="single" w:sz="4" w:space="0" w:color="000000"/>
              <w:bottom w:val="single" w:sz="4" w:space="0" w:color="000000"/>
            </w:tcBorders>
          </w:tcPr>
          <w:p w:rsidR="002D12A3" w:rsidDel="00C01DD8" w:rsidRDefault="002D12A3" w:rsidP="00C62979">
            <w:pPr>
              <w:rPr>
                <w:del w:id="1354" w:author="localadmin" w:date="2015-04-02T10:19:00Z"/>
                <w:sz w:val="20"/>
              </w:rPr>
            </w:pPr>
            <w:del w:id="1355" w:author="localadmin" w:date="2015-04-02T10:19:00Z">
              <w:r w:rsidDel="00C01DD8">
                <w:rPr>
                  <w:i/>
                  <w:sz w:val="20"/>
                </w:rPr>
                <w:delText>T</w:delText>
              </w:r>
              <w:r w:rsidDel="00C01DD8">
                <w:rPr>
                  <w:sz w:val="20"/>
                  <w:vertAlign w:val="subscript"/>
                </w:rPr>
                <w:delText>1</w:delText>
              </w:r>
              <w:r w:rsidDel="00C01DD8">
                <w:rPr>
                  <w:sz w:val="20"/>
                </w:rPr>
                <w:delText xml:space="preserve"> (°C)</w:delText>
              </w:r>
            </w:del>
          </w:p>
        </w:tc>
        <w:tc>
          <w:tcPr>
            <w:tcW w:w="567" w:type="dxa"/>
            <w:tcBorders>
              <w:top w:val="single" w:sz="4" w:space="0" w:color="000000"/>
              <w:bottom w:val="single" w:sz="4" w:space="0" w:color="000000"/>
            </w:tcBorders>
          </w:tcPr>
          <w:p w:rsidR="002D12A3" w:rsidDel="00C01DD8" w:rsidRDefault="002D12A3" w:rsidP="00C62979">
            <w:pPr>
              <w:rPr>
                <w:del w:id="1356" w:author="localadmin" w:date="2015-04-02T10:19:00Z"/>
                <w:sz w:val="20"/>
              </w:rPr>
            </w:pPr>
            <w:del w:id="1357" w:author="localadmin" w:date="2015-04-02T10:19:00Z">
              <w:r w:rsidDel="00C01DD8">
                <w:rPr>
                  <w:i/>
                  <w:sz w:val="20"/>
                </w:rPr>
                <w:delText>T</w:delText>
              </w:r>
              <w:r w:rsidDel="00C01DD8">
                <w:rPr>
                  <w:sz w:val="20"/>
                  <w:vertAlign w:val="subscript"/>
                </w:rPr>
                <w:delText>2</w:delText>
              </w:r>
              <w:r w:rsidDel="00C01DD8">
                <w:rPr>
                  <w:sz w:val="20"/>
                </w:rPr>
                <w:delText xml:space="preserve"> (°C)</w:delText>
              </w:r>
            </w:del>
          </w:p>
        </w:tc>
        <w:tc>
          <w:tcPr>
            <w:tcW w:w="1134" w:type="dxa"/>
            <w:tcBorders>
              <w:top w:val="single" w:sz="4" w:space="0" w:color="000000"/>
              <w:bottom w:val="single" w:sz="4" w:space="0" w:color="000000"/>
            </w:tcBorders>
          </w:tcPr>
          <w:p w:rsidR="002D12A3" w:rsidRPr="0096280D" w:rsidDel="00C01DD8" w:rsidRDefault="002D12A3" w:rsidP="009C5C1A">
            <w:pPr>
              <w:rPr>
                <w:del w:id="1358" w:author="localadmin" w:date="2015-04-02T10:19:00Z"/>
                <w:sz w:val="20"/>
              </w:rPr>
            </w:pPr>
            <w:del w:id="1359" w:author="localadmin" w:date="2015-04-02T10:19:00Z">
              <w:r w:rsidDel="00C01DD8">
                <w:rPr>
                  <w:sz w:val="20"/>
                </w:rPr>
                <w:delText>Number of alleles</w:delText>
              </w:r>
            </w:del>
          </w:p>
        </w:tc>
        <w:tc>
          <w:tcPr>
            <w:tcW w:w="755" w:type="dxa"/>
            <w:tcBorders>
              <w:top w:val="single" w:sz="4" w:space="0" w:color="000000"/>
              <w:bottom w:val="single" w:sz="4" w:space="0" w:color="000000"/>
            </w:tcBorders>
          </w:tcPr>
          <w:p w:rsidR="002D12A3" w:rsidRPr="0096280D" w:rsidDel="00C01DD8" w:rsidRDefault="002D12A3" w:rsidP="009C5C1A">
            <w:pPr>
              <w:rPr>
                <w:del w:id="1360" w:author="localadmin" w:date="2015-04-02T10:19:00Z"/>
                <w:i/>
                <w:sz w:val="20"/>
              </w:rPr>
            </w:pPr>
            <w:del w:id="1361" w:author="localadmin" w:date="2015-04-02T10:19:00Z">
              <w:r w:rsidRPr="0096280D" w:rsidDel="00C01DD8">
                <w:rPr>
                  <w:i/>
                  <w:sz w:val="20"/>
                </w:rPr>
                <w:delText>H</w:delText>
              </w:r>
              <w:r w:rsidRPr="0096280D" w:rsidDel="00C01DD8">
                <w:rPr>
                  <w:i/>
                  <w:sz w:val="20"/>
                  <w:vertAlign w:val="subscript"/>
                </w:rPr>
                <w:delText>E</w:delText>
              </w:r>
            </w:del>
          </w:p>
        </w:tc>
        <w:tc>
          <w:tcPr>
            <w:tcW w:w="946" w:type="dxa"/>
            <w:tcBorders>
              <w:top w:val="single" w:sz="4" w:space="0" w:color="000000"/>
              <w:bottom w:val="single" w:sz="4" w:space="0" w:color="000000"/>
            </w:tcBorders>
          </w:tcPr>
          <w:p w:rsidR="002D12A3" w:rsidRPr="0096280D" w:rsidDel="00C01DD8" w:rsidRDefault="002D12A3" w:rsidP="009C5C1A">
            <w:pPr>
              <w:rPr>
                <w:del w:id="1362" w:author="localadmin" w:date="2015-04-02T10:19:00Z"/>
                <w:i/>
                <w:sz w:val="20"/>
              </w:rPr>
            </w:pPr>
            <w:del w:id="1363" w:author="localadmin" w:date="2015-04-02T10:19:00Z">
              <w:r w:rsidRPr="0096280D" w:rsidDel="00C01DD8">
                <w:rPr>
                  <w:i/>
                  <w:sz w:val="20"/>
                </w:rPr>
                <w:delText>H</w:delText>
              </w:r>
              <w:r w:rsidDel="00C01DD8">
                <w:rPr>
                  <w:i/>
                  <w:sz w:val="20"/>
                  <w:vertAlign w:val="subscript"/>
                </w:rPr>
                <w:delText>O</w:delText>
              </w:r>
            </w:del>
          </w:p>
        </w:tc>
        <w:tc>
          <w:tcPr>
            <w:tcW w:w="1019" w:type="dxa"/>
            <w:tcBorders>
              <w:top w:val="single" w:sz="4" w:space="0" w:color="000000"/>
              <w:bottom w:val="single" w:sz="4" w:space="0" w:color="000000"/>
            </w:tcBorders>
          </w:tcPr>
          <w:p w:rsidR="002D12A3" w:rsidRPr="0096280D" w:rsidDel="00C01DD8" w:rsidRDefault="002D12A3" w:rsidP="009C5C1A">
            <w:pPr>
              <w:rPr>
                <w:del w:id="1364" w:author="localadmin" w:date="2015-04-02T10:19:00Z"/>
                <w:sz w:val="20"/>
              </w:rPr>
            </w:pPr>
            <w:del w:id="1365" w:author="localadmin" w:date="2015-04-02T10:19:00Z">
              <w:r w:rsidDel="00C01DD8">
                <w:rPr>
                  <w:sz w:val="20"/>
                </w:rPr>
                <w:delText xml:space="preserve">HWE </w:delText>
              </w:r>
              <w:r w:rsidRPr="00ED04D1" w:rsidDel="00C01DD8">
                <w:rPr>
                  <w:i/>
                  <w:sz w:val="20"/>
                </w:rPr>
                <w:delText>P</w:delText>
              </w:r>
              <w:r w:rsidDel="00C01DD8">
                <w:rPr>
                  <w:sz w:val="20"/>
                </w:rPr>
                <w:delText>-value</w:delText>
              </w:r>
            </w:del>
          </w:p>
        </w:tc>
      </w:tr>
      <w:tr w:rsidR="002D12A3" w:rsidDel="00C01DD8">
        <w:trPr>
          <w:del w:id="1366" w:author="localadmin" w:date="2015-04-02T10:19:00Z"/>
        </w:trPr>
        <w:tc>
          <w:tcPr>
            <w:tcW w:w="1072" w:type="dxa"/>
            <w:tcBorders>
              <w:top w:val="single" w:sz="4" w:space="0" w:color="000000"/>
            </w:tcBorders>
          </w:tcPr>
          <w:p w:rsidR="002D12A3" w:rsidRPr="0096280D" w:rsidDel="00C01DD8" w:rsidRDefault="002D12A3" w:rsidP="009C5C1A">
            <w:pPr>
              <w:rPr>
                <w:del w:id="1367" w:author="localadmin" w:date="2015-04-02T10:19:00Z"/>
                <w:sz w:val="20"/>
              </w:rPr>
            </w:pPr>
            <w:del w:id="1368" w:author="localadmin" w:date="2015-04-02T10:19:00Z">
              <w:r w:rsidRPr="0096280D" w:rsidDel="00C01DD8">
                <w:rPr>
                  <w:sz w:val="20"/>
                </w:rPr>
                <w:delText>Aa4</w:delText>
              </w:r>
            </w:del>
          </w:p>
        </w:tc>
        <w:tc>
          <w:tcPr>
            <w:tcW w:w="4848" w:type="dxa"/>
            <w:tcBorders>
              <w:top w:val="single" w:sz="4" w:space="0" w:color="000000"/>
            </w:tcBorders>
          </w:tcPr>
          <w:p w:rsidR="002D12A3" w:rsidRPr="0096280D" w:rsidDel="00C01DD8" w:rsidRDefault="002D12A3" w:rsidP="008170E9">
            <w:pPr>
              <w:rPr>
                <w:del w:id="1369" w:author="localadmin" w:date="2015-04-02T10:19:00Z"/>
                <w:sz w:val="20"/>
              </w:rPr>
            </w:pPr>
            <w:del w:id="1370" w:author="localadmin" w:date="2015-04-02T10:19:00Z">
              <w:r w:rsidRPr="0096280D" w:rsidDel="00C01DD8">
                <w:rPr>
                  <w:sz w:val="20"/>
                </w:rPr>
                <w:delText>South American fur seal</w:delText>
              </w:r>
              <w:r w:rsidDel="00C01DD8">
                <w:rPr>
                  <w:sz w:val="20"/>
                </w:rPr>
                <w:delText xml:space="preserve"> </w:delText>
              </w:r>
              <w:r w:rsidRPr="008170E9" w:rsidDel="00C01DD8">
                <w:rPr>
                  <w:i/>
                  <w:sz w:val="20"/>
                </w:rPr>
                <w:delText>Arctocephalus australis</w:delText>
              </w:r>
            </w:del>
          </w:p>
        </w:tc>
        <w:tc>
          <w:tcPr>
            <w:tcW w:w="2268" w:type="dxa"/>
            <w:tcBorders>
              <w:top w:val="single" w:sz="4" w:space="0" w:color="000000"/>
            </w:tcBorders>
          </w:tcPr>
          <w:p w:rsidR="002D12A3" w:rsidRPr="0096280D" w:rsidDel="00C01DD8" w:rsidRDefault="006B3F6C" w:rsidP="00C01DD8">
            <w:pPr>
              <w:rPr>
                <w:del w:id="1371" w:author="localadmin" w:date="2015-04-02T10:19:00Z"/>
                <w:sz w:val="20"/>
              </w:rPr>
            </w:pPr>
            <w:del w:id="1372" w:author="localadmin" w:date="2015-04-02T10:19:00Z">
              <w:r w:rsidDel="00C01DD8">
                <w:rPr>
                  <w:sz w:val="20"/>
                </w:rPr>
                <w:fldChar w:fldCharType="begin"/>
              </w:r>
              <w:r w:rsidR="00C01DD8" w:rsidDel="00C01DD8">
                <w:rPr>
                  <w:sz w:val="20"/>
                </w:rPr>
                <w:delInstrText xml:space="preserve"> ADDIN EN.CITE &lt;EndNote&gt;&lt;Cite&gt;&lt;Author&gt;Gemmell&lt;/Author&gt;&lt;Year&gt;1997&lt;/Year&gt;&lt;RecNum&gt;223&lt;/RecNum&gt;&lt;DisplayText&gt;[76]&lt;/DisplayText&gt;&lt;record&gt;&lt;rec-number&gt;223&lt;/rec-number&gt;&lt;foreign-keys&gt;&lt;key app="EN" db-id="d5zr0exx1f5prwep2rapee0def9wa9t2peet"&gt;223&lt;/key&gt;&lt;/foreign-keys&gt;&lt;ref-type name="Journal Article"&gt;17&lt;/ref-type&gt;&lt;contributors&gt;&lt;authors&gt;&lt;author&gt;Gemmell, N. J.&lt;/author&gt;&lt;author&gt;Allen, P. J.&lt;/author&gt;&lt;author&gt;Goodman, S. J.&lt;/author&gt;&lt;author&gt;Reed, J. Z.&lt;/author&gt;&lt;/authors&gt;&lt;/contributors&gt;&lt;titles&gt;&lt;title&gt;Interspecific microsatellite markers for the study of pinniped populations&lt;/title&gt;&lt;secondary-title&gt;Molecular Ecology&lt;/secondary-title&gt;&lt;alt-title&gt;0962-1083&lt;/alt-title&gt;&lt;/titles&gt;&lt;periodical&gt;&lt;full-title&gt;Molecular Ecology&lt;/full-title&gt;&lt;/periodical&gt;&lt;pages&gt;661-666&lt;/pages&gt;&lt;volume&gt;6&lt;/volume&gt;&lt;number&gt;7&lt;/number&gt;&lt;keywords&gt;&lt;keyword&gt;mammalian genomes&lt;/keyword&gt;&lt;keyword&gt;simple sequences&lt;/keyword&gt;&lt;keyword&gt;conservation&lt;/keyword&gt;&lt;keyword&gt;evolution&lt;/keyword&gt;&lt;keyword&gt;loci&lt;/keyword&gt;&lt;keyword&gt;microsatellite&lt;/keyword&gt;&lt;keyword&gt;pinniped&lt;/keyword&gt;&lt;keyword&gt;population genetics&lt;/keyword&gt;&lt;/keywords&gt;&lt;dates&gt;&lt;year&gt;1997&lt;/year&gt;&lt;/dates&gt;&lt;label&gt;@&lt;/label&gt;&lt;urls&gt;&lt;/urls&gt;&lt;/record&gt;&lt;/Cite&gt;&lt;/EndNote&gt;</w:delInstrText>
              </w:r>
              <w:r w:rsidDel="00C01DD8">
                <w:rPr>
                  <w:sz w:val="20"/>
                </w:rPr>
                <w:fldChar w:fldCharType="separate"/>
              </w:r>
              <w:r w:rsidR="00C01DD8" w:rsidDel="00C01DD8">
                <w:rPr>
                  <w:noProof/>
                  <w:sz w:val="20"/>
                </w:rPr>
                <w:delText>[</w:delText>
              </w:r>
              <w:r w:rsidDel="00C01DD8">
                <w:rPr>
                  <w:noProof/>
                  <w:sz w:val="20"/>
                </w:rPr>
                <w:fldChar w:fldCharType="begin"/>
              </w:r>
              <w:r w:rsidR="00C01DD8" w:rsidDel="00C01DD8">
                <w:rPr>
                  <w:noProof/>
                  <w:sz w:val="20"/>
                </w:rPr>
                <w:delInstrText xml:space="preserve"> HYPERLINK  \l "_ENREF_76" \o "Gemmell, 1997 #223" </w:delInstrText>
              </w:r>
              <w:r w:rsidDel="00C01DD8">
                <w:rPr>
                  <w:noProof/>
                  <w:sz w:val="20"/>
                </w:rPr>
                <w:fldChar w:fldCharType="separate"/>
              </w:r>
              <w:r w:rsidR="00C01DD8" w:rsidDel="00C01DD8">
                <w:rPr>
                  <w:noProof/>
                  <w:sz w:val="20"/>
                </w:rPr>
                <w:delText>76</w:delText>
              </w:r>
              <w:r w:rsidDel="00C01DD8">
                <w:rPr>
                  <w:noProof/>
                  <w:sz w:val="20"/>
                </w:rPr>
                <w:fldChar w:fldCharType="end"/>
              </w:r>
              <w:r w:rsidR="00C01DD8" w:rsidDel="00C01DD8">
                <w:rPr>
                  <w:noProof/>
                  <w:sz w:val="20"/>
                </w:rPr>
                <w:delText>]</w:delText>
              </w:r>
              <w:r w:rsidDel="00C01DD8">
                <w:rPr>
                  <w:sz w:val="20"/>
                </w:rPr>
                <w:fldChar w:fldCharType="end"/>
              </w:r>
            </w:del>
          </w:p>
        </w:tc>
        <w:tc>
          <w:tcPr>
            <w:tcW w:w="567" w:type="dxa"/>
            <w:tcBorders>
              <w:top w:val="single" w:sz="4" w:space="0" w:color="000000"/>
            </w:tcBorders>
          </w:tcPr>
          <w:p w:rsidR="002D12A3" w:rsidDel="00C01DD8" w:rsidRDefault="002D12A3" w:rsidP="00C62979">
            <w:pPr>
              <w:rPr>
                <w:del w:id="1373" w:author="localadmin" w:date="2015-04-02T10:19:00Z"/>
                <w:sz w:val="20"/>
              </w:rPr>
            </w:pPr>
            <w:del w:id="1374" w:author="localadmin" w:date="2015-04-02T10:19:00Z">
              <w:r w:rsidDel="00C01DD8">
                <w:rPr>
                  <w:sz w:val="20"/>
                </w:rPr>
                <w:delText>46</w:delText>
              </w:r>
            </w:del>
          </w:p>
        </w:tc>
        <w:tc>
          <w:tcPr>
            <w:tcW w:w="567" w:type="dxa"/>
            <w:tcBorders>
              <w:top w:val="single" w:sz="4" w:space="0" w:color="000000"/>
            </w:tcBorders>
          </w:tcPr>
          <w:p w:rsidR="002D12A3" w:rsidDel="00C01DD8" w:rsidRDefault="002D12A3" w:rsidP="00C62979">
            <w:pPr>
              <w:rPr>
                <w:del w:id="1375" w:author="localadmin" w:date="2015-04-02T10:19:00Z"/>
                <w:sz w:val="20"/>
              </w:rPr>
            </w:pPr>
            <w:del w:id="1376" w:author="localadmin" w:date="2015-04-02T10:19:00Z">
              <w:r w:rsidDel="00C01DD8">
                <w:rPr>
                  <w:sz w:val="20"/>
                </w:rPr>
                <w:delText>48</w:delText>
              </w:r>
            </w:del>
          </w:p>
        </w:tc>
        <w:tc>
          <w:tcPr>
            <w:tcW w:w="1134" w:type="dxa"/>
            <w:tcBorders>
              <w:top w:val="single" w:sz="4" w:space="0" w:color="000000"/>
            </w:tcBorders>
          </w:tcPr>
          <w:p w:rsidR="002D12A3" w:rsidRPr="0096280D" w:rsidDel="00C01DD8" w:rsidRDefault="002D12A3" w:rsidP="009C5C1A">
            <w:pPr>
              <w:rPr>
                <w:del w:id="1377" w:author="localadmin" w:date="2015-04-02T10:19:00Z"/>
                <w:sz w:val="20"/>
              </w:rPr>
            </w:pPr>
            <w:del w:id="1378" w:author="localadmin" w:date="2015-04-02T10:19:00Z">
              <w:r w:rsidDel="00C01DD8">
                <w:rPr>
                  <w:sz w:val="20"/>
                </w:rPr>
                <w:delText>6</w:delText>
              </w:r>
            </w:del>
          </w:p>
        </w:tc>
        <w:tc>
          <w:tcPr>
            <w:tcW w:w="755" w:type="dxa"/>
            <w:tcBorders>
              <w:top w:val="single" w:sz="4" w:space="0" w:color="000000"/>
            </w:tcBorders>
          </w:tcPr>
          <w:p w:rsidR="002D12A3" w:rsidRPr="0096280D" w:rsidDel="00C01DD8" w:rsidRDefault="002D12A3" w:rsidP="009C5C1A">
            <w:pPr>
              <w:rPr>
                <w:del w:id="1379" w:author="localadmin" w:date="2015-04-02T10:19:00Z"/>
                <w:sz w:val="20"/>
              </w:rPr>
            </w:pPr>
            <w:del w:id="1380" w:author="localadmin" w:date="2015-04-02T10:19:00Z">
              <w:r w:rsidDel="00C01DD8">
                <w:rPr>
                  <w:sz w:val="20"/>
                </w:rPr>
                <w:delText>0.745</w:delText>
              </w:r>
            </w:del>
          </w:p>
        </w:tc>
        <w:tc>
          <w:tcPr>
            <w:tcW w:w="946" w:type="dxa"/>
            <w:tcBorders>
              <w:top w:val="single" w:sz="4" w:space="0" w:color="000000"/>
            </w:tcBorders>
          </w:tcPr>
          <w:p w:rsidR="002D12A3" w:rsidRPr="000325CF" w:rsidDel="00C01DD8" w:rsidRDefault="002D12A3" w:rsidP="009C5C1A">
            <w:pPr>
              <w:rPr>
                <w:del w:id="1381" w:author="localadmin" w:date="2015-04-02T10:19:00Z"/>
                <w:sz w:val="20"/>
              </w:rPr>
            </w:pPr>
            <w:del w:id="1382" w:author="localadmin" w:date="2015-04-02T10:19:00Z">
              <w:r w:rsidRPr="000325CF" w:rsidDel="00C01DD8">
                <w:rPr>
                  <w:sz w:val="20"/>
                </w:rPr>
                <w:delText>0.715</w:delText>
              </w:r>
            </w:del>
          </w:p>
        </w:tc>
        <w:tc>
          <w:tcPr>
            <w:tcW w:w="1019" w:type="dxa"/>
            <w:tcBorders>
              <w:top w:val="single" w:sz="4" w:space="0" w:color="000000"/>
            </w:tcBorders>
          </w:tcPr>
          <w:p w:rsidR="002D12A3" w:rsidRPr="000325CF" w:rsidDel="00C01DD8" w:rsidRDefault="002D12A3" w:rsidP="009C5C1A">
            <w:pPr>
              <w:rPr>
                <w:del w:id="1383" w:author="localadmin" w:date="2015-04-02T10:19:00Z"/>
                <w:sz w:val="20"/>
              </w:rPr>
            </w:pPr>
            <w:del w:id="1384" w:author="localadmin" w:date="2015-04-02T10:19:00Z">
              <w:r w:rsidRPr="000325CF" w:rsidDel="00C01DD8">
                <w:rPr>
                  <w:sz w:val="20"/>
                </w:rPr>
                <w:delText>0.372</w:delText>
              </w:r>
            </w:del>
          </w:p>
        </w:tc>
      </w:tr>
      <w:tr w:rsidR="002D12A3" w:rsidDel="00C01DD8">
        <w:trPr>
          <w:del w:id="1385" w:author="localadmin" w:date="2015-04-02T10:19:00Z"/>
        </w:trPr>
        <w:tc>
          <w:tcPr>
            <w:tcW w:w="1072" w:type="dxa"/>
          </w:tcPr>
          <w:p w:rsidR="002D12A3" w:rsidRPr="0096280D" w:rsidDel="00C01DD8" w:rsidRDefault="002D12A3" w:rsidP="00CC75E9">
            <w:pPr>
              <w:rPr>
                <w:del w:id="1386" w:author="localadmin" w:date="2015-04-02T10:19:00Z"/>
                <w:sz w:val="20"/>
              </w:rPr>
            </w:pPr>
            <w:del w:id="1387" w:author="localadmin" w:date="2015-04-02T10:19:00Z">
              <w:r w:rsidDel="00C01DD8">
                <w:rPr>
                  <w:sz w:val="20"/>
                </w:rPr>
                <w:delText>Ag10</w:delText>
              </w:r>
            </w:del>
          </w:p>
        </w:tc>
        <w:tc>
          <w:tcPr>
            <w:tcW w:w="4848" w:type="dxa"/>
          </w:tcPr>
          <w:p w:rsidR="002D12A3" w:rsidRPr="0096280D" w:rsidDel="00C01DD8" w:rsidRDefault="002D12A3" w:rsidP="00CC75E9">
            <w:pPr>
              <w:pStyle w:val="Heading5"/>
              <w:rPr>
                <w:del w:id="1388" w:author="localadmin" w:date="2015-04-02T10:19:00Z"/>
                <w:sz w:val="20"/>
              </w:rPr>
            </w:pPr>
            <w:del w:id="1389" w:author="localadmin" w:date="2015-04-02T10:19:00Z">
              <w:r w:rsidRPr="00D413FB" w:rsidDel="00C01DD8">
                <w:rPr>
                  <w:i w:val="0"/>
                  <w:sz w:val="20"/>
                </w:rPr>
                <w:delText xml:space="preserve">Antarctic fur seal </w:delText>
              </w:r>
              <w:r w:rsidRPr="00D413FB" w:rsidDel="00C01DD8">
                <w:rPr>
                  <w:sz w:val="20"/>
                </w:rPr>
                <w:delText>Arctocephalus gazella</w:delText>
              </w:r>
            </w:del>
          </w:p>
        </w:tc>
        <w:tc>
          <w:tcPr>
            <w:tcW w:w="2268" w:type="dxa"/>
          </w:tcPr>
          <w:p w:rsidR="002D12A3" w:rsidRPr="0096280D" w:rsidDel="00C01DD8" w:rsidRDefault="006B3F6C" w:rsidP="00C01DD8">
            <w:pPr>
              <w:pStyle w:val="NormalWeb"/>
              <w:spacing w:before="0" w:after="0" w:line="240" w:lineRule="auto"/>
              <w:rPr>
                <w:del w:id="1390" w:author="localadmin" w:date="2015-04-02T10:19:00Z"/>
                <w:sz w:val="20"/>
              </w:rPr>
            </w:pPr>
            <w:del w:id="1391" w:author="localadmin" w:date="2015-04-02T10:19:00Z">
              <w:r w:rsidDel="00C01DD8">
                <w:rPr>
                  <w:sz w:val="20"/>
                </w:rPr>
                <w:fldChar w:fldCharType="begin"/>
              </w:r>
              <w:r w:rsidR="00C01DD8" w:rsidDel="00C01DD8">
                <w:rPr>
                  <w:sz w:val="20"/>
                </w:rPr>
                <w:delInstrText xml:space="preserve"> ADDIN EN.CITE &lt;EndNote&gt;&lt;Cite&gt;&lt;Author&gt;Hoffman&lt;/Author&gt;&lt;Year&gt;2008&lt;/Year&gt;&lt;RecNum&gt;2772&lt;/RecNum&gt;&lt;DisplayText&gt;[77]&lt;/DisplayText&gt;&lt;record&gt;&lt;rec-number&gt;2772&lt;/rec-number&gt;&lt;foreign-keys&gt;&lt;key app="EN" db-id="d5zr0exx1f5prwep2rapee0def9wa9t2peet"&gt;2772&lt;/key&gt;&lt;/foreign-keys&gt;&lt;ref-type name="Journal Article"&gt;17&lt;/ref-type&gt;&lt;contributors&gt;&lt;authors&gt;&lt;author&gt;Hoffman, J. I.&lt;/author&gt;&lt;author&gt;Dasmahapatra, K. K.&lt;/author&gt;&lt;author&gt;Nichols, H. J.&lt;/author&gt;&lt;/authors&gt;&lt;/contributors&gt;&lt;titles&gt;&lt;title&gt;&lt;style face="normal" font="default" size="100%"&gt;Ten novel polymorphic dinucleotide microsatellite loci cloned from the Antarctic fur seal &lt;/style&gt;&lt;style face="italic" font="default" size="100%"&gt;Arctocephalus gazella&lt;/style&gt;&lt;/title&gt;&lt;secondary-title&gt;Molecular Ecology Resources&lt;/secondary-title&gt;&lt;/titles&gt;&lt;periodical&gt;&lt;full-title&gt;Molecular Ecology Resources&lt;/full-title&gt;&lt;/periodical&gt;&lt;pages&gt;459–461&lt;/pages&gt;&lt;volume&gt;8&lt;/volume&gt;&lt;dates&gt;&lt;year&gt;2008&lt;/year&gt;&lt;/dates&gt;&lt;urls&gt;&lt;/urls&gt;&lt;/record&gt;&lt;/Cite&gt;&lt;/EndNote&gt;</w:delInstrText>
              </w:r>
              <w:r w:rsidDel="00C01DD8">
                <w:rPr>
                  <w:sz w:val="20"/>
                </w:rPr>
                <w:fldChar w:fldCharType="separate"/>
              </w:r>
              <w:r w:rsidR="00C01DD8" w:rsidDel="00C01DD8">
                <w:rPr>
                  <w:noProof/>
                  <w:sz w:val="20"/>
                </w:rPr>
                <w:delText>[</w:delText>
              </w:r>
              <w:r w:rsidDel="00C01DD8">
                <w:rPr>
                  <w:noProof/>
                  <w:sz w:val="20"/>
                </w:rPr>
                <w:fldChar w:fldCharType="begin"/>
              </w:r>
              <w:r w:rsidR="00C01DD8" w:rsidDel="00C01DD8">
                <w:rPr>
                  <w:noProof/>
                  <w:sz w:val="20"/>
                </w:rPr>
                <w:delInstrText xml:space="preserve"> HYPERLINK  \l "_ENREF_77" \o "Hoffman, 2008 #2772" </w:delInstrText>
              </w:r>
              <w:r w:rsidDel="00C01DD8">
                <w:rPr>
                  <w:noProof/>
                  <w:sz w:val="20"/>
                </w:rPr>
                <w:fldChar w:fldCharType="separate"/>
              </w:r>
              <w:r w:rsidR="00C01DD8" w:rsidDel="00C01DD8">
                <w:rPr>
                  <w:noProof/>
                  <w:sz w:val="20"/>
                </w:rPr>
                <w:delText>77</w:delText>
              </w:r>
              <w:r w:rsidDel="00C01DD8">
                <w:rPr>
                  <w:noProof/>
                  <w:sz w:val="20"/>
                </w:rPr>
                <w:fldChar w:fldCharType="end"/>
              </w:r>
              <w:r w:rsidR="00C01DD8" w:rsidDel="00C01DD8">
                <w:rPr>
                  <w:noProof/>
                  <w:sz w:val="20"/>
                </w:rPr>
                <w:delText>]</w:delText>
              </w:r>
              <w:r w:rsidDel="00C01DD8">
                <w:rPr>
                  <w:sz w:val="20"/>
                </w:rPr>
                <w:fldChar w:fldCharType="end"/>
              </w:r>
            </w:del>
          </w:p>
        </w:tc>
        <w:tc>
          <w:tcPr>
            <w:tcW w:w="567" w:type="dxa"/>
          </w:tcPr>
          <w:p w:rsidR="002D12A3" w:rsidDel="00C01DD8" w:rsidRDefault="002D12A3" w:rsidP="00CC75E9">
            <w:pPr>
              <w:rPr>
                <w:del w:id="1392" w:author="localadmin" w:date="2015-04-02T10:19:00Z"/>
                <w:sz w:val="20"/>
              </w:rPr>
            </w:pPr>
            <w:del w:id="1393" w:author="localadmin" w:date="2015-04-02T10:19:00Z">
              <w:r w:rsidDel="00C01DD8">
                <w:rPr>
                  <w:sz w:val="20"/>
                </w:rPr>
                <w:delText>46</w:delText>
              </w:r>
            </w:del>
          </w:p>
        </w:tc>
        <w:tc>
          <w:tcPr>
            <w:tcW w:w="567" w:type="dxa"/>
          </w:tcPr>
          <w:p w:rsidR="002D12A3" w:rsidDel="00C01DD8" w:rsidRDefault="002D12A3" w:rsidP="00CC75E9">
            <w:pPr>
              <w:rPr>
                <w:del w:id="1394" w:author="localadmin" w:date="2015-04-02T10:19:00Z"/>
                <w:sz w:val="20"/>
              </w:rPr>
            </w:pPr>
            <w:del w:id="1395" w:author="localadmin" w:date="2015-04-02T10:19:00Z">
              <w:r w:rsidDel="00C01DD8">
                <w:rPr>
                  <w:sz w:val="20"/>
                </w:rPr>
                <w:delText>48</w:delText>
              </w:r>
            </w:del>
          </w:p>
        </w:tc>
        <w:tc>
          <w:tcPr>
            <w:tcW w:w="1134" w:type="dxa"/>
          </w:tcPr>
          <w:p w:rsidR="002D12A3" w:rsidRPr="0096280D" w:rsidDel="00C01DD8" w:rsidRDefault="002D12A3" w:rsidP="00CC75E9">
            <w:pPr>
              <w:rPr>
                <w:del w:id="1396" w:author="localadmin" w:date="2015-04-02T10:19:00Z"/>
                <w:sz w:val="20"/>
              </w:rPr>
            </w:pPr>
            <w:del w:id="1397" w:author="localadmin" w:date="2015-04-02T10:19:00Z">
              <w:r w:rsidDel="00C01DD8">
                <w:rPr>
                  <w:sz w:val="20"/>
                </w:rPr>
                <w:delText>7</w:delText>
              </w:r>
            </w:del>
          </w:p>
        </w:tc>
        <w:tc>
          <w:tcPr>
            <w:tcW w:w="755" w:type="dxa"/>
          </w:tcPr>
          <w:p w:rsidR="002D12A3" w:rsidRPr="0096280D" w:rsidDel="00C01DD8" w:rsidRDefault="002D12A3" w:rsidP="00CC75E9">
            <w:pPr>
              <w:rPr>
                <w:del w:id="1398" w:author="localadmin" w:date="2015-04-02T10:19:00Z"/>
                <w:sz w:val="20"/>
              </w:rPr>
            </w:pPr>
            <w:del w:id="1399" w:author="localadmin" w:date="2015-04-02T10:19:00Z">
              <w:r w:rsidDel="00C01DD8">
                <w:rPr>
                  <w:sz w:val="20"/>
                </w:rPr>
                <w:delText>0.771</w:delText>
              </w:r>
            </w:del>
          </w:p>
        </w:tc>
        <w:tc>
          <w:tcPr>
            <w:tcW w:w="946" w:type="dxa"/>
          </w:tcPr>
          <w:p w:rsidR="002D12A3" w:rsidRPr="000325CF" w:rsidDel="00C01DD8" w:rsidRDefault="002D12A3" w:rsidP="00CC75E9">
            <w:pPr>
              <w:rPr>
                <w:del w:id="1400" w:author="localadmin" w:date="2015-04-02T10:19:00Z"/>
                <w:sz w:val="20"/>
              </w:rPr>
            </w:pPr>
            <w:del w:id="1401" w:author="localadmin" w:date="2015-04-02T10:19:00Z">
              <w:r w:rsidRPr="000325CF" w:rsidDel="00C01DD8">
                <w:rPr>
                  <w:sz w:val="20"/>
                </w:rPr>
                <w:delText>0.758</w:delText>
              </w:r>
            </w:del>
          </w:p>
        </w:tc>
        <w:tc>
          <w:tcPr>
            <w:tcW w:w="1019" w:type="dxa"/>
          </w:tcPr>
          <w:p w:rsidR="002D12A3" w:rsidRPr="000325CF" w:rsidDel="00C01DD8" w:rsidRDefault="002D12A3" w:rsidP="00CC75E9">
            <w:pPr>
              <w:rPr>
                <w:del w:id="1402" w:author="localadmin" w:date="2015-04-02T10:19:00Z"/>
                <w:sz w:val="20"/>
              </w:rPr>
            </w:pPr>
            <w:del w:id="1403" w:author="localadmin" w:date="2015-04-02T10:19:00Z">
              <w:r w:rsidRPr="000325CF" w:rsidDel="00C01DD8">
                <w:rPr>
                  <w:sz w:val="20"/>
                </w:rPr>
                <w:delText>0.206</w:delText>
              </w:r>
            </w:del>
          </w:p>
        </w:tc>
      </w:tr>
      <w:tr w:rsidR="002D12A3" w:rsidDel="00C01DD8">
        <w:trPr>
          <w:del w:id="1404" w:author="localadmin" w:date="2015-04-02T10:19:00Z"/>
        </w:trPr>
        <w:tc>
          <w:tcPr>
            <w:tcW w:w="1072" w:type="dxa"/>
          </w:tcPr>
          <w:p w:rsidR="002D12A3" w:rsidRPr="0096280D" w:rsidDel="00C01DD8" w:rsidRDefault="002D12A3" w:rsidP="009C5C1A">
            <w:pPr>
              <w:rPr>
                <w:del w:id="1405" w:author="localadmin" w:date="2015-04-02T10:19:00Z"/>
                <w:sz w:val="20"/>
              </w:rPr>
            </w:pPr>
            <w:del w:id="1406" w:author="localadmin" w:date="2015-04-02T10:19:00Z">
              <w:r w:rsidDel="00C01DD8">
                <w:rPr>
                  <w:sz w:val="20"/>
                </w:rPr>
                <w:delText>Agaz1</w:delText>
              </w:r>
            </w:del>
          </w:p>
        </w:tc>
        <w:tc>
          <w:tcPr>
            <w:tcW w:w="4848" w:type="dxa"/>
          </w:tcPr>
          <w:p w:rsidR="002D12A3" w:rsidRPr="0096280D" w:rsidDel="00C01DD8" w:rsidRDefault="002D12A3" w:rsidP="009C5C1A">
            <w:pPr>
              <w:pStyle w:val="Heading5"/>
              <w:rPr>
                <w:del w:id="1407" w:author="localadmin" w:date="2015-04-02T10:19:00Z"/>
                <w:sz w:val="20"/>
              </w:rPr>
            </w:pPr>
            <w:del w:id="1408" w:author="localadmin" w:date="2015-04-02T10:19:00Z">
              <w:r w:rsidRPr="00D413FB" w:rsidDel="00C01DD8">
                <w:rPr>
                  <w:i w:val="0"/>
                  <w:sz w:val="20"/>
                </w:rPr>
                <w:delText xml:space="preserve">Antarctic fur seal </w:delText>
              </w:r>
              <w:r w:rsidRPr="00D413FB" w:rsidDel="00C01DD8">
                <w:rPr>
                  <w:sz w:val="20"/>
                </w:rPr>
                <w:delText>Arctocephalus gazella</w:delText>
              </w:r>
            </w:del>
          </w:p>
        </w:tc>
        <w:tc>
          <w:tcPr>
            <w:tcW w:w="2268" w:type="dxa"/>
          </w:tcPr>
          <w:p w:rsidR="002D12A3" w:rsidRPr="0096280D" w:rsidDel="00C01DD8" w:rsidRDefault="006B3F6C" w:rsidP="00C01DD8">
            <w:pPr>
              <w:rPr>
                <w:del w:id="1409" w:author="localadmin" w:date="2015-04-02T10:19:00Z"/>
                <w:sz w:val="20"/>
              </w:rPr>
            </w:pPr>
            <w:del w:id="1410" w:author="localadmin" w:date="2015-04-02T10:19:00Z">
              <w:r w:rsidDel="00C01DD8">
                <w:rPr>
                  <w:sz w:val="20"/>
                </w:rPr>
                <w:fldChar w:fldCharType="begin"/>
              </w:r>
              <w:r w:rsidR="00C01DD8" w:rsidDel="00C01DD8">
                <w:rPr>
                  <w:sz w:val="20"/>
                </w:rPr>
                <w:delInstrText xml:space="preserve"> ADDIN EN.CITE &lt;EndNote&gt;&lt;Cite&gt;&lt;Author&gt;Hoffman&lt;/Author&gt;&lt;Year&gt;2009&lt;/Year&gt;&lt;RecNum&gt;2914&lt;/RecNum&gt;&lt;DisplayText&gt;[78]&lt;/DisplayText&gt;&lt;record&gt;&lt;rec-number&gt;2914&lt;/rec-number&gt;&lt;foreign-keys&gt;&lt;key app="EN" db-id="d5zr0exx1f5prwep2rapee0def9wa9t2peet"&gt;2914&lt;/key&gt;&lt;/foreign-keys&gt;&lt;ref-type name="Journal Article"&gt;17&lt;/ref-type&gt;&lt;contributors&gt;&lt;authors&gt;&lt;author&gt;Hoffman, J. I.&lt;/author&gt;&lt;/authors&gt;&lt;/contributors&gt;&lt;titles&gt;&lt;title&gt;A panel of new microsatellite loci for genetic studies of Antarctic fur seals and other otariids&lt;/title&gt;&lt;secondary-title&gt;Conservation Genetics&lt;/secondary-title&gt;&lt;/titles&gt;&lt;periodical&gt;&lt;full-title&gt;Conservation Genetics&lt;/full-title&gt;&lt;/periodical&gt;&lt;pages&gt;989–992&lt;/pages&gt;&lt;volume&gt;10&lt;/volume&gt;&lt;dates&gt;&lt;year&gt;2009&lt;/year&gt;&lt;/dates&gt;&lt;urls&gt;&lt;/urls&gt;&lt;/record&gt;&lt;/Cite&gt;&lt;/EndNote&gt;</w:delInstrText>
              </w:r>
              <w:r w:rsidDel="00C01DD8">
                <w:rPr>
                  <w:sz w:val="20"/>
                </w:rPr>
                <w:fldChar w:fldCharType="separate"/>
              </w:r>
              <w:r w:rsidR="00C01DD8" w:rsidDel="00C01DD8">
                <w:rPr>
                  <w:noProof/>
                  <w:sz w:val="20"/>
                </w:rPr>
                <w:delText>[</w:delText>
              </w:r>
              <w:r w:rsidDel="00C01DD8">
                <w:rPr>
                  <w:noProof/>
                  <w:sz w:val="20"/>
                </w:rPr>
                <w:fldChar w:fldCharType="begin"/>
              </w:r>
              <w:r w:rsidR="00C01DD8" w:rsidDel="00C01DD8">
                <w:rPr>
                  <w:noProof/>
                  <w:sz w:val="20"/>
                </w:rPr>
                <w:delInstrText xml:space="preserve"> HYPERLINK  \l "_ENREF_78" \o "Hoffman, 2009 #2914" </w:delInstrText>
              </w:r>
              <w:r w:rsidDel="00C01DD8">
                <w:rPr>
                  <w:noProof/>
                  <w:sz w:val="20"/>
                </w:rPr>
                <w:fldChar w:fldCharType="separate"/>
              </w:r>
              <w:r w:rsidR="00C01DD8" w:rsidDel="00C01DD8">
                <w:rPr>
                  <w:noProof/>
                  <w:sz w:val="20"/>
                </w:rPr>
                <w:delText>78</w:delText>
              </w:r>
              <w:r w:rsidDel="00C01DD8">
                <w:rPr>
                  <w:noProof/>
                  <w:sz w:val="20"/>
                </w:rPr>
                <w:fldChar w:fldCharType="end"/>
              </w:r>
              <w:r w:rsidR="00C01DD8" w:rsidDel="00C01DD8">
                <w:rPr>
                  <w:noProof/>
                  <w:sz w:val="20"/>
                </w:rPr>
                <w:delText>]</w:delText>
              </w:r>
              <w:r w:rsidDel="00C01DD8">
                <w:rPr>
                  <w:sz w:val="20"/>
                </w:rPr>
                <w:fldChar w:fldCharType="end"/>
              </w:r>
            </w:del>
          </w:p>
        </w:tc>
        <w:tc>
          <w:tcPr>
            <w:tcW w:w="567" w:type="dxa"/>
          </w:tcPr>
          <w:p w:rsidR="002D12A3" w:rsidDel="00C01DD8" w:rsidRDefault="002D12A3" w:rsidP="00C62979">
            <w:pPr>
              <w:rPr>
                <w:del w:id="1411" w:author="localadmin" w:date="2015-04-02T10:19:00Z"/>
                <w:sz w:val="20"/>
              </w:rPr>
            </w:pPr>
            <w:del w:id="1412" w:author="localadmin" w:date="2015-04-02T10:19:00Z">
              <w:r w:rsidDel="00C01DD8">
                <w:rPr>
                  <w:sz w:val="20"/>
                </w:rPr>
                <w:delText>50</w:delText>
              </w:r>
            </w:del>
          </w:p>
        </w:tc>
        <w:tc>
          <w:tcPr>
            <w:tcW w:w="567" w:type="dxa"/>
          </w:tcPr>
          <w:p w:rsidR="002D12A3" w:rsidDel="00C01DD8" w:rsidRDefault="002D12A3" w:rsidP="00C62979">
            <w:pPr>
              <w:rPr>
                <w:del w:id="1413" w:author="localadmin" w:date="2015-04-02T10:19:00Z"/>
                <w:sz w:val="20"/>
              </w:rPr>
            </w:pPr>
            <w:del w:id="1414" w:author="localadmin" w:date="2015-04-02T10:19:00Z">
              <w:r w:rsidDel="00C01DD8">
                <w:rPr>
                  <w:sz w:val="20"/>
                </w:rPr>
                <w:delText>54</w:delText>
              </w:r>
            </w:del>
          </w:p>
        </w:tc>
        <w:tc>
          <w:tcPr>
            <w:tcW w:w="1134" w:type="dxa"/>
          </w:tcPr>
          <w:p w:rsidR="002D12A3" w:rsidRPr="0096280D" w:rsidDel="00C01DD8" w:rsidRDefault="002D12A3" w:rsidP="009C5C1A">
            <w:pPr>
              <w:rPr>
                <w:del w:id="1415" w:author="localadmin" w:date="2015-04-02T10:19:00Z"/>
                <w:sz w:val="20"/>
              </w:rPr>
            </w:pPr>
            <w:del w:id="1416" w:author="localadmin" w:date="2015-04-02T10:19:00Z">
              <w:r w:rsidDel="00C01DD8">
                <w:rPr>
                  <w:sz w:val="20"/>
                </w:rPr>
                <w:delText>13</w:delText>
              </w:r>
            </w:del>
          </w:p>
        </w:tc>
        <w:tc>
          <w:tcPr>
            <w:tcW w:w="755" w:type="dxa"/>
          </w:tcPr>
          <w:p w:rsidR="002D12A3" w:rsidRPr="0096280D" w:rsidDel="00C01DD8" w:rsidRDefault="002D12A3" w:rsidP="009C5C1A">
            <w:pPr>
              <w:rPr>
                <w:del w:id="1417" w:author="localadmin" w:date="2015-04-02T10:19:00Z"/>
                <w:sz w:val="20"/>
              </w:rPr>
            </w:pPr>
            <w:del w:id="1418" w:author="localadmin" w:date="2015-04-02T10:19:00Z">
              <w:r w:rsidDel="00C01DD8">
                <w:rPr>
                  <w:sz w:val="20"/>
                </w:rPr>
                <w:delText>0.872</w:delText>
              </w:r>
            </w:del>
          </w:p>
        </w:tc>
        <w:tc>
          <w:tcPr>
            <w:tcW w:w="946" w:type="dxa"/>
          </w:tcPr>
          <w:p w:rsidR="002D12A3" w:rsidRPr="000325CF" w:rsidDel="00C01DD8" w:rsidRDefault="002D12A3" w:rsidP="009C5C1A">
            <w:pPr>
              <w:rPr>
                <w:del w:id="1419" w:author="localadmin" w:date="2015-04-02T10:19:00Z"/>
                <w:sz w:val="20"/>
              </w:rPr>
            </w:pPr>
            <w:del w:id="1420" w:author="localadmin" w:date="2015-04-02T10:19:00Z">
              <w:r w:rsidRPr="000325CF" w:rsidDel="00C01DD8">
                <w:rPr>
                  <w:sz w:val="20"/>
                </w:rPr>
                <w:delText>0.814</w:delText>
              </w:r>
            </w:del>
          </w:p>
        </w:tc>
        <w:tc>
          <w:tcPr>
            <w:tcW w:w="1019" w:type="dxa"/>
          </w:tcPr>
          <w:p w:rsidR="002D12A3" w:rsidRPr="00A6413B" w:rsidDel="00C01DD8" w:rsidRDefault="002D12A3" w:rsidP="009C5C1A">
            <w:pPr>
              <w:rPr>
                <w:del w:id="1421" w:author="localadmin" w:date="2015-04-02T10:19:00Z"/>
                <w:b/>
                <w:sz w:val="20"/>
              </w:rPr>
            </w:pPr>
            <w:del w:id="1422" w:author="localadmin" w:date="2015-04-02T10:19:00Z">
              <w:r w:rsidRPr="00A6413B" w:rsidDel="00C01DD8">
                <w:rPr>
                  <w:b/>
                  <w:sz w:val="20"/>
                </w:rPr>
                <w:delText>0.010</w:delText>
              </w:r>
            </w:del>
          </w:p>
        </w:tc>
      </w:tr>
      <w:tr w:rsidR="002D12A3" w:rsidDel="00C01DD8">
        <w:trPr>
          <w:del w:id="1423" w:author="localadmin" w:date="2015-04-02T10:19:00Z"/>
        </w:trPr>
        <w:tc>
          <w:tcPr>
            <w:tcW w:w="1072" w:type="dxa"/>
          </w:tcPr>
          <w:p w:rsidR="002D12A3" w:rsidRPr="0096280D" w:rsidDel="00C01DD8" w:rsidRDefault="002D12A3" w:rsidP="009C5C1A">
            <w:pPr>
              <w:rPr>
                <w:del w:id="1424" w:author="localadmin" w:date="2015-04-02T10:19:00Z"/>
                <w:sz w:val="20"/>
              </w:rPr>
            </w:pPr>
            <w:del w:id="1425" w:author="localadmin" w:date="2015-04-02T10:19:00Z">
              <w:r w:rsidDel="00C01DD8">
                <w:rPr>
                  <w:sz w:val="20"/>
                </w:rPr>
                <w:delText>Agaz2</w:delText>
              </w:r>
            </w:del>
          </w:p>
        </w:tc>
        <w:tc>
          <w:tcPr>
            <w:tcW w:w="4848" w:type="dxa"/>
          </w:tcPr>
          <w:p w:rsidR="002D12A3" w:rsidRPr="0096280D" w:rsidDel="00C01DD8" w:rsidRDefault="002D12A3" w:rsidP="009C5C1A">
            <w:pPr>
              <w:pStyle w:val="Heading5"/>
              <w:rPr>
                <w:del w:id="1426" w:author="localadmin" w:date="2015-04-02T10:19:00Z"/>
                <w:sz w:val="20"/>
              </w:rPr>
            </w:pPr>
            <w:del w:id="1427" w:author="localadmin" w:date="2015-04-02T10:19:00Z">
              <w:r w:rsidRPr="00D413FB" w:rsidDel="00C01DD8">
                <w:rPr>
                  <w:i w:val="0"/>
                  <w:sz w:val="20"/>
                </w:rPr>
                <w:delText xml:space="preserve">Antarctic fur seal </w:delText>
              </w:r>
              <w:r w:rsidRPr="00D413FB" w:rsidDel="00C01DD8">
                <w:rPr>
                  <w:sz w:val="20"/>
                </w:rPr>
                <w:delText>Arctocephalus gazella</w:delText>
              </w:r>
            </w:del>
          </w:p>
        </w:tc>
        <w:tc>
          <w:tcPr>
            <w:tcW w:w="2268" w:type="dxa"/>
          </w:tcPr>
          <w:p w:rsidR="002D12A3" w:rsidRPr="0096280D" w:rsidDel="00C01DD8" w:rsidRDefault="006B3F6C" w:rsidP="00C01DD8">
            <w:pPr>
              <w:rPr>
                <w:del w:id="1428" w:author="localadmin" w:date="2015-04-02T10:19:00Z"/>
                <w:sz w:val="20"/>
              </w:rPr>
            </w:pPr>
            <w:del w:id="1429" w:author="localadmin" w:date="2015-04-02T10:19:00Z">
              <w:r w:rsidDel="00C01DD8">
                <w:rPr>
                  <w:sz w:val="20"/>
                </w:rPr>
                <w:fldChar w:fldCharType="begin"/>
              </w:r>
              <w:r w:rsidR="00C01DD8" w:rsidDel="00C01DD8">
                <w:rPr>
                  <w:sz w:val="20"/>
                </w:rPr>
                <w:delInstrText xml:space="preserve"> ADDIN EN.CITE &lt;EndNote&gt;&lt;Cite&gt;&lt;Author&gt;Hoffman&lt;/Author&gt;&lt;Year&gt;2009&lt;/Year&gt;&lt;RecNum&gt;2914&lt;/RecNum&gt;&lt;DisplayText&gt;[78]&lt;/DisplayText&gt;&lt;record&gt;&lt;rec-number&gt;2914&lt;/rec-number&gt;&lt;foreign-keys&gt;&lt;key app="EN" db-id="d5zr0exx1f5prwep2rapee0def9wa9t2peet"&gt;2914&lt;/key&gt;&lt;/foreign-keys&gt;&lt;ref-type name="Journal Article"&gt;17&lt;/ref-type&gt;&lt;contributors&gt;&lt;authors&gt;&lt;author&gt;Hoffman, J. I.&lt;/author&gt;&lt;/authors&gt;&lt;/contributors&gt;&lt;titles&gt;&lt;title&gt;A panel of new microsatellite loci for genetic studies of Antarctic fur seals and other otariids&lt;/title&gt;&lt;secondary-title&gt;Conservation Genetics&lt;/secondary-title&gt;&lt;/titles&gt;&lt;periodical&gt;&lt;full-title&gt;Conservation Genetics&lt;/full-title&gt;&lt;/periodical&gt;&lt;pages&gt;989–992&lt;/pages&gt;&lt;volume&gt;10&lt;/volume&gt;&lt;dates&gt;&lt;year&gt;2009&lt;/year&gt;&lt;/dates&gt;&lt;urls&gt;&lt;/urls&gt;&lt;/record&gt;&lt;/Cite&gt;&lt;/EndNote&gt;</w:delInstrText>
              </w:r>
              <w:r w:rsidDel="00C01DD8">
                <w:rPr>
                  <w:sz w:val="20"/>
                </w:rPr>
                <w:fldChar w:fldCharType="separate"/>
              </w:r>
              <w:r w:rsidR="00C01DD8" w:rsidDel="00C01DD8">
                <w:rPr>
                  <w:noProof/>
                  <w:sz w:val="20"/>
                </w:rPr>
                <w:delText>[</w:delText>
              </w:r>
              <w:r w:rsidDel="00C01DD8">
                <w:rPr>
                  <w:noProof/>
                  <w:sz w:val="20"/>
                </w:rPr>
                <w:fldChar w:fldCharType="begin"/>
              </w:r>
              <w:r w:rsidR="00C01DD8" w:rsidDel="00C01DD8">
                <w:rPr>
                  <w:noProof/>
                  <w:sz w:val="20"/>
                </w:rPr>
                <w:delInstrText xml:space="preserve"> HYPERLINK  \l "_ENREF_78" \o "Hoffman, 2009 #2914" </w:delInstrText>
              </w:r>
              <w:r w:rsidDel="00C01DD8">
                <w:rPr>
                  <w:noProof/>
                  <w:sz w:val="20"/>
                </w:rPr>
                <w:fldChar w:fldCharType="separate"/>
              </w:r>
              <w:r w:rsidR="00C01DD8" w:rsidDel="00C01DD8">
                <w:rPr>
                  <w:noProof/>
                  <w:sz w:val="20"/>
                </w:rPr>
                <w:delText>78</w:delText>
              </w:r>
              <w:r w:rsidDel="00C01DD8">
                <w:rPr>
                  <w:noProof/>
                  <w:sz w:val="20"/>
                </w:rPr>
                <w:fldChar w:fldCharType="end"/>
              </w:r>
              <w:r w:rsidR="00C01DD8" w:rsidDel="00C01DD8">
                <w:rPr>
                  <w:noProof/>
                  <w:sz w:val="20"/>
                </w:rPr>
                <w:delText>]</w:delText>
              </w:r>
              <w:r w:rsidDel="00C01DD8">
                <w:rPr>
                  <w:sz w:val="20"/>
                </w:rPr>
                <w:fldChar w:fldCharType="end"/>
              </w:r>
            </w:del>
          </w:p>
        </w:tc>
        <w:tc>
          <w:tcPr>
            <w:tcW w:w="567" w:type="dxa"/>
          </w:tcPr>
          <w:p w:rsidR="002D12A3" w:rsidDel="00C01DD8" w:rsidRDefault="002D12A3" w:rsidP="00C62979">
            <w:pPr>
              <w:rPr>
                <w:del w:id="1430" w:author="localadmin" w:date="2015-04-02T10:19:00Z"/>
                <w:sz w:val="20"/>
              </w:rPr>
            </w:pPr>
            <w:del w:id="1431" w:author="localadmin" w:date="2015-04-02T10:19:00Z">
              <w:r w:rsidDel="00C01DD8">
                <w:rPr>
                  <w:sz w:val="20"/>
                </w:rPr>
                <w:delText>46</w:delText>
              </w:r>
            </w:del>
          </w:p>
        </w:tc>
        <w:tc>
          <w:tcPr>
            <w:tcW w:w="567" w:type="dxa"/>
          </w:tcPr>
          <w:p w:rsidR="002D12A3" w:rsidDel="00C01DD8" w:rsidRDefault="002D12A3" w:rsidP="00C62979">
            <w:pPr>
              <w:rPr>
                <w:del w:id="1432" w:author="localadmin" w:date="2015-04-02T10:19:00Z"/>
                <w:sz w:val="20"/>
              </w:rPr>
            </w:pPr>
            <w:del w:id="1433" w:author="localadmin" w:date="2015-04-02T10:19:00Z">
              <w:r w:rsidDel="00C01DD8">
                <w:rPr>
                  <w:sz w:val="20"/>
                </w:rPr>
                <w:delText>48</w:delText>
              </w:r>
            </w:del>
          </w:p>
        </w:tc>
        <w:tc>
          <w:tcPr>
            <w:tcW w:w="1134" w:type="dxa"/>
          </w:tcPr>
          <w:p w:rsidR="002D12A3" w:rsidRPr="0096280D" w:rsidDel="00C01DD8" w:rsidRDefault="002D12A3" w:rsidP="009C5C1A">
            <w:pPr>
              <w:rPr>
                <w:del w:id="1434" w:author="localadmin" w:date="2015-04-02T10:19:00Z"/>
                <w:sz w:val="20"/>
              </w:rPr>
            </w:pPr>
            <w:del w:id="1435" w:author="localadmin" w:date="2015-04-02T10:19:00Z">
              <w:r w:rsidDel="00C01DD8">
                <w:rPr>
                  <w:sz w:val="20"/>
                </w:rPr>
                <w:delText>10</w:delText>
              </w:r>
            </w:del>
          </w:p>
        </w:tc>
        <w:tc>
          <w:tcPr>
            <w:tcW w:w="755" w:type="dxa"/>
          </w:tcPr>
          <w:p w:rsidR="002D12A3" w:rsidRPr="0096280D" w:rsidDel="00C01DD8" w:rsidRDefault="002D12A3" w:rsidP="009C5C1A">
            <w:pPr>
              <w:rPr>
                <w:del w:id="1436" w:author="localadmin" w:date="2015-04-02T10:19:00Z"/>
                <w:sz w:val="20"/>
              </w:rPr>
            </w:pPr>
            <w:del w:id="1437" w:author="localadmin" w:date="2015-04-02T10:19:00Z">
              <w:r w:rsidDel="00C01DD8">
                <w:rPr>
                  <w:sz w:val="20"/>
                </w:rPr>
                <w:delText>0.793</w:delText>
              </w:r>
            </w:del>
          </w:p>
        </w:tc>
        <w:tc>
          <w:tcPr>
            <w:tcW w:w="946" w:type="dxa"/>
          </w:tcPr>
          <w:p w:rsidR="002D12A3" w:rsidRPr="000325CF" w:rsidDel="00C01DD8" w:rsidRDefault="002D12A3" w:rsidP="009C5C1A">
            <w:pPr>
              <w:rPr>
                <w:del w:id="1438" w:author="localadmin" w:date="2015-04-02T10:19:00Z"/>
                <w:sz w:val="20"/>
              </w:rPr>
            </w:pPr>
            <w:del w:id="1439" w:author="localadmin" w:date="2015-04-02T10:19:00Z">
              <w:r w:rsidRPr="000325CF" w:rsidDel="00C01DD8">
                <w:rPr>
                  <w:sz w:val="20"/>
                </w:rPr>
                <w:delText>0.794</w:delText>
              </w:r>
            </w:del>
          </w:p>
        </w:tc>
        <w:tc>
          <w:tcPr>
            <w:tcW w:w="1019" w:type="dxa"/>
          </w:tcPr>
          <w:p w:rsidR="002D12A3" w:rsidRPr="000325CF" w:rsidDel="00C01DD8" w:rsidRDefault="002D12A3" w:rsidP="009C5C1A">
            <w:pPr>
              <w:rPr>
                <w:del w:id="1440" w:author="localadmin" w:date="2015-04-02T10:19:00Z"/>
                <w:sz w:val="20"/>
              </w:rPr>
            </w:pPr>
            <w:del w:id="1441" w:author="localadmin" w:date="2015-04-02T10:19:00Z">
              <w:r w:rsidRPr="000325CF" w:rsidDel="00C01DD8">
                <w:rPr>
                  <w:sz w:val="20"/>
                </w:rPr>
                <w:delText>0.218</w:delText>
              </w:r>
            </w:del>
          </w:p>
        </w:tc>
      </w:tr>
      <w:tr w:rsidR="002D12A3" w:rsidDel="00C01DD8">
        <w:trPr>
          <w:del w:id="1442" w:author="localadmin" w:date="2015-04-02T10:19:00Z"/>
        </w:trPr>
        <w:tc>
          <w:tcPr>
            <w:tcW w:w="1072" w:type="dxa"/>
          </w:tcPr>
          <w:p w:rsidR="002D12A3" w:rsidRPr="0096280D" w:rsidDel="00C01DD8" w:rsidRDefault="002D12A3" w:rsidP="00C62979">
            <w:pPr>
              <w:rPr>
                <w:del w:id="1443" w:author="localadmin" w:date="2015-04-02T10:19:00Z"/>
                <w:sz w:val="20"/>
              </w:rPr>
            </w:pPr>
            <w:del w:id="1444" w:author="localadmin" w:date="2015-04-02T10:19:00Z">
              <w:r w:rsidRPr="0096280D" w:rsidDel="00C01DD8">
                <w:rPr>
                  <w:sz w:val="20"/>
                </w:rPr>
                <w:delText>Hg1.3</w:delText>
              </w:r>
            </w:del>
          </w:p>
        </w:tc>
        <w:tc>
          <w:tcPr>
            <w:tcW w:w="4848" w:type="dxa"/>
          </w:tcPr>
          <w:p w:rsidR="002D12A3" w:rsidRPr="0096280D" w:rsidDel="00C01DD8" w:rsidRDefault="002D12A3" w:rsidP="008170E9">
            <w:pPr>
              <w:rPr>
                <w:del w:id="1445" w:author="localadmin" w:date="2015-04-02T10:19:00Z"/>
                <w:sz w:val="20"/>
              </w:rPr>
            </w:pPr>
            <w:del w:id="1446" w:author="localadmin" w:date="2015-04-02T10:19:00Z">
              <w:r w:rsidRPr="0096280D" w:rsidDel="00C01DD8">
                <w:rPr>
                  <w:sz w:val="20"/>
                </w:rPr>
                <w:delText>Grey seal</w:delText>
              </w:r>
              <w:r w:rsidDel="00C01DD8">
                <w:rPr>
                  <w:sz w:val="20"/>
                </w:rPr>
                <w:delText xml:space="preserve"> </w:delText>
              </w:r>
              <w:r w:rsidRPr="008170E9" w:rsidDel="00C01DD8">
                <w:rPr>
                  <w:i/>
                  <w:sz w:val="20"/>
                </w:rPr>
                <w:delText>Halichoerus grypus</w:delText>
              </w:r>
            </w:del>
          </w:p>
        </w:tc>
        <w:tc>
          <w:tcPr>
            <w:tcW w:w="2268" w:type="dxa"/>
          </w:tcPr>
          <w:p w:rsidR="002D12A3" w:rsidRPr="0096280D" w:rsidDel="00C01DD8" w:rsidRDefault="006B3F6C" w:rsidP="00C01DD8">
            <w:pPr>
              <w:rPr>
                <w:del w:id="1447" w:author="localadmin" w:date="2015-04-02T10:19:00Z"/>
                <w:sz w:val="20"/>
              </w:rPr>
            </w:pPr>
            <w:del w:id="1448" w:author="localadmin" w:date="2015-04-02T10:19:00Z">
              <w:r w:rsidDel="00C01DD8">
                <w:rPr>
                  <w:sz w:val="20"/>
                </w:rPr>
                <w:fldChar w:fldCharType="begin"/>
              </w:r>
              <w:r w:rsidR="00C01DD8" w:rsidDel="00C01DD8">
                <w:rPr>
                  <w:sz w:val="20"/>
                </w:rPr>
                <w:delInstrText xml:space="preserve"> ADDIN EN.CITE &lt;EndNote&gt;&lt;Cite&gt;&lt;Author&gt;Gemmell&lt;/Author&gt;&lt;Year&gt;1997&lt;/Year&gt;&lt;RecNum&gt;223&lt;/RecNum&gt;&lt;DisplayText&gt;[76]&lt;/DisplayText&gt;&lt;record&gt;&lt;rec-number&gt;223&lt;/rec-number&gt;&lt;foreign-keys&gt;&lt;key app="EN" db-id="d5zr0exx1f5prwep2rapee0def9wa9t2peet"&gt;223&lt;/key&gt;&lt;/foreign-keys&gt;&lt;ref-type name="Journal Article"&gt;17&lt;/ref-type&gt;&lt;contributors&gt;&lt;authors&gt;&lt;author&gt;Gemmell, N. J.&lt;/author&gt;&lt;author&gt;Allen, P. J.&lt;/author&gt;&lt;author&gt;Goodman, S. J.&lt;/author&gt;&lt;author&gt;Reed, J. Z.&lt;/author&gt;&lt;/authors&gt;&lt;/contributors&gt;&lt;titles&gt;&lt;title&gt;Interspecific microsatellite markers for the study of pinniped populations&lt;/title&gt;&lt;secondary-title&gt;Molecular Ecology&lt;/secondary-title&gt;&lt;alt-title&gt;0962-1083&lt;/alt-title&gt;&lt;/titles&gt;&lt;periodical&gt;&lt;full-title&gt;Molecular Ecology&lt;/full-title&gt;&lt;/periodical&gt;&lt;pages&gt;661-666&lt;/pages&gt;&lt;volume&gt;6&lt;/volume&gt;&lt;number&gt;7&lt;/number&gt;&lt;keywords&gt;&lt;keyword&gt;mammalian genomes&lt;/keyword&gt;&lt;keyword&gt;simple sequences&lt;/keyword&gt;&lt;keyword&gt;conservation&lt;/keyword&gt;&lt;keyword&gt;evolution&lt;/keyword&gt;&lt;keyword&gt;loci&lt;/keyword&gt;&lt;keyword&gt;microsatellite&lt;/keyword&gt;&lt;keyword&gt;pinniped&lt;/keyword&gt;&lt;keyword&gt;population genetics&lt;/keyword&gt;&lt;/keywords&gt;&lt;dates&gt;&lt;year&gt;1997&lt;/year&gt;&lt;/dates&gt;&lt;label&gt;@&lt;/label&gt;&lt;urls&gt;&lt;/urls&gt;&lt;/record&gt;&lt;/Cite&gt;&lt;/EndNote&gt;</w:delInstrText>
              </w:r>
              <w:r w:rsidDel="00C01DD8">
                <w:rPr>
                  <w:sz w:val="20"/>
                </w:rPr>
                <w:fldChar w:fldCharType="separate"/>
              </w:r>
              <w:r w:rsidR="00C01DD8" w:rsidDel="00C01DD8">
                <w:rPr>
                  <w:noProof/>
                  <w:sz w:val="20"/>
                </w:rPr>
                <w:delText>[</w:delText>
              </w:r>
              <w:r w:rsidDel="00C01DD8">
                <w:rPr>
                  <w:noProof/>
                  <w:sz w:val="20"/>
                </w:rPr>
                <w:fldChar w:fldCharType="begin"/>
              </w:r>
              <w:r w:rsidR="00C01DD8" w:rsidDel="00C01DD8">
                <w:rPr>
                  <w:noProof/>
                  <w:sz w:val="20"/>
                </w:rPr>
                <w:delInstrText xml:space="preserve"> HYPERLINK  \l "_ENREF_76" \o "Gemmell, 1997 #223" </w:delInstrText>
              </w:r>
              <w:r w:rsidDel="00C01DD8">
                <w:rPr>
                  <w:noProof/>
                  <w:sz w:val="20"/>
                </w:rPr>
                <w:fldChar w:fldCharType="separate"/>
              </w:r>
              <w:r w:rsidR="00C01DD8" w:rsidDel="00C01DD8">
                <w:rPr>
                  <w:noProof/>
                  <w:sz w:val="20"/>
                </w:rPr>
                <w:delText>76</w:delText>
              </w:r>
              <w:r w:rsidDel="00C01DD8">
                <w:rPr>
                  <w:noProof/>
                  <w:sz w:val="20"/>
                </w:rPr>
                <w:fldChar w:fldCharType="end"/>
              </w:r>
              <w:r w:rsidR="00C01DD8" w:rsidDel="00C01DD8">
                <w:rPr>
                  <w:noProof/>
                  <w:sz w:val="20"/>
                </w:rPr>
                <w:delText>]</w:delText>
              </w:r>
              <w:r w:rsidDel="00C01DD8">
                <w:rPr>
                  <w:sz w:val="20"/>
                </w:rPr>
                <w:fldChar w:fldCharType="end"/>
              </w:r>
            </w:del>
          </w:p>
        </w:tc>
        <w:tc>
          <w:tcPr>
            <w:tcW w:w="567" w:type="dxa"/>
          </w:tcPr>
          <w:p w:rsidR="002D12A3" w:rsidDel="00C01DD8" w:rsidRDefault="002D12A3" w:rsidP="00C62979">
            <w:pPr>
              <w:rPr>
                <w:del w:id="1449" w:author="localadmin" w:date="2015-04-02T10:19:00Z"/>
                <w:sz w:val="20"/>
              </w:rPr>
            </w:pPr>
            <w:del w:id="1450" w:author="localadmin" w:date="2015-04-02T10:19:00Z">
              <w:r w:rsidDel="00C01DD8">
                <w:rPr>
                  <w:sz w:val="20"/>
                </w:rPr>
                <w:delText>42</w:delText>
              </w:r>
            </w:del>
          </w:p>
        </w:tc>
        <w:tc>
          <w:tcPr>
            <w:tcW w:w="567" w:type="dxa"/>
          </w:tcPr>
          <w:p w:rsidR="002D12A3" w:rsidDel="00C01DD8" w:rsidRDefault="002D12A3" w:rsidP="00C62979">
            <w:pPr>
              <w:rPr>
                <w:del w:id="1451" w:author="localadmin" w:date="2015-04-02T10:19:00Z"/>
                <w:sz w:val="20"/>
              </w:rPr>
            </w:pPr>
            <w:del w:id="1452" w:author="localadmin" w:date="2015-04-02T10:19:00Z">
              <w:r w:rsidDel="00C01DD8">
                <w:rPr>
                  <w:sz w:val="20"/>
                </w:rPr>
                <w:delText>46</w:delText>
              </w:r>
            </w:del>
          </w:p>
        </w:tc>
        <w:tc>
          <w:tcPr>
            <w:tcW w:w="1134" w:type="dxa"/>
          </w:tcPr>
          <w:p w:rsidR="002D12A3" w:rsidRPr="0096280D" w:rsidDel="00C01DD8" w:rsidRDefault="002D12A3" w:rsidP="009C5C1A">
            <w:pPr>
              <w:rPr>
                <w:del w:id="1453" w:author="localadmin" w:date="2015-04-02T10:19:00Z"/>
                <w:sz w:val="20"/>
              </w:rPr>
            </w:pPr>
            <w:del w:id="1454" w:author="localadmin" w:date="2015-04-02T10:19:00Z">
              <w:r w:rsidDel="00C01DD8">
                <w:rPr>
                  <w:sz w:val="20"/>
                </w:rPr>
                <w:delText>13</w:delText>
              </w:r>
            </w:del>
          </w:p>
        </w:tc>
        <w:tc>
          <w:tcPr>
            <w:tcW w:w="755" w:type="dxa"/>
          </w:tcPr>
          <w:p w:rsidR="002D12A3" w:rsidRPr="0096280D" w:rsidDel="00C01DD8" w:rsidRDefault="002D12A3" w:rsidP="009C5C1A">
            <w:pPr>
              <w:rPr>
                <w:del w:id="1455" w:author="localadmin" w:date="2015-04-02T10:19:00Z"/>
                <w:sz w:val="20"/>
              </w:rPr>
            </w:pPr>
            <w:del w:id="1456" w:author="localadmin" w:date="2015-04-02T10:19:00Z">
              <w:r w:rsidDel="00C01DD8">
                <w:rPr>
                  <w:sz w:val="20"/>
                </w:rPr>
                <w:delText>0.871</w:delText>
              </w:r>
            </w:del>
          </w:p>
        </w:tc>
        <w:tc>
          <w:tcPr>
            <w:tcW w:w="946" w:type="dxa"/>
          </w:tcPr>
          <w:p w:rsidR="002D12A3" w:rsidRPr="000325CF" w:rsidDel="00C01DD8" w:rsidRDefault="002D12A3" w:rsidP="009C5C1A">
            <w:pPr>
              <w:rPr>
                <w:del w:id="1457" w:author="localadmin" w:date="2015-04-02T10:19:00Z"/>
                <w:sz w:val="20"/>
              </w:rPr>
            </w:pPr>
            <w:del w:id="1458" w:author="localadmin" w:date="2015-04-02T10:19:00Z">
              <w:r w:rsidRPr="000325CF" w:rsidDel="00C01DD8">
                <w:rPr>
                  <w:sz w:val="20"/>
                </w:rPr>
                <w:delText>0.855</w:delText>
              </w:r>
            </w:del>
          </w:p>
        </w:tc>
        <w:tc>
          <w:tcPr>
            <w:tcW w:w="1019" w:type="dxa"/>
          </w:tcPr>
          <w:p w:rsidR="002D12A3" w:rsidRPr="000325CF" w:rsidDel="00C01DD8" w:rsidRDefault="002D12A3" w:rsidP="009C5C1A">
            <w:pPr>
              <w:rPr>
                <w:del w:id="1459" w:author="localadmin" w:date="2015-04-02T10:19:00Z"/>
                <w:sz w:val="20"/>
              </w:rPr>
            </w:pPr>
            <w:del w:id="1460" w:author="localadmin" w:date="2015-04-02T10:19:00Z">
              <w:r w:rsidRPr="000325CF" w:rsidDel="00C01DD8">
                <w:rPr>
                  <w:sz w:val="20"/>
                </w:rPr>
                <w:delText>0.920</w:delText>
              </w:r>
            </w:del>
          </w:p>
        </w:tc>
      </w:tr>
      <w:tr w:rsidR="002D12A3" w:rsidDel="00C01DD8">
        <w:trPr>
          <w:del w:id="1461" w:author="localadmin" w:date="2015-04-02T10:19:00Z"/>
        </w:trPr>
        <w:tc>
          <w:tcPr>
            <w:tcW w:w="1072" w:type="dxa"/>
          </w:tcPr>
          <w:p w:rsidR="002D12A3" w:rsidRPr="0096280D" w:rsidDel="00C01DD8" w:rsidRDefault="002D12A3" w:rsidP="00C62979">
            <w:pPr>
              <w:rPr>
                <w:del w:id="1462" w:author="localadmin" w:date="2015-04-02T10:19:00Z"/>
                <w:sz w:val="20"/>
              </w:rPr>
            </w:pPr>
            <w:del w:id="1463" w:author="localadmin" w:date="2015-04-02T10:19:00Z">
              <w:r w:rsidRPr="0096280D" w:rsidDel="00C01DD8">
                <w:rPr>
                  <w:sz w:val="20"/>
                </w:rPr>
                <w:delText>Hg6.3</w:delText>
              </w:r>
            </w:del>
          </w:p>
        </w:tc>
        <w:tc>
          <w:tcPr>
            <w:tcW w:w="4848" w:type="dxa"/>
          </w:tcPr>
          <w:p w:rsidR="002D12A3" w:rsidRPr="0096280D" w:rsidDel="00C01DD8" w:rsidRDefault="002D12A3" w:rsidP="008170E9">
            <w:pPr>
              <w:rPr>
                <w:del w:id="1464" w:author="localadmin" w:date="2015-04-02T10:19:00Z"/>
                <w:sz w:val="20"/>
              </w:rPr>
            </w:pPr>
            <w:del w:id="1465" w:author="localadmin" w:date="2015-04-02T10:19:00Z">
              <w:r w:rsidRPr="0096280D" w:rsidDel="00C01DD8">
                <w:rPr>
                  <w:sz w:val="20"/>
                </w:rPr>
                <w:delText>Grey seal</w:delText>
              </w:r>
              <w:r w:rsidDel="00C01DD8">
                <w:rPr>
                  <w:sz w:val="20"/>
                </w:rPr>
                <w:delText xml:space="preserve"> </w:delText>
              </w:r>
              <w:r w:rsidRPr="008170E9" w:rsidDel="00C01DD8">
                <w:rPr>
                  <w:i/>
                  <w:sz w:val="20"/>
                </w:rPr>
                <w:delText>Halichoerus grypus</w:delText>
              </w:r>
            </w:del>
          </w:p>
        </w:tc>
        <w:tc>
          <w:tcPr>
            <w:tcW w:w="2268" w:type="dxa"/>
          </w:tcPr>
          <w:p w:rsidR="002D12A3" w:rsidRPr="0096280D" w:rsidDel="00C01DD8" w:rsidRDefault="006B3F6C" w:rsidP="00C01DD8">
            <w:pPr>
              <w:rPr>
                <w:del w:id="1466" w:author="localadmin" w:date="2015-04-02T10:19:00Z"/>
                <w:sz w:val="20"/>
              </w:rPr>
            </w:pPr>
            <w:del w:id="1467" w:author="localadmin" w:date="2015-04-02T10:19:00Z">
              <w:r w:rsidDel="00C01DD8">
                <w:rPr>
                  <w:sz w:val="20"/>
                </w:rPr>
                <w:fldChar w:fldCharType="begin"/>
              </w:r>
              <w:r w:rsidR="00C01DD8" w:rsidDel="00C01DD8">
                <w:rPr>
                  <w:sz w:val="20"/>
                </w:rPr>
                <w:delInstrText xml:space="preserve"> ADDIN EN.CITE &lt;EndNote&gt;&lt;Cite&gt;&lt;Author&gt;Allen&lt;/Author&gt;&lt;Year&gt;1995&lt;/Year&gt;&lt;RecNum&gt;242&lt;/RecNum&gt;&lt;DisplayText&gt;[79]&lt;/DisplayText&gt;&lt;record&gt;&lt;rec-number&gt;242&lt;/rec-number&gt;&lt;foreign-keys&gt;&lt;key app="EN" db-id="d5zr0exx1f5prwep2rapee0def9wa9t2peet"&gt;242&lt;/key&gt;&lt;/foreign-keys&gt;&lt;ref-type name="Journal Article"&gt;17&lt;/ref-type&gt;&lt;contributors&gt;&lt;authors&gt;&lt;author&gt;Allen, P. J.&lt;/author&gt;&lt;author&gt;Amos, W.&lt;/author&gt;&lt;author&gt;Pomeroy, P. P.&lt;/author&gt;&lt;author&gt;Twiss, S. D.&lt;/author&gt;&lt;/authors&gt;&lt;/contributors&gt;&lt;titles&gt;&lt;title&gt;&lt;style face="normal" font="default" size="100%"&gt;Microsatellite variation in grey seals (&lt;/style&gt;&lt;style face="italic" font="default" size="100%"&gt;Halichoerus grypus&lt;/style&gt;&lt;style face="normal" font="default" size="100%"&gt;) shows evidence of genetic differentiation between two British breeding colonies&lt;/style&gt;&lt;/title&gt;&lt;secondary-title&gt;Molecular Ecology&lt;/secondary-title&gt;&lt;alt-title&gt;0962-1083&lt;/alt-title&gt;&lt;/titles&gt;&lt;periodical&gt;&lt;full-title&gt;Molecular Ecology&lt;/full-title&gt;&lt;/periodical&gt;&lt;pages&gt;653–662&lt;/pages&gt;&lt;volume&gt;4&lt;/volume&gt;&lt;number&gt;6&lt;/number&gt;&lt;keywords&gt;&lt;keyword&gt;simple sequences&lt;/keyword&gt;&lt;keyword&gt;rare alleles&lt;/keyword&gt;&lt;keyword&gt;population&lt;/keyword&gt;&lt;keyword&gt;map&lt;/keyword&gt;&lt;keyword&gt;polymorphisms&lt;/keyword&gt;&lt;keyword&gt;behavior&lt;/keyword&gt;&lt;keyword&gt;markers&lt;/keyword&gt;&lt;keyword&gt;genomes&lt;/keyword&gt;&lt;keyword&gt;repeat&lt;/keyword&gt;&lt;keyword&gt;flow&lt;/keyword&gt;&lt;keyword&gt;F-ST genetic differentiation&lt;/keyword&gt;&lt;keyword&gt;grey seal&lt;/keyword&gt;&lt;keyword&gt;Halichoerus grypus&lt;/keyword&gt;&lt;keyword&gt;microsatellite&lt;/keyword&gt;&lt;keyword&gt;migration&lt;/keyword&gt;&lt;/keywords&gt;&lt;dates&gt;&lt;year&gt;1995&lt;/year&gt;&lt;/dates&gt;&lt;label&gt;@&lt;/label&gt;&lt;urls&gt;&lt;/urls&gt;&lt;/record&gt;&lt;/Cite&gt;&lt;/EndNote&gt;</w:delInstrText>
              </w:r>
              <w:r w:rsidDel="00C01DD8">
                <w:rPr>
                  <w:sz w:val="20"/>
                </w:rPr>
                <w:fldChar w:fldCharType="separate"/>
              </w:r>
              <w:r w:rsidR="00C01DD8" w:rsidDel="00C01DD8">
                <w:rPr>
                  <w:noProof/>
                  <w:sz w:val="20"/>
                </w:rPr>
                <w:delText>[</w:delText>
              </w:r>
              <w:r w:rsidDel="00C01DD8">
                <w:rPr>
                  <w:noProof/>
                  <w:sz w:val="20"/>
                </w:rPr>
                <w:fldChar w:fldCharType="begin"/>
              </w:r>
              <w:r w:rsidR="00C01DD8" w:rsidDel="00C01DD8">
                <w:rPr>
                  <w:noProof/>
                  <w:sz w:val="20"/>
                </w:rPr>
                <w:delInstrText xml:space="preserve"> HYPERLINK  \l "_ENREF_79" \o "Allen, 1995 #242" </w:delInstrText>
              </w:r>
              <w:r w:rsidDel="00C01DD8">
                <w:rPr>
                  <w:noProof/>
                  <w:sz w:val="20"/>
                </w:rPr>
                <w:fldChar w:fldCharType="separate"/>
              </w:r>
              <w:r w:rsidR="00C01DD8" w:rsidDel="00C01DD8">
                <w:rPr>
                  <w:noProof/>
                  <w:sz w:val="20"/>
                </w:rPr>
                <w:delText>79</w:delText>
              </w:r>
              <w:r w:rsidDel="00C01DD8">
                <w:rPr>
                  <w:noProof/>
                  <w:sz w:val="20"/>
                </w:rPr>
                <w:fldChar w:fldCharType="end"/>
              </w:r>
              <w:r w:rsidR="00C01DD8" w:rsidDel="00C01DD8">
                <w:rPr>
                  <w:noProof/>
                  <w:sz w:val="20"/>
                </w:rPr>
                <w:delText>]</w:delText>
              </w:r>
              <w:r w:rsidDel="00C01DD8">
                <w:rPr>
                  <w:sz w:val="20"/>
                </w:rPr>
                <w:fldChar w:fldCharType="end"/>
              </w:r>
            </w:del>
          </w:p>
        </w:tc>
        <w:tc>
          <w:tcPr>
            <w:tcW w:w="567" w:type="dxa"/>
          </w:tcPr>
          <w:p w:rsidR="002D12A3" w:rsidDel="00C01DD8" w:rsidRDefault="002D12A3" w:rsidP="00C62979">
            <w:pPr>
              <w:rPr>
                <w:del w:id="1468" w:author="localadmin" w:date="2015-04-02T10:19:00Z"/>
                <w:sz w:val="20"/>
              </w:rPr>
            </w:pPr>
            <w:del w:id="1469" w:author="localadmin" w:date="2015-04-02T10:19:00Z">
              <w:r w:rsidDel="00C01DD8">
                <w:rPr>
                  <w:sz w:val="20"/>
                </w:rPr>
                <w:delText>46</w:delText>
              </w:r>
            </w:del>
          </w:p>
        </w:tc>
        <w:tc>
          <w:tcPr>
            <w:tcW w:w="567" w:type="dxa"/>
          </w:tcPr>
          <w:p w:rsidR="002D12A3" w:rsidDel="00C01DD8" w:rsidRDefault="002D12A3" w:rsidP="00C62979">
            <w:pPr>
              <w:rPr>
                <w:del w:id="1470" w:author="localadmin" w:date="2015-04-02T10:19:00Z"/>
                <w:sz w:val="20"/>
              </w:rPr>
            </w:pPr>
            <w:del w:id="1471" w:author="localadmin" w:date="2015-04-02T10:19:00Z">
              <w:r w:rsidDel="00C01DD8">
                <w:rPr>
                  <w:sz w:val="20"/>
                </w:rPr>
                <w:delText>48</w:delText>
              </w:r>
            </w:del>
          </w:p>
        </w:tc>
        <w:tc>
          <w:tcPr>
            <w:tcW w:w="1134" w:type="dxa"/>
          </w:tcPr>
          <w:p w:rsidR="002D12A3" w:rsidRPr="0096280D" w:rsidDel="00C01DD8" w:rsidRDefault="002D12A3" w:rsidP="009C5C1A">
            <w:pPr>
              <w:rPr>
                <w:del w:id="1472" w:author="localadmin" w:date="2015-04-02T10:19:00Z"/>
                <w:sz w:val="20"/>
              </w:rPr>
            </w:pPr>
            <w:del w:id="1473" w:author="localadmin" w:date="2015-04-02T10:19:00Z">
              <w:r w:rsidDel="00C01DD8">
                <w:rPr>
                  <w:sz w:val="20"/>
                </w:rPr>
                <w:delText>13</w:delText>
              </w:r>
            </w:del>
          </w:p>
        </w:tc>
        <w:tc>
          <w:tcPr>
            <w:tcW w:w="755" w:type="dxa"/>
          </w:tcPr>
          <w:p w:rsidR="002D12A3" w:rsidRPr="0096280D" w:rsidDel="00C01DD8" w:rsidRDefault="002D12A3" w:rsidP="009C5C1A">
            <w:pPr>
              <w:rPr>
                <w:del w:id="1474" w:author="localadmin" w:date="2015-04-02T10:19:00Z"/>
                <w:sz w:val="20"/>
              </w:rPr>
            </w:pPr>
            <w:del w:id="1475" w:author="localadmin" w:date="2015-04-02T10:19:00Z">
              <w:r w:rsidDel="00C01DD8">
                <w:rPr>
                  <w:sz w:val="20"/>
                </w:rPr>
                <w:delText>0.869</w:delText>
              </w:r>
            </w:del>
          </w:p>
        </w:tc>
        <w:tc>
          <w:tcPr>
            <w:tcW w:w="946" w:type="dxa"/>
          </w:tcPr>
          <w:p w:rsidR="002D12A3" w:rsidRPr="000325CF" w:rsidDel="00C01DD8" w:rsidRDefault="002D12A3" w:rsidP="009C5C1A">
            <w:pPr>
              <w:rPr>
                <w:del w:id="1476" w:author="localadmin" w:date="2015-04-02T10:19:00Z"/>
                <w:sz w:val="20"/>
              </w:rPr>
            </w:pPr>
            <w:del w:id="1477" w:author="localadmin" w:date="2015-04-02T10:19:00Z">
              <w:r w:rsidRPr="000325CF" w:rsidDel="00C01DD8">
                <w:rPr>
                  <w:sz w:val="20"/>
                </w:rPr>
                <w:delText>0.842</w:delText>
              </w:r>
            </w:del>
          </w:p>
        </w:tc>
        <w:tc>
          <w:tcPr>
            <w:tcW w:w="1019" w:type="dxa"/>
          </w:tcPr>
          <w:p w:rsidR="002D12A3" w:rsidRPr="000325CF" w:rsidDel="00C01DD8" w:rsidRDefault="002D12A3" w:rsidP="009C5C1A">
            <w:pPr>
              <w:rPr>
                <w:del w:id="1478" w:author="localadmin" w:date="2015-04-02T10:19:00Z"/>
                <w:sz w:val="20"/>
              </w:rPr>
            </w:pPr>
            <w:del w:id="1479" w:author="localadmin" w:date="2015-04-02T10:19:00Z">
              <w:r w:rsidRPr="000325CF" w:rsidDel="00C01DD8">
                <w:rPr>
                  <w:sz w:val="20"/>
                </w:rPr>
                <w:delText>0.051</w:delText>
              </w:r>
            </w:del>
          </w:p>
        </w:tc>
      </w:tr>
      <w:tr w:rsidR="002D12A3" w:rsidDel="00C01DD8">
        <w:trPr>
          <w:del w:id="1480" w:author="localadmin" w:date="2015-04-02T10:19:00Z"/>
        </w:trPr>
        <w:tc>
          <w:tcPr>
            <w:tcW w:w="1072" w:type="dxa"/>
          </w:tcPr>
          <w:p w:rsidR="002D12A3" w:rsidRPr="0096280D" w:rsidDel="00C01DD8" w:rsidRDefault="002D12A3" w:rsidP="00C62979">
            <w:pPr>
              <w:rPr>
                <w:del w:id="1481" w:author="localadmin" w:date="2015-04-02T10:19:00Z"/>
                <w:sz w:val="20"/>
              </w:rPr>
            </w:pPr>
            <w:del w:id="1482" w:author="localadmin" w:date="2015-04-02T10:19:00Z">
              <w:r w:rsidDel="00C01DD8">
                <w:rPr>
                  <w:sz w:val="20"/>
                </w:rPr>
                <w:delText>Hg6.10</w:delText>
              </w:r>
            </w:del>
          </w:p>
        </w:tc>
        <w:tc>
          <w:tcPr>
            <w:tcW w:w="4848" w:type="dxa"/>
          </w:tcPr>
          <w:p w:rsidR="002D12A3" w:rsidRPr="0096280D" w:rsidDel="00C01DD8" w:rsidRDefault="002D12A3" w:rsidP="008170E9">
            <w:pPr>
              <w:rPr>
                <w:del w:id="1483" w:author="localadmin" w:date="2015-04-02T10:19:00Z"/>
                <w:sz w:val="20"/>
              </w:rPr>
            </w:pPr>
            <w:del w:id="1484" w:author="localadmin" w:date="2015-04-02T10:19:00Z">
              <w:r w:rsidRPr="0096280D" w:rsidDel="00C01DD8">
                <w:rPr>
                  <w:sz w:val="20"/>
                </w:rPr>
                <w:delText>Grey seal</w:delText>
              </w:r>
              <w:r w:rsidDel="00C01DD8">
                <w:rPr>
                  <w:sz w:val="20"/>
                </w:rPr>
                <w:delText xml:space="preserve"> </w:delText>
              </w:r>
              <w:r w:rsidRPr="008170E9" w:rsidDel="00C01DD8">
                <w:rPr>
                  <w:i/>
                  <w:sz w:val="20"/>
                </w:rPr>
                <w:delText>Halichoerus grypus</w:delText>
              </w:r>
            </w:del>
          </w:p>
        </w:tc>
        <w:tc>
          <w:tcPr>
            <w:tcW w:w="2268" w:type="dxa"/>
          </w:tcPr>
          <w:p w:rsidR="002D12A3" w:rsidRPr="0096280D" w:rsidDel="00C01DD8" w:rsidRDefault="006B3F6C" w:rsidP="00C01DD8">
            <w:pPr>
              <w:pStyle w:val="NormalWeb"/>
              <w:spacing w:before="0" w:after="0" w:line="240" w:lineRule="auto"/>
              <w:rPr>
                <w:del w:id="1485" w:author="localadmin" w:date="2015-04-02T10:19:00Z"/>
                <w:sz w:val="20"/>
              </w:rPr>
            </w:pPr>
            <w:del w:id="1486" w:author="localadmin" w:date="2015-04-02T10:19:00Z">
              <w:r w:rsidDel="00C01DD8">
                <w:rPr>
                  <w:sz w:val="20"/>
                </w:rPr>
                <w:fldChar w:fldCharType="begin"/>
              </w:r>
              <w:r w:rsidR="00C01DD8" w:rsidDel="00C01DD8">
                <w:rPr>
                  <w:sz w:val="20"/>
                </w:rPr>
                <w:delInstrText xml:space="preserve"> ADDIN EN.CITE &lt;EndNote&gt;&lt;Cite&gt;&lt;Author&gt;Allen&lt;/Author&gt;&lt;Year&gt;1995&lt;/Year&gt;&lt;RecNum&gt;242&lt;/RecNum&gt;&lt;DisplayText&gt;[79]&lt;/DisplayText&gt;&lt;record&gt;&lt;rec-number&gt;242&lt;/rec-number&gt;&lt;foreign-keys&gt;&lt;key app="EN" db-id="d5zr0exx1f5prwep2rapee0def9wa9t2peet"&gt;242&lt;/key&gt;&lt;/foreign-keys&gt;&lt;ref-type name="Journal Article"&gt;17&lt;/ref-type&gt;&lt;contributors&gt;&lt;authors&gt;&lt;author&gt;Allen, P. J.&lt;/author&gt;&lt;author&gt;Amos, W.&lt;/author&gt;&lt;author&gt;Pomeroy, P. P.&lt;/author&gt;&lt;author&gt;Twiss, S. D.&lt;/author&gt;&lt;/authors&gt;&lt;/contributors&gt;&lt;titles&gt;&lt;title&gt;&lt;style face="normal" font="default" size="100%"&gt;Microsatellite variation in grey seals (&lt;/style&gt;&lt;style face="italic" font="default" size="100%"&gt;Halichoerus grypus&lt;/style&gt;&lt;style face="normal" font="default" size="100%"&gt;) shows evidence of genetic differentiation between two British breeding colonies&lt;/style&gt;&lt;/title&gt;&lt;secondary-title&gt;Molecular Ecology&lt;/secondary-title&gt;&lt;alt-title&gt;0962-1083&lt;/alt-title&gt;&lt;/titles&gt;&lt;periodical&gt;&lt;full-title&gt;Molecular Ecology&lt;/full-title&gt;&lt;/periodical&gt;&lt;pages&gt;653–662&lt;/pages&gt;&lt;volume&gt;4&lt;/volume&gt;&lt;number&gt;6&lt;/number&gt;&lt;keywords&gt;&lt;keyword&gt;simple sequences&lt;/keyword&gt;&lt;keyword&gt;rare alleles&lt;/keyword&gt;&lt;keyword&gt;population&lt;/keyword&gt;&lt;keyword&gt;map&lt;/keyword&gt;&lt;keyword&gt;polymorphisms&lt;/keyword&gt;&lt;keyword&gt;behavior&lt;/keyword&gt;&lt;keyword&gt;markers&lt;/keyword&gt;&lt;keyword&gt;genomes&lt;/keyword&gt;&lt;keyword&gt;repeat&lt;/keyword&gt;&lt;keyword&gt;flow&lt;/keyword&gt;&lt;keyword&gt;F-ST genetic differentiation&lt;/keyword&gt;&lt;keyword&gt;grey seal&lt;/keyword&gt;&lt;keyword&gt;Halichoerus grypus&lt;/keyword&gt;&lt;keyword&gt;microsatellite&lt;/keyword&gt;&lt;keyword&gt;migration&lt;/keyword&gt;&lt;/keywords&gt;&lt;dates&gt;&lt;year&gt;1995&lt;/year&gt;&lt;/dates&gt;&lt;label&gt;@&lt;/label&gt;&lt;urls&gt;&lt;/urls&gt;&lt;/record&gt;&lt;/Cite&gt;&lt;/EndNote&gt;</w:delInstrText>
              </w:r>
              <w:r w:rsidDel="00C01DD8">
                <w:rPr>
                  <w:sz w:val="20"/>
                </w:rPr>
                <w:fldChar w:fldCharType="separate"/>
              </w:r>
              <w:r w:rsidR="00C01DD8" w:rsidDel="00C01DD8">
                <w:rPr>
                  <w:noProof/>
                  <w:sz w:val="20"/>
                </w:rPr>
                <w:delText>[</w:delText>
              </w:r>
              <w:r w:rsidDel="00C01DD8">
                <w:rPr>
                  <w:noProof/>
                  <w:sz w:val="20"/>
                </w:rPr>
                <w:fldChar w:fldCharType="begin"/>
              </w:r>
              <w:r w:rsidR="00C01DD8" w:rsidDel="00C01DD8">
                <w:rPr>
                  <w:noProof/>
                  <w:sz w:val="20"/>
                </w:rPr>
                <w:delInstrText xml:space="preserve"> HYPERLINK  \l "_ENREF_79" \o "Allen, 1995 #242" </w:delInstrText>
              </w:r>
              <w:r w:rsidDel="00C01DD8">
                <w:rPr>
                  <w:noProof/>
                  <w:sz w:val="20"/>
                </w:rPr>
                <w:fldChar w:fldCharType="separate"/>
              </w:r>
              <w:r w:rsidR="00C01DD8" w:rsidDel="00C01DD8">
                <w:rPr>
                  <w:noProof/>
                  <w:sz w:val="20"/>
                </w:rPr>
                <w:delText>79</w:delText>
              </w:r>
              <w:r w:rsidDel="00C01DD8">
                <w:rPr>
                  <w:noProof/>
                  <w:sz w:val="20"/>
                </w:rPr>
                <w:fldChar w:fldCharType="end"/>
              </w:r>
              <w:r w:rsidR="00C01DD8" w:rsidDel="00C01DD8">
                <w:rPr>
                  <w:noProof/>
                  <w:sz w:val="20"/>
                </w:rPr>
                <w:delText>]</w:delText>
              </w:r>
              <w:r w:rsidDel="00C01DD8">
                <w:rPr>
                  <w:sz w:val="20"/>
                </w:rPr>
                <w:fldChar w:fldCharType="end"/>
              </w:r>
            </w:del>
          </w:p>
        </w:tc>
        <w:tc>
          <w:tcPr>
            <w:tcW w:w="567" w:type="dxa"/>
          </w:tcPr>
          <w:p w:rsidR="002D12A3" w:rsidDel="00C01DD8" w:rsidRDefault="002D12A3" w:rsidP="00C62979">
            <w:pPr>
              <w:rPr>
                <w:del w:id="1487" w:author="localadmin" w:date="2015-04-02T10:19:00Z"/>
                <w:sz w:val="20"/>
              </w:rPr>
            </w:pPr>
            <w:del w:id="1488" w:author="localadmin" w:date="2015-04-02T10:19:00Z">
              <w:r w:rsidDel="00C01DD8">
                <w:rPr>
                  <w:sz w:val="20"/>
                </w:rPr>
                <w:delText>55</w:delText>
              </w:r>
            </w:del>
          </w:p>
        </w:tc>
        <w:tc>
          <w:tcPr>
            <w:tcW w:w="567" w:type="dxa"/>
          </w:tcPr>
          <w:p w:rsidR="002D12A3" w:rsidDel="00C01DD8" w:rsidRDefault="002D12A3" w:rsidP="00C62979">
            <w:pPr>
              <w:rPr>
                <w:del w:id="1489" w:author="localadmin" w:date="2015-04-02T10:19:00Z"/>
                <w:sz w:val="20"/>
              </w:rPr>
            </w:pPr>
            <w:del w:id="1490" w:author="localadmin" w:date="2015-04-02T10:19:00Z">
              <w:r w:rsidDel="00C01DD8">
                <w:rPr>
                  <w:sz w:val="20"/>
                </w:rPr>
                <w:delText>60</w:delText>
              </w:r>
            </w:del>
          </w:p>
        </w:tc>
        <w:tc>
          <w:tcPr>
            <w:tcW w:w="1134" w:type="dxa"/>
          </w:tcPr>
          <w:p w:rsidR="002D12A3" w:rsidRPr="0096280D" w:rsidDel="00C01DD8" w:rsidRDefault="002D12A3" w:rsidP="009C5C1A">
            <w:pPr>
              <w:rPr>
                <w:del w:id="1491" w:author="localadmin" w:date="2015-04-02T10:19:00Z"/>
                <w:sz w:val="20"/>
              </w:rPr>
            </w:pPr>
            <w:del w:id="1492" w:author="localadmin" w:date="2015-04-02T10:19:00Z">
              <w:r w:rsidDel="00C01DD8">
                <w:rPr>
                  <w:sz w:val="20"/>
                </w:rPr>
                <w:delText>14</w:delText>
              </w:r>
            </w:del>
          </w:p>
        </w:tc>
        <w:tc>
          <w:tcPr>
            <w:tcW w:w="755" w:type="dxa"/>
          </w:tcPr>
          <w:p w:rsidR="002D12A3" w:rsidRPr="0096280D" w:rsidDel="00C01DD8" w:rsidRDefault="002D12A3" w:rsidP="009C5C1A">
            <w:pPr>
              <w:rPr>
                <w:del w:id="1493" w:author="localadmin" w:date="2015-04-02T10:19:00Z"/>
                <w:sz w:val="20"/>
              </w:rPr>
            </w:pPr>
            <w:del w:id="1494" w:author="localadmin" w:date="2015-04-02T10:19:00Z">
              <w:r w:rsidDel="00C01DD8">
                <w:rPr>
                  <w:sz w:val="20"/>
                </w:rPr>
                <w:delText>0.850</w:delText>
              </w:r>
            </w:del>
          </w:p>
        </w:tc>
        <w:tc>
          <w:tcPr>
            <w:tcW w:w="946" w:type="dxa"/>
          </w:tcPr>
          <w:p w:rsidR="002D12A3" w:rsidRPr="000325CF" w:rsidDel="00C01DD8" w:rsidRDefault="002D12A3" w:rsidP="009C5C1A">
            <w:pPr>
              <w:rPr>
                <w:del w:id="1495" w:author="localadmin" w:date="2015-04-02T10:19:00Z"/>
                <w:sz w:val="20"/>
              </w:rPr>
            </w:pPr>
            <w:del w:id="1496" w:author="localadmin" w:date="2015-04-02T10:19:00Z">
              <w:r w:rsidRPr="000325CF" w:rsidDel="00C01DD8">
                <w:rPr>
                  <w:sz w:val="20"/>
                </w:rPr>
                <w:delText>0.884</w:delText>
              </w:r>
            </w:del>
          </w:p>
        </w:tc>
        <w:tc>
          <w:tcPr>
            <w:tcW w:w="1019" w:type="dxa"/>
          </w:tcPr>
          <w:p w:rsidR="002D12A3" w:rsidRPr="000325CF" w:rsidDel="00C01DD8" w:rsidRDefault="002D12A3" w:rsidP="009C5C1A">
            <w:pPr>
              <w:rPr>
                <w:del w:id="1497" w:author="localadmin" w:date="2015-04-02T10:19:00Z"/>
                <w:sz w:val="20"/>
              </w:rPr>
            </w:pPr>
            <w:del w:id="1498" w:author="localadmin" w:date="2015-04-02T10:19:00Z">
              <w:r w:rsidRPr="000325CF" w:rsidDel="00C01DD8">
                <w:rPr>
                  <w:sz w:val="20"/>
                </w:rPr>
                <w:delText>0.595</w:delText>
              </w:r>
            </w:del>
          </w:p>
        </w:tc>
      </w:tr>
      <w:tr w:rsidR="002D12A3" w:rsidDel="00C01DD8">
        <w:trPr>
          <w:del w:id="1499" w:author="localadmin" w:date="2015-04-02T10:19:00Z"/>
        </w:trPr>
        <w:tc>
          <w:tcPr>
            <w:tcW w:w="1072" w:type="dxa"/>
          </w:tcPr>
          <w:p w:rsidR="002D12A3" w:rsidRPr="0096280D" w:rsidDel="00C01DD8" w:rsidRDefault="002D12A3" w:rsidP="00C62979">
            <w:pPr>
              <w:rPr>
                <w:del w:id="1500" w:author="localadmin" w:date="2015-04-02T10:19:00Z"/>
                <w:sz w:val="20"/>
              </w:rPr>
            </w:pPr>
            <w:del w:id="1501" w:author="localadmin" w:date="2015-04-02T10:19:00Z">
              <w:r w:rsidRPr="0096280D" w:rsidDel="00C01DD8">
                <w:rPr>
                  <w:sz w:val="20"/>
                </w:rPr>
                <w:delText>Hg8.10</w:delText>
              </w:r>
            </w:del>
          </w:p>
        </w:tc>
        <w:tc>
          <w:tcPr>
            <w:tcW w:w="4848" w:type="dxa"/>
          </w:tcPr>
          <w:p w:rsidR="002D12A3" w:rsidRPr="0096280D" w:rsidDel="00C01DD8" w:rsidRDefault="002D12A3" w:rsidP="008170E9">
            <w:pPr>
              <w:rPr>
                <w:del w:id="1502" w:author="localadmin" w:date="2015-04-02T10:19:00Z"/>
                <w:sz w:val="20"/>
              </w:rPr>
            </w:pPr>
            <w:del w:id="1503" w:author="localadmin" w:date="2015-04-02T10:19:00Z">
              <w:r w:rsidRPr="0096280D" w:rsidDel="00C01DD8">
                <w:rPr>
                  <w:sz w:val="20"/>
                </w:rPr>
                <w:delText>Grey seal</w:delText>
              </w:r>
              <w:r w:rsidDel="00C01DD8">
                <w:rPr>
                  <w:sz w:val="20"/>
                </w:rPr>
                <w:delText xml:space="preserve"> </w:delText>
              </w:r>
              <w:r w:rsidRPr="008170E9" w:rsidDel="00C01DD8">
                <w:rPr>
                  <w:i/>
                  <w:sz w:val="20"/>
                </w:rPr>
                <w:delText>Halichoerus grypus</w:delText>
              </w:r>
            </w:del>
          </w:p>
        </w:tc>
        <w:tc>
          <w:tcPr>
            <w:tcW w:w="2268" w:type="dxa"/>
          </w:tcPr>
          <w:p w:rsidR="002D12A3" w:rsidRPr="0096280D" w:rsidDel="00C01DD8" w:rsidRDefault="006B3F6C" w:rsidP="00C01DD8">
            <w:pPr>
              <w:pStyle w:val="NormalWeb"/>
              <w:spacing w:before="0" w:after="0" w:line="240" w:lineRule="auto"/>
              <w:rPr>
                <w:del w:id="1504" w:author="localadmin" w:date="2015-04-02T10:19:00Z"/>
                <w:sz w:val="20"/>
              </w:rPr>
            </w:pPr>
            <w:del w:id="1505" w:author="localadmin" w:date="2015-04-02T10:19:00Z">
              <w:r w:rsidDel="00C01DD8">
                <w:rPr>
                  <w:sz w:val="20"/>
                </w:rPr>
                <w:fldChar w:fldCharType="begin"/>
              </w:r>
              <w:r w:rsidR="00C01DD8" w:rsidDel="00C01DD8">
                <w:rPr>
                  <w:sz w:val="20"/>
                </w:rPr>
                <w:delInstrText xml:space="preserve"> ADDIN EN.CITE &lt;EndNote&gt;&lt;Cite&gt;&lt;Author&gt;Allen&lt;/Author&gt;&lt;Year&gt;1995&lt;/Year&gt;&lt;RecNum&gt;242&lt;/RecNum&gt;&lt;DisplayText&gt;[79]&lt;/DisplayText&gt;&lt;record&gt;&lt;rec-number&gt;242&lt;/rec-number&gt;&lt;foreign-keys&gt;&lt;key app="EN" db-id="d5zr0exx1f5prwep2rapee0def9wa9t2peet"&gt;242&lt;/key&gt;&lt;/foreign-keys&gt;&lt;ref-type name="Journal Article"&gt;17&lt;/ref-type&gt;&lt;contributors&gt;&lt;authors&gt;&lt;author&gt;Allen, P. J.&lt;/author&gt;&lt;author&gt;Amos, W.&lt;/author&gt;&lt;author&gt;Pomeroy, P. P.&lt;/author&gt;&lt;author&gt;Twiss, S. D.&lt;/author&gt;&lt;/authors&gt;&lt;/contributors&gt;&lt;titles&gt;&lt;title&gt;&lt;style face="normal" font="default" size="100%"&gt;Microsatellite variation in grey seals (&lt;/style&gt;&lt;style face="italic" font="default" size="100%"&gt;Halichoerus grypus&lt;/style&gt;&lt;style face="normal" font="default" size="100%"&gt;) shows evidence of genetic differentiation between two British breeding colonies&lt;/style&gt;&lt;/title&gt;&lt;secondary-title&gt;Molecular Ecology&lt;/secondary-title&gt;&lt;alt-title&gt;0962-1083&lt;/alt-title&gt;&lt;/titles&gt;&lt;periodical&gt;&lt;full-title&gt;Molecular Ecology&lt;/full-title&gt;&lt;/periodical&gt;&lt;pages&gt;653–662&lt;/pages&gt;&lt;volume&gt;4&lt;/volume&gt;&lt;number&gt;6&lt;/number&gt;&lt;keywords&gt;&lt;keyword&gt;simple sequences&lt;/keyword&gt;&lt;keyword&gt;rare alleles&lt;/keyword&gt;&lt;keyword&gt;population&lt;/keyword&gt;&lt;keyword&gt;map&lt;/keyword&gt;&lt;keyword&gt;polymorphisms&lt;/keyword&gt;&lt;keyword&gt;behavior&lt;/keyword&gt;&lt;keyword&gt;markers&lt;/keyword&gt;&lt;keyword&gt;genomes&lt;/keyword&gt;&lt;keyword&gt;repeat&lt;/keyword&gt;&lt;keyword&gt;flow&lt;/keyword&gt;&lt;keyword&gt;F-ST genetic differentiation&lt;/keyword&gt;&lt;keyword&gt;grey seal&lt;/keyword&gt;&lt;keyword&gt;Halichoerus grypus&lt;/keyword&gt;&lt;keyword&gt;microsatellite&lt;/keyword&gt;&lt;keyword&gt;migration&lt;/keyword&gt;&lt;/keywords&gt;&lt;dates&gt;&lt;year&gt;1995&lt;/year&gt;&lt;/dates&gt;&lt;label&gt;@&lt;/label&gt;&lt;urls&gt;&lt;/urls&gt;&lt;/record&gt;&lt;/Cite&gt;&lt;/EndNote&gt;</w:delInstrText>
              </w:r>
              <w:r w:rsidDel="00C01DD8">
                <w:rPr>
                  <w:sz w:val="20"/>
                </w:rPr>
                <w:fldChar w:fldCharType="separate"/>
              </w:r>
              <w:r w:rsidR="00C01DD8" w:rsidDel="00C01DD8">
                <w:rPr>
                  <w:noProof/>
                  <w:sz w:val="20"/>
                </w:rPr>
                <w:delText>[</w:delText>
              </w:r>
              <w:r w:rsidDel="00C01DD8">
                <w:rPr>
                  <w:noProof/>
                  <w:sz w:val="20"/>
                </w:rPr>
                <w:fldChar w:fldCharType="begin"/>
              </w:r>
              <w:r w:rsidR="00C01DD8" w:rsidDel="00C01DD8">
                <w:rPr>
                  <w:noProof/>
                  <w:sz w:val="20"/>
                </w:rPr>
                <w:delInstrText xml:space="preserve"> HYPERLINK  \l "_ENREF_79" \o "Allen, 1995 #242" </w:delInstrText>
              </w:r>
              <w:r w:rsidDel="00C01DD8">
                <w:rPr>
                  <w:noProof/>
                  <w:sz w:val="20"/>
                </w:rPr>
                <w:fldChar w:fldCharType="separate"/>
              </w:r>
              <w:r w:rsidR="00C01DD8" w:rsidDel="00C01DD8">
                <w:rPr>
                  <w:noProof/>
                  <w:sz w:val="20"/>
                </w:rPr>
                <w:delText>79</w:delText>
              </w:r>
              <w:r w:rsidDel="00C01DD8">
                <w:rPr>
                  <w:noProof/>
                  <w:sz w:val="20"/>
                </w:rPr>
                <w:fldChar w:fldCharType="end"/>
              </w:r>
              <w:r w:rsidR="00C01DD8" w:rsidDel="00C01DD8">
                <w:rPr>
                  <w:noProof/>
                  <w:sz w:val="20"/>
                </w:rPr>
                <w:delText>]</w:delText>
              </w:r>
              <w:r w:rsidDel="00C01DD8">
                <w:rPr>
                  <w:sz w:val="20"/>
                </w:rPr>
                <w:fldChar w:fldCharType="end"/>
              </w:r>
            </w:del>
          </w:p>
        </w:tc>
        <w:tc>
          <w:tcPr>
            <w:tcW w:w="567" w:type="dxa"/>
          </w:tcPr>
          <w:p w:rsidR="002D12A3" w:rsidDel="00C01DD8" w:rsidRDefault="002D12A3" w:rsidP="00C62979">
            <w:pPr>
              <w:rPr>
                <w:del w:id="1506" w:author="localadmin" w:date="2015-04-02T10:19:00Z"/>
                <w:sz w:val="20"/>
              </w:rPr>
            </w:pPr>
            <w:del w:id="1507" w:author="localadmin" w:date="2015-04-02T10:19:00Z">
              <w:r w:rsidDel="00C01DD8">
                <w:rPr>
                  <w:sz w:val="20"/>
                </w:rPr>
                <w:delText>42</w:delText>
              </w:r>
            </w:del>
          </w:p>
        </w:tc>
        <w:tc>
          <w:tcPr>
            <w:tcW w:w="567" w:type="dxa"/>
          </w:tcPr>
          <w:p w:rsidR="002D12A3" w:rsidDel="00C01DD8" w:rsidRDefault="002D12A3" w:rsidP="00C62979">
            <w:pPr>
              <w:rPr>
                <w:del w:id="1508" w:author="localadmin" w:date="2015-04-02T10:19:00Z"/>
                <w:sz w:val="20"/>
              </w:rPr>
            </w:pPr>
            <w:del w:id="1509" w:author="localadmin" w:date="2015-04-02T10:19:00Z">
              <w:r w:rsidDel="00C01DD8">
                <w:rPr>
                  <w:sz w:val="20"/>
                </w:rPr>
                <w:delText>46</w:delText>
              </w:r>
            </w:del>
          </w:p>
        </w:tc>
        <w:tc>
          <w:tcPr>
            <w:tcW w:w="1134" w:type="dxa"/>
          </w:tcPr>
          <w:p w:rsidR="002D12A3" w:rsidRPr="0096280D" w:rsidDel="00C01DD8" w:rsidRDefault="002D12A3" w:rsidP="009C5C1A">
            <w:pPr>
              <w:rPr>
                <w:del w:id="1510" w:author="localadmin" w:date="2015-04-02T10:19:00Z"/>
                <w:sz w:val="20"/>
              </w:rPr>
            </w:pPr>
            <w:del w:id="1511" w:author="localadmin" w:date="2015-04-02T10:19:00Z">
              <w:r w:rsidDel="00C01DD8">
                <w:rPr>
                  <w:sz w:val="20"/>
                </w:rPr>
                <w:delText>5</w:delText>
              </w:r>
            </w:del>
          </w:p>
        </w:tc>
        <w:tc>
          <w:tcPr>
            <w:tcW w:w="755" w:type="dxa"/>
          </w:tcPr>
          <w:p w:rsidR="002D12A3" w:rsidRPr="0096280D" w:rsidDel="00C01DD8" w:rsidRDefault="002D12A3" w:rsidP="009C5C1A">
            <w:pPr>
              <w:rPr>
                <w:del w:id="1512" w:author="localadmin" w:date="2015-04-02T10:19:00Z"/>
                <w:sz w:val="20"/>
              </w:rPr>
            </w:pPr>
            <w:del w:id="1513" w:author="localadmin" w:date="2015-04-02T10:19:00Z">
              <w:r w:rsidDel="00C01DD8">
                <w:rPr>
                  <w:sz w:val="20"/>
                </w:rPr>
                <w:delText>0.499</w:delText>
              </w:r>
            </w:del>
          </w:p>
        </w:tc>
        <w:tc>
          <w:tcPr>
            <w:tcW w:w="946" w:type="dxa"/>
          </w:tcPr>
          <w:p w:rsidR="002D12A3" w:rsidRPr="000325CF" w:rsidDel="00C01DD8" w:rsidRDefault="002D12A3" w:rsidP="009C5C1A">
            <w:pPr>
              <w:rPr>
                <w:del w:id="1514" w:author="localadmin" w:date="2015-04-02T10:19:00Z"/>
                <w:sz w:val="20"/>
              </w:rPr>
            </w:pPr>
            <w:del w:id="1515" w:author="localadmin" w:date="2015-04-02T10:19:00Z">
              <w:r w:rsidRPr="000325CF" w:rsidDel="00C01DD8">
                <w:rPr>
                  <w:sz w:val="20"/>
                </w:rPr>
                <w:delText>0.520</w:delText>
              </w:r>
            </w:del>
          </w:p>
        </w:tc>
        <w:tc>
          <w:tcPr>
            <w:tcW w:w="1019" w:type="dxa"/>
          </w:tcPr>
          <w:p w:rsidR="002D12A3" w:rsidRPr="000325CF" w:rsidDel="00C01DD8" w:rsidRDefault="002D12A3" w:rsidP="009C5C1A">
            <w:pPr>
              <w:rPr>
                <w:del w:id="1516" w:author="localadmin" w:date="2015-04-02T10:19:00Z"/>
                <w:sz w:val="20"/>
              </w:rPr>
            </w:pPr>
            <w:del w:id="1517" w:author="localadmin" w:date="2015-04-02T10:19:00Z">
              <w:r w:rsidRPr="000325CF" w:rsidDel="00C01DD8">
                <w:rPr>
                  <w:sz w:val="20"/>
                </w:rPr>
                <w:delText>0.065</w:delText>
              </w:r>
            </w:del>
          </w:p>
        </w:tc>
      </w:tr>
      <w:tr w:rsidR="002D12A3" w:rsidDel="00C01DD8">
        <w:trPr>
          <w:del w:id="1518" w:author="localadmin" w:date="2015-04-02T10:19:00Z"/>
        </w:trPr>
        <w:tc>
          <w:tcPr>
            <w:tcW w:w="1072" w:type="dxa"/>
          </w:tcPr>
          <w:p w:rsidR="002D12A3" w:rsidRPr="0096280D" w:rsidDel="00C01DD8" w:rsidRDefault="002D12A3" w:rsidP="00C62979">
            <w:pPr>
              <w:rPr>
                <w:del w:id="1519" w:author="localadmin" w:date="2015-04-02T10:19:00Z"/>
                <w:sz w:val="20"/>
              </w:rPr>
            </w:pPr>
            <w:del w:id="1520" w:author="localadmin" w:date="2015-04-02T10:19:00Z">
              <w:r w:rsidDel="00C01DD8">
                <w:rPr>
                  <w:sz w:val="20"/>
                </w:rPr>
                <w:delText>Lw8</w:delText>
              </w:r>
            </w:del>
          </w:p>
        </w:tc>
        <w:tc>
          <w:tcPr>
            <w:tcW w:w="4848" w:type="dxa"/>
          </w:tcPr>
          <w:p w:rsidR="002D12A3" w:rsidRPr="0096280D" w:rsidDel="00C01DD8" w:rsidRDefault="002D12A3" w:rsidP="008170E9">
            <w:pPr>
              <w:rPr>
                <w:del w:id="1521" w:author="localadmin" w:date="2015-04-02T10:19:00Z"/>
                <w:sz w:val="20"/>
              </w:rPr>
            </w:pPr>
            <w:del w:id="1522" w:author="localadmin" w:date="2015-04-02T10:19:00Z">
              <w:r w:rsidRPr="0096280D" w:rsidDel="00C01DD8">
                <w:rPr>
                  <w:sz w:val="20"/>
                </w:rPr>
                <w:delText>Weddell seal</w:delText>
              </w:r>
              <w:r w:rsidDel="00C01DD8">
                <w:rPr>
                  <w:sz w:val="20"/>
                </w:rPr>
                <w:delText xml:space="preserve"> </w:delText>
              </w:r>
              <w:r w:rsidRPr="008170E9" w:rsidDel="00C01DD8">
                <w:rPr>
                  <w:i/>
                  <w:sz w:val="20"/>
                </w:rPr>
                <w:delText>Leptonychotes weddellii</w:delText>
              </w:r>
            </w:del>
          </w:p>
        </w:tc>
        <w:tc>
          <w:tcPr>
            <w:tcW w:w="2268" w:type="dxa"/>
          </w:tcPr>
          <w:p w:rsidR="002D12A3" w:rsidRPr="0096280D" w:rsidDel="00C01DD8" w:rsidRDefault="006B3F6C" w:rsidP="00C01DD8">
            <w:pPr>
              <w:rPr>
                <w:del w:id="1523" w:author="localadmin" w:date="2015-04-02T10:19:00Z"/>
                <w:sz w:val="20"/>
              </w:rPr>
            </w:pPr>
            <w:del w:id="1524" w:author="localadmin" w:date="2015-04-02T10:19:00Z">
              <w:r w:rsidDel="00C01DD8">
                <w:rPr>
                  <w:sz w:val="20"/>
                </w:rPr>
                <w:fldChar w:fldCharType="begin"/>
              </w:r>
              <w:r w:rsidR="00C01DD8" w:rsidDel="00C01DD8">
                <w:rPr>
                  <w:sz w:val="20"/>
                </w:rPr>
                <w:delInstrText xml:space="preserve"> ADDIN EN.CITE &lt;EndNote&gt;&lt;Cite&gt;&lt;Author&gt;Davis&lt;/Author&gt;&lt;Year&gt;2002&lt;/Year&gt;&lt;RecNum&gt;1708&lt;/RecNum&gt;&lt;DisplayText&gt;[80]&lt;/DisplayText&gt;&lt;record&gt;&lt;rec-number&gt;1708&lt;/rec-number&gt;&lt;foreign-keys&gt;&lt;key app="EN" db-id="d5zr0exx1f5prwep2rapee0def9wa9t2peet"&gt;1708&lt;/key&gt;&lt;/foreign-keys&gt;&lt;ref-type name="Journal Article"&gt;17&lt;/ref-type&gt;&lt;contributors&gt;&lt;authors&gt;&lt;author&gt;Davis, C. S.&lt;/author&gt;&lt;author&gt;Gelatt, T. S.&lt;/author&gt;&lt;author&gt;Siniff, D.&lt;/author&gt;&lt;author&gt;Strobeck, C.&lt;/author&gt;&lt;/authors&gt;&lt;/contributors&gt;&lt;titles&gt;&lt;title&gt;Dinucleotide microsatellite markers from the Antarctic seals and their use in other pinnipeds&lt;/title&gt;&lt;secondary-title&gt;Molecular Ecology Notes&lt;/secondary-title&gt;&lt;/titles&gt;&lt;periodical&gt;&lt;full-title&gt;Molecular Ecology Notes&lt;/full-title&gt;&lt;/periodical&gt;&lt;pages&gt;203-208&lt;/pages&gt;&lt;volume&gt;2&lt;/volume&gt;&lt;number&gt;2&lt;/number&gt;&lt;dates&gt;&lt;year&gt;2002&lt;/year&gt;&lt;/dates&gt;&lt;urls&gt;&lt;/urls&gt;&lt;/record&gt;&lt;/Cite&gt;&lt;/EndNote&gt;</w:delInstrText>
              </w:r>
              <w:r w:rsidDel="00C01DD8">
                <w:rPr>
                  <w:sz w:val="20"/>
                </w:rPr>
                <w:fldChar w:fldCharType="separate"/>
              </w:r>
              <w:r w:rsidR="00C01DD8" w:rsidDel="00C01DD8">
                <w:rPr>
                  <w:noProof/>
                  <w:sz w:val="20"/>
                </w:rPr>
                <w:delText>[</w:delText>
              </w:r>
              <w:r w:rsidDel="00C01DD8">
                <w:rPr>
                  <w:noProof/>
                  <w:sz w:val="20"/>
                </w:rPr>
                <w:fldChar w:fldCharType="begin"/>
              </w:r>
              <w:r w:rsidR="00C01DD8" w:rsidDel="00C01DD8">
                <w:rPr>
                  <w:noProof/>
                  <w:sz w:val="20"/>
                </w:rPr>
                <w:delInstrText xml:space="preserve"> HYPERLINK  \l "_ENREF_80" \o "Davis, 2002 #1708" </w:delInstrText>
              </w:r>
              <w:r w:rsidDel="00C01DD8">
                <w:rPr>
                  <w:noProof/>
                  <w:sz w:val="20"/>
                </w:rPr>
                <w:fldChar w:fldCharType="separate"/>
              </w:r>
              <w:r w:rsidR="00C01DD8" w:rsidDel="00C01DD8">
                <w:rPr>
                  <w:noProof/>
                  <w:sz w:val="20"/>
                </w:rPr>
                <w:delText>80</w:delText>
              </w:r>
              <w:r w:rsidDel="00C01DD8">
                <w:rPr>
                  <w:noProof/>
                  <w:sz w:val="20"/>
                </w:rPr>
                <w:fldChar w:fldCharType="end"/>
              </w:r>
              <w:r w:rsidR="00C01DD8" w:rsidDel="00C01DD8">
                <w:rPr>
                  <w:noProof/>
                  <w:sz w:val="20"/>
                </w:rPr>
                <w:delText>]</w:delText>
              </w:r>
              <w:r w:rsidDel="00C01DD8">
                <w:rPr>
                  <w:sz w:val="20"/>
                </w:rPr>
                <w:fldChar w:fldCharType="end"/>
              </w:r>
            </w:del>
          </w:p>
        </w:tc>
        <w:tc>
          <w:tcPr>
            <w:tcW w:w="567" w:type="dxa"/>
          </w:tcPr>
          <w:p w:rsidR="002D12A3" w:rsidDel="00C01DD8" w:rsidRDefault="002D12A3" w:rsidP="00C62979">
            <w:pPr>
              <w:rPr>
                <w:del w:id="1525" w:author="localadmin" w:date="2015-04-02T10:19:00Z"/>
                <w:sz w:val="20"/>
              </w:rPr>
            </w:pPr>
            <w:del w:id="1526" w:author="localadmin" w:date="2015-04-02T10:19:00Z">
              <w:r w:rsidDel="00C01DD8">
                <w:rPr>
                  <w:sz w:val="20"/>
                </w:rPr>
                <w:delText>42</w:delText>
              </w:r>
            </w:del>
          </w:p>
        </w:tc>
        <w:tc>
          <w:tcPr>
            <w:tcW w:w="567" w:type="dxa"/>
          </w:tcPr>
          <w:p w:rsidR="002D12A3" w:rsidDel="00C01DD8" w:rsidRDefault="002D12A3" w:rsidP="00C62979">
            <w:pPr>
              <w:rPr>
                <w:del w:id="1527" w:author="localadmin" w:date="2015-04-02T10:19:00Z"/>
                <w:sz w:val="20"/>
              </w:rPr>
            </w:pPr>
            <w:del w:id="1528" w:author="localadmin" w:date="2015-04-02T10:19:00Z">
              <w:r w:rsidDel="00C01DD8">
                <w:rPr>
                  <w:sz w:val="20"/>
                </w:rPr>
                <w:delText>46</w:delText>
              </w:r>
            </w:del>
          </w:p>
        </w:tc>
        <w:tc>
          <w:tcPr>
            <w:tcW w:w="1134" w:type="dxa"/>
          </w:tcPr>
          <w:p w:rsidR="002D12A3" w:rsidRPr="0096280D" w:rsidDel="00C01DD8" w:rsidRDefault="002D12A3" w:rsidP="009C5C1A">
            <w:pPr>
              <w:rPr>
                <w:del w:id="1529" w:author="localadmin" w:date="2015-04-02T10:19:00Z"/>
                <w:sz w:val="20"/>
              </w:rPr>
            </w:pPr>
            <w:del w:id="1530" w:author="localadmin" w:date="2015-04-02T10:19:00Z">
              <w:r w:rsidDel="00C01DD8">
                <w:rPr>
                  <w:sz w:val="20"/>
                </w:rPr>
                <w:delText>13</w:delText>
              </w:r>
            </w:del>
          </w:p>
        </w:tc>
        <w:tc>
          <w:tcPr>
            <w:tcW w:w="755" w:type="dxa"/>
          </w:tcPr>
          <w:p w:rsidR="002D12A3" w:rsidRPr="0096280D" w:rsidDel="00C01DD8" w:rsidRDefault="002D12A3" w:rsidP="009C5C1A">
            <w:pPr>
              <w:rPr>
                <w:del w:id="1531" w:author="localadmin" w:date="2015-04-02T10:19:00Z"/>
                <w:sz w:val="20"/>
              </w:rPr>
            </w:pPr>
            <w:del w:id="1532" w:author="localadmin" w:date="2015-04-02T10:19:00Z">
              <w:r w:rsidDel="00C01DD8">
                <w:rPr>
                  <w:sz w:val="20"/>
                </w:rPr>
                <w:delText>0.903</w:delText>
              </w:r>
            </w:del>
          </w:p>
        </w:tc>
        <w:tc>
          <w:tcPr>
            <w:tcW w:w="946" w:type="dxa"/>
          </w:tcPr>
          <w:p w:rsidR="002D12A3" w:rsidRPr="000325CF" w:rsidDel="00C01DD8" w:rsidRDefault="002D12A3" w:rsidP="009C5C1A">
            <w:pPr>
              <w:rPr>
                <w:del w:id="1533" w:author="localadmin" w:date="2015-04-02T10:19:00Z"/>
                <w:sz w:val="20"/>
              </w:rPr>
            </w:pPr>
            <w:del w:id="1534" w:author="localadmin" w:date="2015-04-02T10:19:00Z">
              <w:r w:rsidRPr="000325CF" w:rsidDel="00C01DD8">
                <w:rPr>
                  <w:sz w:val="20"/>
                </w:rPr>
                <w:delText>0.937</w:delText>
              </w:r>
            </w:del>
          </w:p>
        </w:tc>
        <w:tc>
          <w:tcPr>
            <w:tcW w:w="1019" w:type="dxa"/>
          </w:tcPr>
          <w:p w:rsidR="002D12A3" w:rsidRPr="000325CF" w:rsidDel="00C01DD8" w:rsidRDefault="002D12A3" w:rsidP="009C5C1A">
            <w:pPr>
              <w:rPr>
                <w:del w:id="1535" w:author="localadmin" w:date="2015-04-02T10:19:00Z"/>
                <w:sz w:val="20"/>
              </w:rPr>
            </w:pPr>
            <w:del w:id="1536" w:author="localadmin" w:date="2015-04-02T10:19:00Z">
              <w:r w:rsidRPr="000325CF" w:rsidDel="00C01DD8">
                <w:rPr>
                  <w:sz w:val="20"/>
                </w:rPr>
                <w:delText>0.892</w:delText>
              </w:r>
            </w:del>
          </w:p>
        </w:tc>
      </w:tr>
      <w:tr w:rsidR="002D12A3" w:rsidDel="00C01DD8">
        <w:trPr>
          <w:del w:id="1537" w:author="localadmin" w:date="2015-04-02T10:19:00Z"/>
        </w:trPr>
        <w:tc>
          <w:tcPr>
            <w:tcW w:w="1072" w:type="dxa"/>
          </w:tcPr>
          <w:p w:rsidR="002D12A3" w:rsidRPr="0096280D" w:rsidDel="00C01DD8" w:rsidRDefault="002D12A3" w:rsidP="00C62979">
            <w:pPr>
              <w:rPr>
                <w:del w:id="1538" w:author="localadmin" w:date="2015-04-02T10:19:00Z"/>
                <w:sz w:val="20"/>
              </w:rPr>
            </w:pPr>
            <w:del w:id="1539" w:author="localadmin" w:date="2015-04-02T10:19:00Z">
              <w:r w:rsidRPr="0096280D" w:rsidDel="00C01DD8">
                <w:rPr>
                  <w:sz w:val="20"/>
                </w:rPr>
                <w:delText>Lw10</w:delText>
              </w:r>
            </w:del>
          </w:p>
        </w:tc>
        <w:tc>
          <w:tcPr>
            <w:tcW w:w="4848" w:type="dxa"/>
          </w:tcPr>
          <w:p w:rsidR="002D12A3" w:rsidRPr="0096280D" w:rsidDel="00C01DD8" w:rsidRDefault="002D12A3" w:rsidP="008170E9">
            <w:pPr>
              <w:rPr>
                <w:del w:id="1540" w:author="localadmin" w:date="2015-04-02T10:19:00Z"/>
                <w:sz w:val="20"/>
              </w:rPr>
            </w:pPr>
            <w:del w:id="1541" w:author="localadmin" w:date="2015-04-02T10:19:00Z">
              <w:r w:rsidRPr="0096280D" w:rsidDel="00C01DD8">
                <w:rPr>
                  <w:sz w:val="20"/>
                </w:rPr>
                <w:delText>Weddell seal</w:delText>
              </w:r>
              <w:r w:rsidDel="00C01DD8">
                <w:rPr>
                  <w:sz w:val="20"/>
                </w:rPr>
                <w:delText xml:space="preserve"> </w:delText>
              </w:r>
              <w:r w:rsidRPr="008170E9" w:rsidDel="00C01DD8">
                <w:rPr>
                  <w:i/>
                  <w:sz w:val="20"/>
                </w:rPr>
                <w:delText>Leptonychotes weddellii</w:delText>
              </w:r>
            </w:del>
          </w:p>
        </w:tc>
        <w:tc>
          <w:tcPr>
            <w:tcW w:w="2268" w:type="dxa"/>
          </w:tcPr>
          <w:p w:rsidR="002D12A3" w:rsidRPr="0096280D" w:rsidDel="00C01DD8" w:rsidRDefault="006B3F6C" w:rsidP="00C01DD8">
            <w:pPr>
              <w:rPr>
                <w:del w:id="1542" w:author="localadmin" w:date="2015-04-02T10:19:00Z"/>
                <w:sz w:val="20"/>
              </w:rPr>
            </w:pPr>
            <w:del w:id="1543" w:author="localadmin" w:date="2015-04-02T10:19:00Z">
              <w:r w:rsidDel="00C01DD8">
                <w:rPr>
                  <w:sz w:val="20"/>
                </w:rPr>
                <w:fldChar w:fldCharType="begin"/>
              </w:r>
              <w:r w:rsidR="00C01DD8" w:rsidDel="00C01DD8">
                <w:rPr>
                  <w:sz w:val="20"/>
                </w:rPr>
                <w:delInstrText xml:space="preserve"> ADDIN EN.CITE &lt;EndNote&gt;&lt;Cite&gt;&lt;Author&gt;Davis&lt;/Author&gt;&lt;Year&gt;2002&lt;/Year&gt;&lt;RecNum&gt;1708&lt;/RecNum&gt;&lt;DisplayText&gt;[80]&lt;/DisplayText&gt;&lt;record&gt;&lt;rec-number&gt;1708&lt;/rec-number&gt;&lt;foreign-keys&gt;&lt;key app="EN" db-id="d5zr0exx1f5prwep2rapee0def9wa9t2peet"&gt;1708&lt;/key&gt;&lt;/foreign-keys&gt;&lt;ref-type name="Journal Article"&gt;17&lt;/ref-type&gt;&lt;contributors&gt;&lt;authors&gt;&lt;author&gt;Davis, C. S.&lt;/author&gt;&lt;author&gt;Gelatt, T. S.&lt;/author&gt;&lt;author&gt;Siniff, D.&lt;/author&gt;&lt;author&gt;Strobeck, C.&lt;/author&gt;&lt;/authors&gt;&lt;/contributors&gt;&lt;titles&gt;&lt;title&gt;Dinucleotide microsatellite markers from the Antarctic seals and their use in other pinnipeds&lt;/title&gt;&lt;secondary-title&gt;Molecular Ecology Notes&lt;/secondary-title&gt;&lt;/titles&gt;&lt;periodical&gt;&lt;full-title&gt;Molecular Ecology Notes&lt;/full-title&gt;&lt;/periodical&gt;&lt;pages&gt;203-208&lt;/pages&gt;&lt;volume&gt;2&lt;/volume&gt;&lt;number&gt;2&lt;/number&gt;&lt;dates&gt;&lt;year&gt;2002&lt;/year&gt;&lt;/dates&gt;&lt;urls&gt;&lt;/urls&gt;&lt;/record&gt;&lt;/Cite&gt;&lt;/EndNote&gt;</w:delInstrText>
              </w:r>
              <w:r w:rsidDel="00C01DD8">
                <w:rPr>
                  <w:sz w:val="20"/>
                </w:rPr>
                <w:fldChar w:fldCharType="separate"/>
              </w:r>
              <w:r w:rsidR="00C01DD8" w:rsidDel="00C01DD8">
                <w:rPr>
                  <w:noProof/>
                  <w:sz w:val="20"/>
                </w:rPr>
                <w:delText>[</w:delText>
              </w:r>
              <w:r w:rsidDel="00C01DD8">
                <w:rPr>
                  <w:noProof/>
                  <w:sz w:val="20"/>
                </w:rPr>
                <w:fldChar w:fldCharType="begin"/>
              </w:r>
              <w:r w:rsidR="00C01DD8" w:rsidDel="00C01DD8">
                <w:rPr>
                  <w:noProof/>
                  <w:sz w:val="20"/>
                </w:rPr>
                <w:delInstrText xml:space="preserve"> HYPERLINK  \l "_ENREF_80" \o "Davis, 2002 #1708" </w:delInstrText>
              </w:r>
              <w:r w:rsidDel="00C01DD8">
                <w:rPr>
                  <w:noProof/>
                  <w:sz w:val="20"/>
                </w:rPr>
                <w:fldChar w:fldCharType="separate"/>
              </w:r>
              <w:r w:rsidR="00C01DD8" w:rsidDel="00C01DD8">
                <w:rPr>
                  <w:noProof/>
                  <w:sz w:val="20"/>
                </w:rPr>
                <w:delText>80</w:delText>
              </w:r>
              <w:r w:rsidDel="00C01DD8">
                <w:rPr>
                  <w:noProof/>
                  <w:sz w:val="20"/>
                </w:rPr>
                <w:fldChar w:fldCharType="end"/>
              </w:r>
              <w:r w:rsidR="00C01DD8" w:rsidDel="00C01DD8">
                <w:rPr>
                  <w:noProof/>
                  <w:sz w:val="20"/>
                </w:rPr>
                <w:delText>]</w:delText>
              </w:r>
              <w:r w:rsidDel="00C01DD8">
                <w:rPr>
                  <w:sz w:val="20"/>
                </w:rPr>
                <w:fldChar w:fldCharType="end"/>
              </w:r>
            </w:del>
          </w:p>
        </w:tc>
        <w:tc>
          <w:tcPr>
            <w:tcW w:w="567" w:type="dxa"/>
          </w:tcPr>
          <w:p w:rsidR="002D12A3" w:rsidDel="00C01DD8" w:rsidRDefault="002D12A3" w:rsidP="00C62979">
            <w:pPr>
              <w:rPr>
                <w:del w:id="1544" w:author="localadmin" w:date="2015-04-02T10:19:00Z"/>
                <w:sz w:val="20"/>
              </w:rPr>
            </w:pPr>
            <w:del w:id="1545" w:author="localadmin" w:date="2015-04-02T10:19:00Z">
              <w:r w:rsidDel="00C01DD8">
                <w:rPr>
                  <w:sz w:val="20"/>
                </w:rPr>
                <w:delText>46</w:delText>
              </w:r>
            </w:del>
          </w:p>
        </w:tc>
        <w:tc>
          <w:tcPr>
            <w:tcW w:w="567" w:type="dxa"/>
          </w:tcPr>
          <w:p w:rsidR="002D12A3" w:rsidDel="00C01DD8" w:rsidRDefault="002D12A3" w:rsidP="00C62979">
            <w:pPr>
              <w:rPr>
                <w:del w:id="1546" w:author="localadmin" w:date="2015-04-02T10:19:00Z"/>
                <w:sz w:val="20"/>
              </w:rPr>
            </w:pPr>
            <w:del w:id="1547" w:author="localadmin" w:date="2015-04-02T10:19:00Z">
              <w:r w:rsidDel="00C01DD8">
                <w:rPr>
                  <w:sz w:val="20"/>
                </w:rPr>
                <w:delText>48</w:delText>
              </w:r>
            </w:del>
          </w:p>
        </w:tc>
        <w:tc>
          <w:tcPr>
            <w:tcW w:w="1134" w:type="dxa"/>
          </w:tcPr>
          <w:p w:rsidR="002D12A3" w:rsidRPr="0096280D" w:rsidDel="00C01DD8" w:rsidRDefault="002D12A3" w:rsidP="009C5C1A">
            <w:pPr>
              <w:rPr>
                <w:del w:id="1548" w:author="localadmin" w:date="2015-04-02T10:19:00Z"/>
                <w:sz w:val="20"/>
              </w:rPr>
            </w:pPr>
            <w:del w:id="1549" w:author="localadmin" w:date="2015-04-02T10:19:00Z">
              <w:r w:rsidDel="00C01DD8">
                <w:rPr>
                  <w:sz w:val="20"/>
                </w:rPr>
                <w:delText>17</w:delText>
              </w:r>
            </w:del>
          </w:p>
        </w:tc>
        <w:tc>
          <w:tcPr>
            <w:tcW w:w="755" w:type="dxa"/>
          </w:tcPr>
          <w:p w:rsidR="002D12A3" w:rsidRPr="0096280D" w:rsidDel="00C01DD8" w:rsidRDefault="002D12A3" w:rsidP="009C5C1A">
            <w:pPr>
              <w:rPr>
                <w:del w:id="1550" w:author="localadmin" w:date="2015-04-02T10:19:00Z"/>
                <w:sz w:val="20"/>
              </w:rPr>
            </w:pPr>
            <w:del w:id="1551" w:author="localadmin" w:date="2015-04-02T10:19:00Z">
              <w:r w:rsidDel="00C01DD8">
                <w:rPr>
                  <w:sz w:val="20"/>
                </w:rPr>
                <w:delText>0.909</w:delText>
              </w:r>
            </w:del>
          </w:p>
        </w:tc>
        <w:tc>
          <w:tcPr>
            <w:tcW w:w="946" w:type="dxa"/>
          </w:tcPr>
          <w:p w:rsidR="002D12A3" w:rsidRPr="000325CF" w:rsidDel="00C01DD8" w:rsidRDefault="002D12A3" w:rsidP="009C5C1A">
            <w:pPr>
              <w:rPr>
                <w:del w:id="1552" w:author="localadmin" w:date="2015-04-02T10:19:00Z"/>
                <w:sz w:val="20"/>
              </w:rPr>
            </w:pPr>
            <w:del w:id="1553" w:author="localadmin" w:date="2015-04-02T10:19:00Z">
              <w:r w:rsidRPr="000325CF" w:rsidDel="00C01DD8">
                <w:rPr>
                  <w:sz w:val="20"/>
                </w:rPr>
                <w:delText>0.898</w:delText>
              </w:r>
            </w:del>
          </w:p>
        </w:tc>
        <w:tc>
          <w:tcPr>
            <w:tcW w:w="1019" w:type="dxa"/>
          </w:tcPr>
          <w:p w:rsidR="002D12A3" w:rsidRPr="000325CF" w:rsidDel="00C01DD8" w:rsidRDefault="002D12A3" w:rsidP="009C5C1A">
            <w:pPr>
              <w:rPr>
                <w:del w:id="1554" w:author="localadmin" w:date="2015-04-02T10:19:00Z"/>
                <w:sz w:val="20"/>
              </w:rPr>
            </w:pPr>
            <w:del w:id="1555" w:author="localadmin" w:date="2015-04-02T10:19:00Z">
              <w:r w:rsidRPr="000325CF" w:rsidDel="00C01DD8">
                <w:rPr>
                  <w:sz w:val="20"/>
                </w:rPr>
                <w:delText>0.750</w:delText>
              </w:r>
            </w:del>
          </w:p>
        </w:tc>
      </w:tr>
      <w:tr w:rsidR="002D12A3" w:rsidDel="00C01DD8">
        <w:trPr>
          <w:del w:id="1556" w:author="localadmin" w:date="2015-04-02T10:19:00Z"/>
        </w:trPr>
        <w:tc>
          <w:tcPr>
            <w:tcW w:w="1072" w:type="dxa"/>
          </w:tcPr>
          <w:p w:rsidR="002D12A3" w:rsidRPr="0096280D" w:rsidDel="00C01DD8" w:rsidRDefault="002D12A3" w:rsidP="00C62979">
            <w:pPr>
              <w:rPr>
                <w:del w:id="1557" w:author="localadmin" w:date="2015-04-02T10:19:00Z"/>
                <w:sz w:val="20"/>
              </w:rPr>
            </w:pPr>
            <w:del w:id="1558" w:author="localadmin" w:date="2015-04-02T10:19:00Z">
              <w:r w:rsidDel="00C01DD8">
                <w:rPr>
                  <w:sz w:val="20"/>
                </w:rPr>
                <w:delText>Lw15</w:delText>
              </w:r>
            </w:del>
          </w:p>
        </w:tc>
        <w:tc>
          <w:tcPr>
            <w:tcW w:w="4848" w:type="dxa"/>
          </w:tcPr>
          <w:p w:rsidR="002D12A3" w:rsidRPr="0096280D" w:rsidDel="00C01DD8" w:rsidRDefault="002D12A3" w:rsidP="008170E9">
            <w:pPr>
              <w:rPr>
                <w:del w:id="1559" w:author="localadmin" w:date="2015-04-02T10:19:00Z"/>
                <w:sz w:val="20"/>
              </w:rPr>
            </w:pPr>
            <w:del w:id="1560" w:author="localadmin" w:date="2015-04-02T10:19:00Z">
              <w:r w:rsidRPr="0096280D" w:rsidDel="00C01DD8">
                <w:rPr>
                  <w:sz w:val="20"/>
                </w:rPr>
                <w:delText>Weddell seal</w:delText>
              </w:r>
              <w:r w:rsidDel="00C01DD8">
                <w:rPr>
                  <w:sz w:val="20"/>
                </w:rPr>
                <w:delText xml:space="preserve"> </w:delText>
              </w:r>
              <w:r w:rsidRPr="008170E9" w:rsidDel="00C01DD8">
                <w:rPr>
                  <w:i/>
                  <w:sz w:val="20"/>
                </w:rPr>
                <w:delText>Leptonychotes weddellii</w:delText>
              </w:r>
            </w:del>
          </w:p>
        </w:tc>
        <w:tc>
          <w:tcPr>
            <w:tcW w:w="2268" w:type="dxa"/>
          </w:tcPr>
          <w:p w:rsidR="002D12A3" w:rsidRPr="0096280D" w:rsidDel="00C01DD8" w:rsidRDefault="006B3F6C" w:rsidP="00C01DD8">
            <w:pPr>
              <w:rPr>
                <w:del w:id="1561" w:author="localadmin" w:date="2015-04-02T10:19:00Z"/>
                <w:sz w:val="20"/>
              </w:rPr>
            </w:pPr>
            <w:del w:id="1562" w:author="localadmin" w:date="2015-04-02T10:19:00Z">
              <w:r w:rsidDel="00C01DD8">
                <w:rPr>
                  <w:sz w:val="20"/>
                </w:rPr>
                <w:fldChar w:fldCharType="begin"/>
              </w:r>
              <w:r w:rsidR="00C01DD8" w:rsidDel="00C01DD8">
                <w:rPr>
                  <w:sz w:val="20"/>
                </w:rPr>
                <w:delInstrText xml:space="preserve"> ADDIN EN.CITE &lt;EndNote&gt;&lt;Cite&gt;&lt;Author&gt;Davis&lt;/Author&gt;&lt;Year&gt;2002&lt;/Year&gt;&lt;RecNum&gt;1708&lt;/RecNum&gt;&lt;DisplayText&gt;[80]&lt;/DisplayText&gt;&lt;record&gt;&lt;rec-number&gt;1708&lt;/rec-number&gt;&lt;foreign-keys&gt;&lt;key app="EN" db-id="d5zr0exx1f5prwep2rapee0def9wa9t2peet"&gt;1708&lt;/key&gt;&lt;/foreign-keys&gt;&lt;ref-type name="Journal Article"&gt;17&lt;/ref-type&gt;&lt;contributors&gt;&lt;authors&gt;&lt;author&gt;Davis, C. S.&lt;/author&gt;&lt;author&gt;Gelatt, T. S.&lt;/author&gt;&lt;author&gt;Siniff, D.&lt;/author&gt;&lt;author&gt;Strobeck, C.&lt;/author&gt;&lt;/authors&gt;&lt;/contributors&gt;&lt;titles&gt;&lt;title&gt;Dinucleotide microsatellite markers from the Antarctic seals and their use in other pinnipeds&lt;/title&gt;&lt;secondary-title&gt;Molecular Ecology Notes&lt;/secondary-title&gt;&lt;/titles&gt;&lt;periodical&gt;&lt;full-title&gt;Molecular Ecology Notes&lt;/full-title&gt;&lt;/periodical&gt;&lt;pages&gt;203-208&lt;/pages&gt;&lt;volume&gt;2&lt;/volume&gt;&lt;number&gt;2&lt;/number&gt;&lt;dates&gt;&lt;year&gt;2002&lt;/year&gt;&lt;/dates&gt;&lt;urls&gt;&lt;/urls&gt;&lt;/record&gt;&lt;/Cite&gt;&lt;/EndNote&gt;</w:delInstrText>
              </w:r>
              <w:r w:rsidDel="00C01DD8">
                <w:rPr>
                  <w:sz w:val="20"/>
                </w:rPr>
                <w:fldChar w:fldCharType="separate"/>
              </w:r>
              <w:r w:rsidR="00C01DD8" w:rsidDel="00C01DD8">
                <w:rPr>
                  <w:noProof/>
                  <w:sz w:val="20"/>
                </w:rPr>
                <w:delText>[</w:delText>
              </w:r>
              <w:r w:rsidDel="00C01DD8">
                <w:rPr>
                  <w:noProof/>
                  <w:sz w:val="20"/>
                </w:rPr>
                <w:fldChar w:fldCharType="begin"/>
              </w:r>
              <w:r w:rsidR="00C01DD8" w:rsidDel="00C01DD8">
                <w:rPr>
                  <w:noProof/>
                  <w:sz w:val="20"/>
                </w:rPr>
                <w:delInstrText xml:space="preserve"> HYPERLINK  \l "_ENREF_80" \o "Davis, 2002 #1708" </w:delInstrText>
              </w:r>
              <w:r w:rsidDel="00C01DD8">
                <w:rPr>
                  <w:noProof/>
                  <w:sz w:val="20"/>
                </w:rPr>
                <w:fldChar w:fldCharType="separate"/>
              </w:r>
              <w:r w:rsidR="00C01DD8" w:rsidDel="00C01DD8">
                <w:rPr>
                  <w:noProof/>
                  <w:sz w:val="20"/>
                </w:rPr>
                <w:delText>80</w:delText>
              </w:r>
              <w:r w:rsidDel="00C01DD8">
                <w:rPr>
                  <w:noProof/>
                  <w:sz w:val="20"/>
                </w:rPr>
                <w:fldChar w:fldCharType="end"/>
              </w:r>
              <w:r w:rsidR="00C01DD8" w:rsidDel="00C01DD8">
                <w:rPr>
                  <w:noProof/>
                  <w:sz w:val="20"/>
                </w:rPr>
                <w:delText>]</w:delText>
              </w:r>
              <w:r w:rsidDel="00C01DD8">
                <w:rPr>
                  <w:sz w:val="20"/>
                </w:rPr>
                <w:fldChar w:fldCharType="end"/>
              </w:r>
            </w:del>
          </w:p>
        </w:tc>
        <w:tc>
          <w:tcPr>
            <w:tcW w:w="567" w:type="dxa"/>
          </w:tcPr>
          <w:p w:rsidR="002D12A3" w:rsidDel="00C01DD8" w:rsidRDefault="002D12A3" w:rsidP="00C62979">
            <w:pPr>
              <w:rPr>
                <w:del w:id="1563" w:author="localadmin" w:date="2015-04-02T10:19:00Z"/>
                <w:sz w:val="20"/>
              </w:rPr>
            </w:pPr>
            <w:del w:id="1564" w:author="localadmin" w:date="2015-04-02T10:19:00Z">
              <w:r w:rsidDel="00C01DD8">
                <w:rPr>
                  <w:sz w:val="20"/>
                </w:rPr>
                <w:delText>48</w:delText>
              </w:r>
            </w:del>
          </w:p>
        </w:tc>
        <w:tc>
          <w:tcPr>
            <w:tcW w:w="567" w:type="dxa"/>
          </w:tcPr>
          <w:p w:rsidR="002D12A3" w:rsidDel="00C01DD8" w:rsidRDefault="002D12A3" w:rsidP="00C62979">
            <w:pPr>
              <w:rPr>
                <w:del w:id="1565" w:author="localadmin" w:date="2015-04-02T10:19:00Z"/>
                <w:sz w:val="20"/>
              </w:rPr>
            </w:pPr>
            <w:del w:id="1566" w:author="localadmin" w:date="2015-04-02T10:19:00Z">
              <w:r w:rsidDel="00C01DD8">
                <w:rPr>
                  <w:sz w:val="20"/>
                </w:rPr>
                <w:delText>52</w:delText>
              </w:r>
            </w:del>
          </w:p>
        </w:tc>
        <w:tc>
          <w:tcPr>
            <w:tcW w:w="1134" w:type="dxa"/>
          </w:tcPr>
          <w:p w:rsidR="002D12A3" w:rsidRPr="0096280D" w:rsidDel="00C01DD8" w:rsidRDefault="002D12A3" w:rsidP="009C5C1A">
            <w:pPr>
              <w:rPr>
                <w:del w:id="1567" w:author="localadmin" w:date="2015-04-02T10:19:00Z"/>
                <w:sz w:val="20"/>
              </w:rPr>
            </w:pPr>
            <w:del w:id="1568" w:author="localadmin" w:date="2015-04-02T10:19:00Z">
              <w:r w:rsidDel="00C01DD8">
                <w:rPr>
                  <w:sz w:val="20"/>
                </w:rPr>
                <w:delText>14</w:delText>
              </w:r>
            </w:del>
          </w:p>
        </w:tc>
        <w:tc>
          <w:tcPr>
            <w:tcW w:w="755" w:type="dxa"/>
          </w:tcPr>
          <w:p w:rsidR="002D12A3" w:rsidRPr="0096280D" w:rsidDel="00C01DD8" w:rsidRDefault="002D12A3" w:rsidP="009C5C1A">
            <w:pPr>
              <w:rPr>
                <w:del w:id="1569" w:author="localadmin" w:date="2015-04-02T10:19:00Z"/>
                <w:sz w:val="20"/>
              </w:rPr>
            </w:pPr>
            <w:del w:id="1570" w:author="localadmin" w:date="2015-04-02T10:19:00Z">
              <w:r w:rsidDel="00C01DD8">
                <w:rPr>
                  <w:sz w:val="20"/>
                </w:rPr>
                <w:delText>0.883</w:delText>
              </w:r>
            </w:del>
          </w:p>
        </w:tc>
        <w:tc>
          <w:tcPr>
            <w:tcW w:w="946" w:type="dxa"/>
          </w:tcPr>
          <w:p w:rsidR="002D12A3" w:rsidRPr="000325CF" w:rsidDel="00C01DD8" w:rsidRDefault="002D12A3" w:rsidP="009C5C1A">
            <w:pPr>
              <w:rPr>
                <w:del w:id="1571" w:author="localadmin" w:date="2015-04-02T10:19:00Z"/>
                <w:sz w:val="20"/>
              </w:rPr>
            </w:pPr>
            <w:del w:id="1572" w:author="localadmin" w:date="2015-04-02T10:19:00Z">
              <w:r w:rsidRPr="000325CF" w:rsidDel="00C01DD8">
                <w:rPr>
                  <w:sz w:val="20"/>
                </w:rPr>
                <w:delText>0.803</w:delText>
              </w:r>
            </w:del>
          </w:p>
        </w:tc>
        <w:tc>
          <w:tcPr>
            <w:tcW w:w="1019" w:type="dxa"/>
          </w:tcPr>
          <w:p w:rsidR="002D12A3" w:rsidRPr="00A6413B" w:rsidDel="00C01DD8" w:rsidRDefault="002D12A3" w:rsidP="009C5C1A">
            <w:pPr>
              <w:rPr>
                <w:del w:id="1573" w:author="localadmin" w:date="2015-04-02T10:19:00Z"/>
                <w:b/>
                <w:sz w:val="20"/>
              </w:rPr>
            </w:pPr>
            <w:del w:id="1574" w:author="localadmin" w:date="2015-04-02T10:19:00Z">
              <w:r w:rsidRPr="00A6413B" w:rsidDel="00C01DD8">
                <w:rPr>
                  <w:b/>
                  <w:sz w:val="20"/>
                </w:rPr>
                <w:delText>0.008</w:delText>
              </w:r>
            </w:del>
          </w:p>
        </w:tc>
      </w:tr>
      <w:tr w:rsidR="002D12A3" w:rsidDel="00C01DD8">
        <w:trPr>
          <w:del w:id="1575" w:author="localadmin" w:date="2015-04-02T10:19:00Z"/>
        </w:trPr>
        <w:tc>
          <w:tcPr>
            <w:tcW w:w="1072" w:type="dxa"/>
          </w:tcPr>
          <w:p w:rsidR="002D12A3" w:rsidRPr="0096280D" w:rsidDel="00C01DD8" w:rsidRDefault="002D12A3" w:rsidP="00C62979">
            <w:pPr>
              <w:rPr>
                <w:del w:id="1576" w:author="localadmin" w:date="2015-04-02T10:19:00Z"/>
                <w:sz w:val="20"/>
              </w:rPr>
            </w:pPr>
            <w:del w:id="1577" w:author="localadmin" w:date="2015-04-02T10:19:00Z">
              <w:r w:rsidRPr="0096280D" w:rsidDel="00C01DD8">
                <w:rPr>
                  <w:sz w:val="20"/>
                </w:rPr>
                <w:delText>M11a</w:delText>
              </w:r>
            </w:del>
          </w:p>
        </w:tc>
        <w:tc>
          <w:tcPr>
            <w:tcW w:w="4848" w:type="dxa"/>
          </w:tcPr>
          <w:p w:rsidR="002D12A3" w:rsidRPr="0096280D" w:rsidDel="00C01DD8" w:rsidRDefault="002D12A3" w:rsidP="008170E9">
            <w:pPr>
              <w:rPr>
                <w:del w:id="1578" w:author="localadmin" w:date="2015-04-02T10:19:00Z"/>
                <w:sz w:val="20"/>
              </w:rPr>
            </w:pPr>
            <w:del w:id="1579" w:author="localadmin" w:date="2015-04-02T10:19:00Z">
              <w:r w:rsidRPr="0096280D" w:rsidDel="00C01DD8">
                <w:rPr>
                  <w:sz w:val="20"/>
                </w:rPr>
                <w:delText>Southern elephant seal</w:delText>
              </w:r>
              <w:r w:rsidDel="00C01DD8">
                <w:rPr>
                  <w:sz w:val="20"/>
                </w:rPr>
                <w:delText xml:space="preserve"> </w:delText>
              </w:r>
              <w:r w:rsidRPr="008170E9" w:rsidDel="00C01DD8">
                <w:rPr>
                  <w:i/>
                  <w:sz w:val="20"/>
                </w:rPr>
                <w:delText>Mirounga leonina</w:delText>
              </w:r>
            </w:del>
          </w:p>
        </w:tc>
        <w:tc>
          <w:tcPr>
            <w:tcW w:w="2268" w:type="dxa"/>
          </w:tcPr>
          <w:p w:rsidR="002D12A3" w:rsidRPr="0096280D" w:rsidDel="00C01DD8" w:rsidRDefault="006B3F6C" w:rsidP="00C01DD8">
            <w:pPr>
              <w:rPr>
                <w:del w:id="1580" w:author="localadmin" w:date="2015-04-02T10:19:00Z"/>
                <w:sz w:val="20"/>
              </w:rPr>
            </w:pPr>
            <w:del w:id="1581" w:author="localadmin" w:date="2015-04-02T10:19:00Z">
              <w:r w:rsidDel="00C01DD8">
                <w:rPr>
                  <w:sz w:val="20"/>
                </w:rPr>
                <w:fldChar w:fldCharType="begin"/>
              </w:r>
              <w:r w:rsidR="00C01DD8" w:rsidDel="00C01DD8">
                <w:rPr>
                  <w:sz w:val="20"/>
                </w:rPr>
                <w:delInstrText xml:space="preserve"> ADDIN EN.CITE &lt;EndNote&gt;&lt;Cite&gt;&lt;Author&gt;Hoelzel&lt;/Author&gt;&lt;Year&gt;1999&lt;/Year&gt;&lt;RecNum&gt;94&lt;/RecNum&gt;&lt;DisplayText&gt;[81]&lt;/DisplayText&gt;&lt;record&gt;&lt;rec-number&gt;94&lt;/rec-number&gt;&lt;foreign-keys&gt;&lt;key app="EN" db-id="d5zr0exx1f5prwep2rapee0def9wa9t2peet"&gt;94&lt;/key&gt;&lt;/foreign-keys&gt;&lt;ref-type name="Journal Article"&gt;17&lt;/ref-type&gt;&lt;contributors&gt;&lt;authors&gt;&lt;author&gt;Hoelzel, A. R.&lt;/author&gt;&lt;author&gt;LeBoeuf, B. J.&lt;/author&gt;&lt;author&gt;Reiter, J.&lt;/author&gt;&lt;author&gt;Campagna, C.&lt;/author&gt;&lt;/authors&gt;&lt;/contributors&gt;&lt;titles&gt;&lt;title&gt;Alpha-male paternity in elephant seals&lt;/title&gt;&lt;secondary-title&gt;Behavioral Ecology and Sociobiology&lt;/secondary-title&gt;&lt;alt-title&gt;0340-5443&lt;/alt-title&gt;&lt;/titles&gt;&lt;periodical&gt;&lt;full-title&gt;Behavioral Ecology and Sociobiology&lt;/full-title&gt;&lt;/periodical&gt;&lt;pages&gt;298-306&lt;/pages&gt;&lt;volume&gt;46&lt;/volume&gt;&lt;number&gt;5&lt;/number&gt;&lt;keywords&gt;&lt;keyword&gt;male mating success&lt;/keyword&gt;&lt;keyword&gt;mirounga-leonina&lt;/keyword&gt;&lt;keyword&gt;reproductive success&lt;/keyword&gt;&lt;keyword&gt;sexual selection&lt;/keyword&gt;&lt;keyword&gt;dna fingerprints&lt;/keyword&gt;&lt;keyword&gt;male competition&lt;/keyword&gt;&lt;keyword&gt;population&lt;/keyword&gt;&lt;keyword&gt;evolution&lt;/keyword&gt;&lt;keyword&gt;behavior&lt;/keyword&gt;&lt;keyword&gt;mating system&lt;/keyword&gt;&lt;keyword&gt;paternity testing&lt;/keyword&gt;&lt;keyword&gt;elephant seals&lt;/keyword&gt;&lt;keyword&gt;molecular ecology&lt;/keyword&gt;&lt;/keywords&gt;&lt;dates&gt;&lt;year&gt;1999&lt;/year&gt;&lt;/dates&gt;&lt;label&gt;@&lt;/label&gt;&lt;urls&gt;&lt;/urls&gt;&lt;/record&gt;&lt;/Cite&gt;&lt;/EndNote&gt;</w:delInstrText>
              </w:r>
              <w:r w:rsidDel="00C01DD8">
                <w:rPr>
                  <w:sz w:val="20"/>
                </w:rPr>
                <w:fldChar w:fldCharType="separate"/>
              </w:r>
              <w:r w:rsidR="00C01DD8" w:rsidDel="00C01DD8">
                <w:rPr>
                  <w:noProof/>
                  <w:sz w:val="20"/>
                </w:rPr>
                <w:delText>[</w:delText>
              </w:r>
              <w:r w:rsidDel="00C01DD8">
                <w:rPr>
                  <w:noProof/>
                  <w:sz w:val="20"/>
                </w:rPr>
                <w:fldChar w:fldCharType="begin"/>
              </w:r>
              <w:r w:rsidR="00C01DD8" w:rsidDel="00C01DD8">
                <w:rPr>
                  <w:noProof/>
                  <w:sz w:val="20"/>
                </w:rPr>
                <w:delInstrText xml:space="preserve"> HYPERLINK  \l "_ENREF_81" \o "Hoelzel, 1999 #94" </w:delInstrText>
              </w:r>
              <w:r w:rsidDel="00C01DD8">
                <w:rPr>
                  <w:noProof/>
                  <w:sz w:val="20"/>
                </w:rPr>
                <w:fldChar w:fldCharType="separate"/>
              </w:r>
              <w:r w:rsidR="00C01DD8" w:rsidDel="00C01DD8">
                <w:rPr>
                  <w:noProof/>
                  <w:sz w:val="20"/>
                </w:rPr>
                <w:delText>81</w:delText>
              </w:r>
              <w:r w:rsidDel="00C01DD8">
                <w:rPr>
                  <w:noProof/>
                  <w:sz w:val="20"/>
                </w:rPr>
                <w:fldChar w:fldCharType="end"/>
              </w:r>
              <w:r w:rsidR="00C01DD8" w:rsidDel="00C01DD8">
                <w:rPr>
                  <w:noProof/>
                  <w:sz w:val="20"/>
                </w:rPr>
                <w:delText>]</w:delText>
              </w:r>
              <w:r w:rsidDel="00C01DD8">
                <w:rPr>
                  <w:sz w:val="20"/>
                </w:rPr>
                <w:fldChar w:fldCharType="end"/>
              </w:r>
            </w:del>
          </w:p>
        </w:tc>
        <w:tc>
          <w:tcPr>
            <w:tcW w:w="567" w:type="dxa"/>
          </w:tcPr>
          <w:p w:rsidR="002D12A3" w:rsidDel="00C01DD8" w:rsidRDefault="002D12A3" w:rsidP="00C62979">
            <w:pPr>
              <w:rPr>
                <w:del w:id="1582" w:author="localadmin" w:date="2015-04-02T10:19:00Z"/>
                <w:sz w:val="20"/>
              </w:rPr>
            </w:pPr>
            <w:del w:id="1583" w:author="localadmin" w:date="2015-04-02T10:19:00Z">
              <w:r w:rsidDel="00C01DD8">
                <w:rPr>
                  <w:sz w:val="20"/>
                </w:rPr>
                <w:delText>46</w:delText>
              </w:r>
            </w:del>
          </w:p>
        </w:tc>
        <w:tc>
          <w:tcPr>
            <w:tcW w:w="567" w:type="dxa"/>
          </w:tcPr>
          <w:p w:rsidR="002D12A3" w:rsidDel="00C01DD8" w:rsidRDefault="002D12A3" w:rsidP="00C62979">
            <w:pPr>
              <w:rPr>
                <w:del w:id="1584" w:author="localadmin" w:date="2015-04-02T10:19:00Z"/>
                <w:sz w:val="20"/>
              </w:rPr>
            </w:pPr>
            <w:del w:id="1585" w:author="localadmin" w:date="2015-04-02T10:19:00Z">
              <w:r w:rsidDel="00C01DD8">
                <w:rPr>
                  <w:sz w:val="20"/>
                </w:rPr>
                <w:delText>48</w:delText>
              </w:r>
            </w:del>
          </w:p>
        </w:tc>
        <w:tc>
          <w:tcPr>
            <w:tcW w:w="1134" w:type="dxa"/>
          </w:tcPr>
          <w:p w:rsidR="002D12A3" w:rsidRPr="0096280D" w:rsidDel="00C01DD8" w:rsidRDefault="002D12A3" w:rsidP="009C5C1A">
            <w:pPr>
              <w:rPr>
                <w:del w:id="1586" w:author="localadmin" w:date="2015-04-02T10:19:00Z"/>
                <w:sz w:val="20"/>
              </w:rPr>
            </w:pPr>
            <w:del w:id="1587" w:author="localadmin" w:date="2015-04-02T10:19:00Z">
              <w:r w:rsidDel="00C01DD8">
                <w:rPr>
                  <w:sz w:val="20"/>
                </w:rPr>
                <w:delText>18</w:delText>
              </w:r>
            </w:del>
          </w:p>
        </w:tc>
        <w:tc>
          <w:tcPr>
            <w:tcW w:w="755" w:type="dxa"/>
          </w:tcPr>
          <w:p w:rsidR="002D12A3" w:rsidRPr="0096280D" w:rsidDel="00C01DD8" w:rsidRDefault="002D12A3" w:rsidP="009C5C1A">
            <w:pPr>
              <w:rPr>
                <w:del w:id="1588" w:author="localadmin" w:date="2015-04-02T10:19:00Z"/>
                <w:sz w:val="20"/>
              </w:rPr>
            </w:pPr>
            <w:del w:id="1589" w:author="localadmin" w:date="2015-04-02T10:19:00Z">
              <w:r w:rsidDel="00C01DD8">
                <w:rPr>
                  <w:sz w:val="20"/>
                </w:rPr>
                <w:delText>0.918</w:delText>
              </w:r>
            </w:del>
          </w:p>
        </w:tc>
        <w:tc>
          <w:tcPr>
            <w:tcW w:w="946" w:type="dxa"/>
          </w:tcPr>
          <w:p w:rsidR="002D12A3" w:rsidRPr="000325CF" w:rsidDel="00C01DD8" w:rsidRDefault="002D12A3" w:rsidP="009C5C1A">
            <w:pPr>
              <w:rPr>
                <w:del w:id="1590" w:author="localadmin" w:date="2015-04-02T10:19:00Z"/>
                <w:sz w:val="20"/>
              </w:rPr>
            </w:pPr>
            <w:del w:id="1591" w:author="localadmin" w:date="2015-04-02T10:19:00Z">
              <w:r w:rsidRPr="000325CF" w:rsidDel="00C01DD8">
                <w:rPr>
                  <w:sz w:val="20"/>
                </w:rPr>
                <w:delText>0.906</w:delText>
              </w:r>
            </w:del>
          </w:p>
        </w:tc>
        <w:tc>
          <w:tcPr>
            <w:tcW w:w="1019" w:type="dxa"/>
          </w:tcPr>
          <w:p w:rsidR="002D12A3" w:rsidRPr="000325CF" w:rsidDel="00C01DD8" w:rsidRDefault="002D12A3" w:rsidP="009C5C1A">
            <w:pPr>
              <w:rPr>
                <w:del w:id="1592" w:author="localadmin" w:date="2015-04-02T10:19:00Z"/>
                <w:sz w:val="20"/>
              </w:rPr>
            </w:pPr>
            <w:del w:id="1593" w:author="localadmin" w:date="2015-04-02T10:19:00Z">
              <w:r w:rsidRPr="000325CF" w:rsidDel="00C01DD8">
                <w:rPr>
                  <w:sz w:val="20"/>
                </w:rPr>
                <w:delText>0.353</w:delText>
              </w:r>
            </w:del>
          </w:p>
        </w:tc>
      </w:tr>
      <w:tr w:rsidR="002D12A3" w:rsidDel="00C01DD8">
        <w:trPr>
          <w:del w:id="1594" w:author="localadmin" w:date="2015-04-02T10:19:00Z"/>
        </w:trPr>
        <w:tc>
          <w:tcPr>
            <w:tcW w:w="1072" w:type="dxa"/>
            <w:tcBorders>
              <w:bottom w:val="nil"/>
            </w:tcBorders>
          </w:tcPr>
          <w:p w:rsidR="002D12A3" w:rsidDel="00C01DD8" w:rsidRDefault="002D12A3" w:rsidP="00C62979">
            <w:pPr>
              <w:rPr>
                <w:del w:id="1595" w:author="localadmin" w:date="2015-04-02T10:19:00Z"/>
                <w:sz w:val="20"/>
              </w:rPr>
            </w:pPr>
            <w:del w:id="1596" w:author="localadmin" w:date="2015-04-02T10:19:00Z">
              <w:r w:rsidDel="00C01DD8">
                <w:rPr>
                  <w:sz w:val="20"/>
                </w:rPr>
                <w:delText>OrrFCB1</w:delText>
              </w:r>
            </w:del>
          </w:p>
        </w:tc>
        <w:tc>
          <w:tcPr>
            <w:tcW w:w="4848" w:type="dxa"/>
            <w:tcBorders>
              <w:bottom w:val="nil"/>
            </w:tcBorders>
          </w:tcPr>
          <w:p w:rsidR="002D12A3" w:rsidRPr="0096280D" w:rsidDel="00C01DD8" w:rsidRDefault="002D12A3" w:rsidP="00C62979">
            <w:pPr>
              <w:rPr>
                <w:del w:id="1597" w:author="localadmin" w:date="2015-04-02T10:19:00Z"/>
                <w:sz w:val="20"/>
              </w:rPr>
            </w:pPr>
            <w:del w:id="1598" w:author="localadmin" w:date="2015-04-02T10:19:00Z">
              <w:r w:rsidDel="00C01DD8">
                <w:rPr>
                  <w:sz w:val="20"/>
                </w:rPr>
                <w:delText xml:space="preserve">Atlantic walrus </w:delText>
              </w:r>
              <w:r w:rsidDel="00C01DD8">
                <w:rPr>
                  <w:i/>
                  <w:sz w:val="20"/>
                </w:rPr>
                <w:delText>Odobenus rosmarus rosmarus</w:delText>
              </w:r>
            </w:del>
          </w:p>
        </w:tc>
        <w:tc>
          <w:tcPr>
            <w:tcW w:w="2268" w:type="dxa"/>
            <w:tcBorders>
              <w:bottom w:val="nil"/>
            </w:tcBorders>
          </w:tcPr>
          <w:p w:rsidR="002D12A3" w:rsidRPr="0096280D" w:rsidDel="00C01DD8" w:rsidRDefault="006B3F6C" w:rsidP="00C01DD8">
            <w:pPr>
              <w:rPr>
                <w:del w:id="1599" w:author="localadmin" w:date="2015-04-02T10:19:00Z"/>
                <w:sz w:val="20"/>
              </w:rPr>
            </w:pPr>
            <w:del w:id="1600" w:author="localadmin" w:date="2015-04-02T10:19:00Z">
              <w:r w:rsidDel="00C01DD8">
                <w:rPr>
                  <w:sz w:val="20"/>
                </w:rPr>
                <w:fldChar w:fldCharType="begin"/>
              </w:r>
              <w:r w:rsidR="00C01DD8" w:rsidDel="00C01DD8">
                <w:rPr>
                  <w:sz w:val="20"/>
                </w:rPr>
                <w:delInstrText xml:space="preserve"> ADDIN EN.CITE &lt;EndNote&gt;&lt;Cite&gt;&lt;Author&gt;Buchanan&lt;/Author&gt;&lt;Year&gt;1998&lt;/Year&gt;&lt;RecNum&gt;1175&lt;/RecNum&gt;&lt;DisplayText&gt;[82]&lt;/DisplayText&gt;&lt;record&gt;&lt;rec-number&gt;1175&lt;/rec-number&gt;&lt;foreign-keys&gt;&lt;key app="EN" db-id="d5zr0exx1f5prwep2rapee0def9wa9t2peet"&gt;1175&lt;/key&gt;&lt;/foreign-keys&gt;&lt;ref-type name="Journal Article"&gt;17&lt;/ref-type&gt;&lt;contributors&gt;&lt;authors&gt;&lt;author&gt;Buchanan, F. C.&lt;/author&gt;&lt;author&gt;Maiers, L. D.&lt;/author&gt;&lt;author&gt;Thue, T. D.&lt;/author&gt;&lt;author&gt;DeMarch, B. G. E.&lt;/author&gt;&lt;author&gt;Stewart, R. E. A.&lt;/author&gt;&lt;/authors&gt;&lt;/contributors&gt;&lt;titles&gt;&lt;title&gt;&lt;style face="normal" font="default" size="100%"&gt;Microsatellites from the Atlantic walrus &lt;/style&gt;&lt;style face="italic" font="default" size="100%"&gt;Odobenus rosmarus rosmarus&lt;/style&gt;&lt;/title&gt;&lt;secondary-title&gt;Molecular Ecology&lt;/secondary-title&gt;&lt;alt-title&gt;0962-1083&lt;/alt-title&gt;&lt;/titles&gt;&lt;periodical&gt;&lt;full-title&gt;Molecular Ecology&lt;/full-title&gt;&lt;/periodical&gt;&lt;pages&gt;1083-1085&lt;/pages&gt;&lt;volume&gt;7&lt;/volume&gt;&lt;number&gt;8&lt;/number&gt;&lt;keywords&gt;&lt;keyword&gt;genotype&lt;/keyword&gt;&lt;keyword&gt;microsatellite&lt;/keyword&gt;&lt;keyword&gt;pinniped&lt;/keyword&gt;&lt;keyword&gt;population genetics&lt;/keyword&gt;&lt;keyword&gt;walrus&lt;/keyword&gt;&lt;/keywords&gt;&lt;dates&gt;&lt;year&gt;1998&lt;/year&gt;&lt;/dates&gt;&lt;label&gt;@&lt;/label&gt;&lt;urls&gt;&lt;/urls&gt;&lt;/record&gt;&lt;/Cite&gt;&lt;/EndNote&gt;</w:delInstrText>
              </w:r>
              <w:r w:rsidDel="00C01DD8">
                <w:rPr>
                  <w:sz w:val="20"/>
                </w:rPr>
                <w:fldChar w:fldCharType="separate"/>
              </w:r>
              <w:r w:rsidR="00C01DD8" w:rsidDel="00C01DD8">
                <w:rPr>
                  <w:noProof/>
                  <w:sz w:val="20"/>
                </w:rPr>
                <w:delText>[</w:delText>
              </w:r>
              <w:r w:rsidDel="00C01DD8">
                <w:rPr>
                  <w:noProof/>
                  <w:sz w:val="20"/>
                </w:rPr>
                <w:fldChar w:fldCharType="begin"/>
              </w:r>
              <w:r w:rsidR="00C01DD8" w:rsidDel="00C01DD8">
                <w:rPr>
                  <w:noProof/>
                  <w:sz w:val="20"/>
                </w:rPr>
                <w:delInstrText xml:space="preserve"> HYPERLINK  \l "_ENREF_82" \o "Buchanan, 1998 #1175" </w:delInstrText>
              </w:r>
              <w:r w:rsidDel="00C01DD8">
                <w:rPr>
                  <w:noProof/>
                  <w:sz w:val="20"/>
                </w:rPr>
                <w:fldChar w:fldCharType="separate"/>
              </w:r>
              <w:r w:rsidR="00C01DD8" w:rsidDel="00C01DD8">
                <w:rPr>
                  <w:noProof/>
                  <w:sz w:val="20"/>
                </w:rPr>
                <w:delText>82</w:delText>
              </w:r>
              <w:r w:rsidDel="00C01DD8">
                <w:rPr>
                  <w:noProof/>
                  <w:sz w:val="20"/>
                </w:rPr>
                <w:fldChar w:fldCharType="end"/>
              </w:r>
              <w:r w:rsidR="00C01DD8" w:rsidDel="00C01DD8">
                <w:rPr>
                  <w:noProof/>
                  <w:sz w:val="20"/>
                </w:rPr>
                <w:delText>]</w:delText>
              </w:r>
              <w:r w:rsidDel="00C01DD8">
                <w:rPr>
                  <w:sz w:val="20"/>
                </w:rPr>
                <w:fldChar w:fldCharType="end"/>
              </w:r>
            </w:del>
          </w:p>
        </w:tc>
        <w:tc>
          <w:tcPr>
            <w:tcW w:w="567" w:type="dxa"/>
            <w:tcBorders>
              <w:bottom w:val="nil"/>
            </w:tcBorders>
          </w:tcPr>
          <w:p w:rsidR="002D12A3" w:rsidDel="00C01DD8" w:rsidRDefault="002D12A3" w:rsidP="00C62979">
            <w:pPr>
              <w:rPr>
                <w:del w:id="1601" w:author="localadmin" w:date="2015-04-02T10:19:00Z"/>
                <w:sz w:val="20"/>
              </w:rPr>
            </w:pPr>
            <w:del w:id="1602" w:author="localadmin" w:date="2015-04-02T10:19:00Z">
              <w:r w:rsidDel="00C01DD8">
                <w:rPr>
                  <w:sz w:val="20"/>
                </w:rPr>
                <w:delText>45</w:delText>
              </w:r>
            </w:del>
          </w:p>
        </w:tc>
        <w:tc>
          <w:tcPr>
            <w:tcW w:w="567" w:type="dxa"/>
            <w:tcBorders>
              <w:bottom w:val="nil"/>
            </w:tcBorders>
          </w:tcPr>
          <w:p w:rsidR="002D12A3" w:rsidDel="00C01DD8" w:rsidRDefault="002D12A3" w:rsidP="00C62979">
            <w:pPr>
              <w:rPr>
                <w:del w:id="1603" w:author="localadmin" w:date="2015-04-02T10:19:00Z"/>
                <w:sz w:val="20"/>
              </w:rPr>
            </w:pPr>
            <w:del w:id="1604" w:author="localadmin" w:date="2015-04-02T10:19:00Z">
              <w:r w:rsidDel="00C01DD8">
                <w:rPr>
                  <w:sz w:val="20"/>
                </w:rPr>
                <w:delText>50</w:delText>
              </w:r>
            </w:del>
          </w:p>
        </w:tc>
        <w:tc>
          <w:tcPr>
            <w:tcW w:w="1134" w:type="dxa"/>
            <w:tcBorders>
              <w:bottom w:val="nil"/>
            </w:tcBorders>
          </w:tcPr>
          <w:p w:rsidR="002D12A3" w:rsidRPr="0096280D" w:rsidDel="00C01DD8" w:rsidRDefault="002D12A3" w:rsidP="009C5C1A">
            <w:pPr>
              <w:rPr>
                <w:del w:id="1605" w:author="localadmin" w:date="2015-04-02T10:19:00Z"/>
                <w:sz w:val="20"/>
              </w:rPr>
            </w:pPr>
            <w:del w:id="1606" w:author="localadmin" w:date="2015-04-02T10:19:00Z">
              <w:r w:rsidDel="00C01DD8">
                <w:rPr>
                  <w:sz w:val="20"/>
                </w:rPr>
                <w:delText>10</w:delText>
              </w:r>
            </w:del>
          </w:p>
        </w:tc>
        <w:tc>
          <w:tcPr>
            <w:tcW w:w="755" w:type="dxa"/>
            <w:tcBorders>
              <w:bottom w:val="nil"/>
            </w:tcBorders>
          </w:tcPr>
          <w:p w:rsidR="002D12A3" w:rsidRPr="0096280D" w:rsidDel="00C01DD8" w:rsidRDefault="002D12A3" w:rsidP="009C5C1A">
            <w:pPr>
              <w:rPr>
                <w:del w:id="1607" w:author="localadmin" w:date="2015-04-02T10:19:00Z"/>
                <w:sz w:val="20"/>
              </w:rPr>
            </w:pPr>
            <w:del w:id="1608" w:author="localadmin" w:date="2015-04-02T10:19:00Z">
              <w:r w:rsidDel="00C01DD8">
                <w:rPr>
                  <w:sz w:val="20"/>
                </w:rPr>
                <w:delText>0.789</w:delText>
              </w:r>
            </w:del>
          </w:p>
        </w:tc>
        <w:tc>
          <w:tcPr>
            <w:tcW w:w="946" w:type="dxa"/>
            <w:tcBorders>
              <w:bottom w:val="nil"/>
            </w:tcBorders>
          </w:tcPr>
          <w:p w:rsidR="002D12A3" w:rsidRPr="000325CF" w:rsidDel="00C01DD8" w:rsidRDefault="002D12A3" w:rsidP="009C5C1A">
            <w:pPr>
              <w:rPr>
                <w:del w:id="1609" w:author="localadmin" w:date="2015-04-02T10:19:00Z"/>
                <w:sz w:val="20"/>
              </w:rPr>
            </w:pPr>
            <w:del w:id="1610" w:author="localadmin" w:date="2015-04-02T10:19:00Z">
              <w:r w:rsidRPr="000325CF" w:rsidDel="00C01DD8">
                <w:rPr>
                  <w:sz w:val="20"/>
                </w:rPr>
                <w:delText>0.718</w:delText>
              </w:r>
            </w:del>
          </w:p>
        </w:tc>
        <w:tc>
          <w:tcPr>
            <w:tcW w:w="1019" w:type="dxa"/>
            <w:tcBorders>
              <w:bottom w:val="nil"/>
            </w:tcBorders>
          </w:tcPr>
          <w:p w:rsidR="002D12A3" w:rsidRPr="000325CF" w:rsidDel="00C01DD8" w:rsidRDefault="002D12A3" w:rsidP="009C5C1A">
            <w:pPr>
              <w:rPr>
                <w:del w:id="1611" w:author="localadmin" w:date="2015-04-02T10:19:00Z"/>
                <w:sz w:val="20"/>
              </w:rPr>
            </w:pPr>
            <w:del w:id="1612" w:author="localadmin" w:date="2015-04-02T10:19:00Z">
              <w:r w:rsidRPr="000325CF" w:rsidDel="00C01DD8">
                <w:rPr>
                  <w:sz w:val="20"/>
                </w:rPr>
                <w:delText>0.220</w:delText>
              </w:r>
            </w:del>
          </w:p>
        </w:tc>
      </w:tr>
      <w:tr w:rsidR="002D12A3" w:rsidDel="00C01DD8">
        <w:trPr>
          <w:del w:id="1613" w:author="localadmin" w:date="2015-04-02T10:19:00Z"/>
        </w:trPr>
        <w:tc>
          <w:tcPr>
            <w:tcW w:w="1072" w:type="dxa"/>
            <w:tcBorders>
              <w:top w:val="nil"/>
              <w:bottom w:val="nil"/>
            </w:tcBorders>
          </w:tcPr>
          <w:p w:rsidR="002D12A3" w:rsidDel="00C01DD8" w:rsidRDefault="002D12A3" w:rsidP="00C62979">
            <w:pPr>
              <w:rPr>
                <w:del w:id="1614" w:author="localadmin" w:date="2015-04-02T10:19:00Z"/>
                <w:sz w:val="20"/>
              </w:rPr>
            </w:pPr>
            <w:del w:id="1615" w:author="localadmin" w:date="2015-04-02T10:19:00Z">
              <w:r w:rsidDel="00C01DD8">
                <w:rPr>
                  <w:sz w:val="20"/>
                </w:rPr>
                <w:delText>OrrFCB7</w:delText>
              </w:r>
            </w:del>
          </w:p>
        </w:tc>
        <w:tc>
          <w:tcPr>
            <w:tcW w:w="4848" w:type="dxa"/>
            <w:tcBorders>
              <w:top w:val="nil"/>
              <w:bottom w:val="nil"/>
            </w:tcBorders>
          </w:tcPr>
          <w:p w:rsidR="002D12A3" w:rsidRPr="0096280D" w:rsidDel="00C01DD8" w:rsidRDefault="002D12A3" w:rsidP="00C62979">
            <w:pPr>
              <w:rPr>
                <w:del w:id="1616" w:author="localadmin" w:date="2015-04-02T10:19:00Z"/>
                <w:sz w:val="20"/>
              </w:rPr>
            </w:pPr>
            <w:del w:id="1617" w:author="localadmin" w:date="2015-04-02T10:19:00Z">
              <w:r w:rsidDel="00C01DD8">
                <w:rPr>
                  <w:sz w:val="20"/>
                </w:rPr>
                <w:delText xml:space="preserve">Atlantic walrus </w:delText>
              </w:r>
              <w:r w:rsidDel="00C01DD8">
                <w:rPr>
                  <w:i/>
                  <w:sz w:val="20"/>
                </w:rPr>
                <w:delText>Odobenus rosmarus rosmarus</w:delText>
              </w:r>
            </w:del>
          </w:p>
        </w:tc>
        <w:tc>
          <w:tcPr>
            <w:tcW w:w="2268" w:type="dxa"/>
            <w:tcBorders>
              <w:top w:val="nil"/>
              <w:bottom w:val="nil"/>
            </w:tcBorders>
          </w:tcPr>
          <w:p w:rsidR="002D12A3" w:rsidRPr="0096280D" w:rsidDel="00C01DD8" w:rsidRDefault="006B3F6C" w:rsidP="00C01DD8">
            <w:pPr>
              <w:rPr>
                <w:del w:id="1618" w:author="localadmin" w:date="2015-04-02T10:19:00Z"/>
                <w:sz w:val="20"/>
              </w:rPr>
            </w:pPr>
            <w:del w:id="1619" w:author="localadmin" w:date="2015-04-02T10:19:00Z">
              <w:r w:rsidDel="00C01DD8">
                <w:rPr>
                  <w:sz w:val="20"/>
                </w:rPr>
                <w:fldChar w:fldCharType="begin"/>
              </w:r>
              <w:r w:rsidR="00C01DD8" w:rsidDel="00C01DD8">
                <w:rPr>
                  <w:sz w:val="20"/>
                </w:rPr>
                <w:delInstrText xml:space="preserve"> ADDIN EN.CITE &lt;EndNote&gt;&lt;Cite&gt;&lt;Author&gt;Buchanan&lt;/Author&gt;&lt;Year&gt;1998&lt;/Year&gt;&lt;RecNum&gt;1175&lt;/RecNum&gt;&lt;DisplayText&gt;[82]&lt;/DisplayText&gt;&lt;record&gt;&lt;rec-number&gt;1175&lt;/rec-number&gt;&lt;foreign-keys&gt;&lt;key app="EN" db-id="d5zr0exx1f5prwep2rapee0def9wa9t2peet"&gt;1175&lt;/key&gt;&lt;/foreign-keys&gt;&lt;ref-type name="Journal Article"&gt;17&lt;/ref-type&gt;&lt;contributors&gt;&lt;authors&gt;&lt;author&gt;Buchanan, F. C.&lt;/author&gt;&lt;author&gt;Maiers, L. D.&lt;/author&gt;&lt;author&gt;Thue, T. D.&lt;/author&gt;&lt;author&gt;DeMarch, B. G. E.&lt;/author&gt;&lt;author&gt;Stewart, R. E. A.&lt;/author&gt;&lt;/authors&gt;&lt;/contributors&gt;&lt;titles&gt;&lt;title&gt;&lt;style face="normal" font="default" size="100%"&gt;Microsatellites from the Atlantic walrus &lt;/style&gt;&lt;style face="italic" font="default" size="100%"&gt;Odobenus rosmarus rosmarus&lt;/style&gt;&lt;/title&gt;&lt;secondary-title&gt;Molecular Ecology&lt;/secondary-title&gt;&lt;alt-title&gt;0962-1083&lt;/alt-title&gt;&lt;/titles&gt;&lt;periodical&gt;&lt;full-title&gt;Molecular Ecology&lt;/full-title&gt;&lt;/periodical&gt;&lt;pages&gt;1083-1085&lt;/pages&gt;&lt;volume&gt;7&lt;/volume&gt;&lt;number&gt;8&lt;/number&gt;&lt;keywords&gt;&lt;keyword&gt;genotype&lt;/keyword&gt;&lt;keyword&gt;microsatellite&lt;/keyword&gt;&lt;keyword&gt;pinniped&lt;/keyword&gt;&lt;keyword&gt;population genetics&lt;/keyword&gt;&lt;keyword&gt;walrus&lt;/keyword&gt;&lt;/keywords&gt;&lt;dates&gt;&lt;year&gt;1998&lt;/year&gt;&lt;/dates&gt;&lt;label&gt;@&lt;/label&gt;&lt;urls&gt;&lt;/urls&gt;&lt;/record&gt;&lt;/Cite&gt;&lt;/EndNote&gt;</w:delInstrText>
              </w:r>
              <w:r w:rsidDel="00C01DD8">
                <w:rPr>
                  <w:sz w:val="20"/>
                </w:rPr>
                <w:fldChar w:fldCharType="separate"/>
              </w:r>
              <w:r w:rsidR="00C01DD8" w:rsidDel="00C01DD8">
                <w:rPr>
                  <w:noProof/>
                  <w:sz w:val="20"/>
                </w:rPr>
                <w:delText>[</w:delText>
              </w:r>
              <w:r w:rsidDel="00C01DD8">
                <w:rPr>
                  <w:noProof/>
                  <w:sz w:val="20"/>
                </w:rPr>
                <w:fldChar w:fldCharType="begin"/>
              </w:r>
              <w:r w:rsidR="00C01DD8" w:rsidDel="00C01DD8">
                <w:rPr>
                  <w:noProof/>
                  <w:sz w:val="20"/>
                </w:rPr>
                <w:delInstrText xml:space="preserve"> HYPERLINK  \l "_ENREF_82" \o "Buchanan, 1998 #1175" </w:delInstrText>
              </w:r>
              <w:r w:rsidDel="00C01DD8">
                <w:rPr>
                  <w:noProof/>
                  <w:sz w:val="20"/>
                </w:rPr>
                <w:fldChar w:fldCharType="separate"/>
              </w:r>
              <w:r w:rsidR="00C01DD8" w:rsidDel="00C01DD8">
                <w:rPr>
                  <w:noProof/>
                  <w:sz w:val="20"/>
                </w:rPr>
                <w:delText>82</w:delText>
              </w:r>
              <w:r w:rsidDel="00C01DD8">
                <w:rPr>
                  <w:noProof/>
                  <w:sz w:val="20"/>
                </w:rPr>
                <w:fldChar w:fldCharType="end"/>
              </w:r>
              <w:r w:rsidR="00C01DD8" w:rsidDel="00C01DD8">
                <w:rPr>
                  <w:noProof/>
                  <w:sz w:val="20"/>
                </w:rPr>
                <w:delText>]</w:delText>
              </w:r>
              <w:r w:rsidDel="00C01DD8">
                <w:rPr>
                  <w:sz w:val="20"/>
                </w:rPr>
                <w:fldChar w:fldCharType="end"/>
              </w:r>
            </w:del>
          </w:p>
        </w:tc>
        <w:tc>
          <w:tcPr>
            <w:tcW w:w="567" w:type="dxa"/>
            <w:tcBorders>
              <w:top w:val="nil"/>
              <w:bottom w:val="nil"/>
            </w:tcBorders>
          </w:tcPr>
          <w:p w:rsidR="002D12A3" w:rsidDel="00C01DD8" w:rsidRDefault="002D12A3" w:rsidP="00C62979">
            <w:pPr>
              <w:rPr>
                <w:del w:id="1620" w:author="localadmin" w:date="2015-04-02T10:19:00Z"/>
                <w:sz w:val="20"/>
              </w:rPr>
            </w:pPr>
            <w:del w:id="1621" w:author="localadmin" w:date="2015-04-02T10:19:00Z">
              <w:r w:rsidDel="00C01DD8">
                <w:rPr>
                  <w:sz w:val="20"/>
                </w:rPr>
                <w:delText>55</w:delText>
              </w:r>
            </w:del>
          </w:p>
        </w:tc>
        <w:tc>
          <w:tcPr>
            <w:tcW w:w="567" w:type="dxa"/>
            <w:tcBorders>
              <w:top w:val="nil"/>
              <w:bottom w:val="nil"/>
            </w:tcBorders>
          </w:tcPr>
          <w:p w:rsidR="002D12A3" w:rsidDel="00C01DD8" w:rsidRDefault="002D12A3" w:rsidP="00C62979">
            <w:pPr>
              <w:rPr>
                <w:del w:id="1622" w:author="localadmin" w:date="2015-04-02T10:19:00Z"/>
                <w:sz w:val="20"/>
              </w:rPr>
            </w:pPr>
            <w:del w:id="1623" w:author="localadmin" w:date="2015-04-02T10:19:00Z">
              <w:r w:rsidDel="00C01DD8">
                <w:rPr>
                  <w:sz w:val="20"/>
                </w:rPr>
                <w:delText>60</w:delText>
              </w:r>
            </w:del>
          </w:p>
        </w:tc>
        <w:tc>
          <w:tcPr>
            <w:tcW w:w="1134" w:type="dxa"/>
            <w:tcBorders>
              <w:top w:val="nil"/>
              <w:bottom w:val="nil"/>
            </w:tcBorders>
          </w:tcPr>
          <w:p w:rsidR="002D12A3" w:rsidRPr="0096280D" w:rsidDel="00C01DD8" w:rsidRDefault="002D12A3" w:rsidP="009C5C1A">
            <w:pPr>
              <w:rPr>
                <w:del w:id="1624" w:author="localadmin" w:date="2015-04-02T10:19:00Z"/>
                <w:sz w:val="20"/>
              </w:rPr>
            </w:pPr>
            <w:del w:id="1625" w:author="localadmin" w:date="2015-04-02T10:19:00Z">
              <w:r w:rsidDel="00C01DD8">
                <w:rPr>
                  <w:sz w:val="20"/>
                </w:rPr>
                <w:delText>12</w:delText>
              </w:r>
            </w:del>
          </w:p>
        </w:tc>
        <w:tc>
          <w:tcPr>
            <w:tcW w:w="755" w:type="dxa"/>
            <w:tcBorders>
              <w:top w:val="nil"/>
              <w:bottom w:val="nil"/>
            </w:tcBorders>
          </w:tcPr>
          <w:p w:rsidR="002D12A3" w:rsidRPr="0096280D" w:rsidDel="00C01DD8" w:rsidRDefault="002D12A3" w:rsidP="009C5C1A">
            <w:pPr>
              <w:rPr>
                <w:del w:id="1626" w:author="localadmin" w:date="2015-04-02T10:19:00Z"/>
                <w:sz w:val="20"/>
              </w:rPr>
            </w:pPr>
            <w:del w:id="1627" w:author="localadmin" w:date="2015-04-02T10:19:00Z">
              <w:r w:rsidDel="00C01DD8">
                <w:rPr>
                  <w:sz w:val="20"/>
                </w:rPr>
                <w:delText>0.851</w:delText>
              </w:r>
            </w:del>
          </w:p>
        </w:tc>
        <w:tc>
          <w:tcPr>
            <w:tcW w:w="946" w:type="dxa"/>
            <w:tcBorders>
              <w:top w:val="nil"/>
              <w:bottom w:val="nil"/>
            </w:tcBorders>
          </w:tcPr>
          <w:p w:rsidR="002D12A3" w:rsidRPr="0096280D" w:rsidDel="00C01DD8" w:rsidRDefault="002D12A3" w:rsidP="009C5C1A">
            <w:pPr>
              <w:rPr>
                <w:del w:id="1628" w:author="localadmin" w:date="2015-04-02T10:19:00Z"/>
                <w:sz w:val="20"/>
              </w:rPr>
            </w:pPr>
            <w:del w:id="1629" w:author="localadmin" w:date="2015-04-02T10:19:00Z">
              <w:r w:rsidDel="00C01DD8">
                <w:rPr>
                  <w:sz w:val="20"/>
                </w:rPr>
                <w:delText>0.865</w:delText>
              </w:r>
            </w:del>
          </w:p>
        </w:tc>
        <w:tc>
          <w:tcPr>
            <w:tcW w:w="1019" w:type="dxa"/>
            <w:tcBorders>
              <w:top w:val="nil"/>
              <w:bottom w:val="nil"/>
            </w:tcBorders>
          </w:tcPr>
          <w:p w:rsidR="002D12A3" w:rsidRPr="000325CF" w:rsidDel="00C01DD8" w:rsidRDefault="002D12A3" w:rsidP="009C5C1A">
            <w:pPr>
              <w:rPr>
                <w:del w:id="1630" w:author="localadmin" w:date="2015-04-02T10:19:00Z"/>
                <w:sz w:val="20"/>
              </w:rPr>
            </w:pPr>
            <w:del w:id="1631" w:author="localadmin" w:date="2015-04-02T10:19:00Z">
              <w:r w:rsidRPr="000325CF" w:rsidDel="00C01DD8">
                <w:rPr>
                  <w:sz w:val="20"/>
                </w:rPr>
                <w:delText>0.720</w:delText>
              </w:r>
            </w:del>
          </w:p>
        </w:tc>
      </w:tr>
      <w:tr w:rsidR="002D12A3" w:rsidDel="00C01DD8">
        <w:trPr>
          <w:del w:id="1632" w:author="localadmin" w:date="2015-04-02T10:19:00Z"/>
        </w:trPr>
        <w:tc>
          <w:tcPr>
            <w:tcW w:w="1072" w:type="dxa"/>
            <w:tcBorders>
              <w:top w:val="nil"/>
              <w:bottom w:val="nil"/>
            </w:tcBorders>
          </w:tcPr>
          <w:p w:rsidR="002D12A3" w:rsidRPr="0096280D" w:rsidDel="00C01DD8" w:rsidRDefault="002D12A3" w:rsidP="00F801EE">
            <w:pPr>
              <w:rPr>
                <w:del w:id="1633" w:author="localadmin" w:date="2015-04-02T10:19:00Z"/>
                <w:sz w:val="20"/>
              </w:rPr>
            </w:pPr>
            <w:del w:id="1634" w:author="localadmin" w:date="2015-04-02T10:19:00Z">
              <w:r w:rsidDel="00C01DD8">
                <w:rPr>
                  <w:sz w:val="20"/>
                </w:rPr>
                <w:delText>OrrFCB8</w:delText>
              </w:r>
            </w:del>
          </w:p>
        </w:tc>
        <w:tc>
          <w:tcPr>
            <w:tcW w:w="4848" w:type="dxa"/>
            <w:tcBorders>
              <w:top w:val="nil"/>
              <w:bottom w:val="nil"/>
            </w:tcBorders>
          </w:tcPr>
          <w:p w:rsidR="002D12A3" w:rsidRPr="0096280D" w:rsidDel="00C01DD8" w:rsidRDefault="002D12A3" w:rsidP="00F801EE">
            <w:pPr>
              <w:rPr>
                <w:del w:id="1635" w:author="localadmin" w:date="2015-04-02T10:19:00Z"/>
                <w:sz w:val="20"/>
              </w:rPr>
            </w:pPr>
            <w:del w:id="1636" w:author="localadmin" w:date="2015-04-02T10:19:00Z">
              <w:r w:rsidDel="00C01DD8">
                <w:rPr>
                  <w:sz w:val="20"/>
                </w:rPr>
                <w:delText xml:space="preserve">Atlantic walrus </w:delText>
              </w:r>
              <w:r w:rsidDel="00C01DD8">
                <w:rPr>
                  <w:i/>
                  <w:sz w:val="20"/>
                </w:rPr>
                <w:delText>Odobenus rosmarus rosmarus</w:delText>
              </w:r>
            </w:del>
          </w:p>
        </w:tc>
        <w:tc>
          <w:tcPr>
            <w:tcW w:w="2268" w:type="dxa"/>
            <w:tcBorders>
              <w:top w:val="nil"/>
              <w:bottom w:val="nil"/>
            </w:tcBorders>
          </w:tcPr>
          <w:p w:rsidR="002D12A3" w:rsidRPr="0096280D" w:rsidDel="00C01DD8" w:rsidRDefault="006B3F6C" w:rsidP="00C01DD8">
            <w:pPr>
              <w:rPr>
                <w:del w:id="1637" w:author="localadmin" w:date="2015-04-02T10:19:00Z"/>
                <w:sz w:val="20"/>
              </w:rPr>
            </w:pPr>
            <w:del w:id="1638" w:author="localadmin" w:date="2015-04-02T10:19:00Z">
              <w:r w:rsidDel="00C01DD8">
                <w:rPr>
                  <w:sz w:val="20"/>
                </w:rPr>
                <w:fldChar w:fldCharType="begin"/>
              </w:r>
              <w:r w:rsidR="00C01DD8" w:rsidDel="00C01DD8">
                <w:rPr>
                  <w:sz w:val="20"/>
                </w:rPr>
                <w:delInstrText xml:space="preserve"> ADDIN EN.CITE &lt;EndNote&gt;&lt;Cite&gt;&lt;Author&gt;Buchanan&lt;/Author&gt;&lt;Year&gt;1998&lt;/Year&gt;&lt;RecNum&gt;1175&lt;/RecNum&gt;&lt;DisplayText&gt;[82]&lt;/DisplayText&gt;&lt;record&gt;&lt;rec-number&gt;1175&lt;/rec-number&gt;&lt;foreign-keys&gt;&lt;key app="EN" db-id="d5zr0exx1f5prwep2rapee0def9wa9t2peet"&gt;1175&lt;/key&gt;&lt;/foreign-keys&gt;&lt;ref-type name="Journal Article"&gt;17&lt;/ref-type&gt;&lt;contributors&gt;&lt;authors&gt;&lt;author&gt;Buchanan, F. C.&lt;/author&gt;&lt;author&gt;Maiers, L. D.&lt;/author&gt;&lt;author&gt;Thue, T. D.&lt;/author&gt;&lt;author&gt;DeMarch, B. G. E.&lt;/author&gt;&lt;author&gt;Stewart, R. E. A.&lt;/author&gt;&lt;/authors&gt;&lt;/contributors&gt;&lt;titles&gt;&lt;title&gt;&lt;style face="normal" font="default" size="100%"&gt;Microsatellites from the Atlantic walrus &lt;/style&gt;&lt;style face="italic" font="default" size="100%"&gt;Odobenus rosmarus rosmarus&lt;/style&gt;&lt;/title&gt;&lt;secondary-title&gt;Molecular Ecology&lt;/secondary-title&gt;&lt;alt-title&gt;0962-1083&lt;/alt-title&gt;&lt;/titles&gt;&lt;periodical&gt;&lt;full-title&gt;Molecular Ecology&lt;/full-title&gt;&lt;/periodical&gt;&lt;pages&gt;1083-1085&lt;/pages&gt;&lt;volume&gt;7&lt;/volume&gt;&lt;number&gt;8&lt;/number&gt;&lt;keywords&gt;&lt;keyword&gt;genotype&lt;/keyword&gt;&lt;keyword&gt;microsatellite&lt;/keyword&gt;&lt;keyword&gt;pinniped&lt;/keyword&gt;&lt;keyword&gt;population genetics&lt;/keyword&gt;&lt;keyword&gt;walrus&lt;/keyword&gt;&lt;/keywords&gt;&lt;dates&gt;&lt;year&gt;1998&lt;/year&gt;&lt;/dates&gt;&lt;label&gt;@&lt;/label&gt;&lt;urls&gt;&lt;/urls&gt;&lt;/record&gt;&lt;/Cite&gt;&lt;/EndNote&gt;</w:delInstrText>
              </w:r>
              <w:r w:rsidDel="00C01DD8">
                <w:rPr>
                  <w:sz w:val="20"/>
                </w:rPr>
                <w:fldChar w:fldCharType="separate"/>
              </w:r>
              <w:r w:rsidR="00C01DD8" w:rsidDel="00C01DD8">
                <w:rPr>
                  <w:noProof/>
                  <w:sz w:val="20"/>
                </w:rPr>
                <w:delText>[</w:delText>
              </w:r>
              <w:r w:rsidDel="00C01DD8">
                <w:rPr>
                  <w:noProof/>
                  <w:sz w:val="20"/>
                </w:rPr>
                <w:fldChar w:fldCharType="begin"/>
              </w:r>
              <w:r w:rsidR="00C01DD8" w:rsidDel="00C01DD8">
                <w:rPr>
                  <w:noProof/>
                  <w:sz w:val="20"/>
                </w:rPr>
                <w:delInstrText xml:space="preserve"> HYPERLINK  \l "_ENREF_82" \o "Buchanan, 1998 #1175" </w:delInstrText>
              </w:r>
              <w:r w:rsidDel="00C01DD8">
                <w:rPr>
                  <w:noProof/>
                  <w:sz w:val="20"/>
                </w:rPr>
                <w:fldChar w:fldCharType="separate"/>
              </w:r>
              <w:r w:rsidR="00C01DD8" w:rsidDel="00C01DD8">
                <w:rPr>
                  <w:noProof/>
                  <w:sz w:val="20"/>
                </w:rPr>
                <w:delText>82</w:delText>
              </w:r>
              <w:r w:rsidDel="00C01DD8">
                <w:rPr>
                  <w:noProof/>
                  <w:sz w:val="20"/>
                </w:rPr>
                <w:fldChar w:fldCharType="end"/>
              </w:r>
              <w:r w:rsidR="00C01DD8" w:rsidDel="00C01DD8">
                <w:rPr>
                  <w:noProof/>
                  <w:sz w:val="20"/>
                </w:rPr>
                <w:delText>]</w:delText>
              </w:r>
              <w:r w:rsidDel="00C01DD8">
                <w:rPr>
                  <w:sz w:val="20"/>
                </w:rPr>
                <w:fldChar w:fldCharType="end"/>
              </w:r>
            </w:del>
          </w:p>
        </w:tc>
        <w:tc>
          <w:tcPr>
            <w:tcW w:w="567" w:type="dxa"/>
            <w:tcBorders>
              <w:top w:val="nil"/>
              <w:bottom w:val="nil"/>
            </w:tcBorders>
          </w:tcPr>
          <w:p w:rsidR="002D12A3" w:rsidDel="00C01DD8" w:rsidRDefault="002D12A3" w:rsidP="00C62979">
            <w:pPr>
              <w:rPr>
                <w:del w:id="1639" w:author="localadmin" w:date="2015-04-02T10:19:00Z"/>
                <w:sz w:val="20"/>
              </w:rPr>
            </w:pPr>
            <w:del w:id="1640" w:author="localadmin" w:date="2015-04-02T10:19:00Z">
              <w:r w:rsidDel="00C01DD8">
                <w:rPr>
                  <w:sz w:val="20"/>
                </w:rPr>
                <w:delText>55</w:delText>
              </w:r>
            </w:del>
          </w:p>
        </w:tc>
        <w:tc>
          <w:tcPr>
            <w:tcW w:w="567" w:type="dxa"/>
            <w:tcBorders>
              <w:top w:val="nil"/>
              <w:bottom w:val="nil"/>
            </w:tcBorders>
          </w:tcPr>
          <w:p w:rsidR="002D12A3" w:rsidDel="00C01DD8" w:rsidRDefault="002D12A3" w:rsidP="00C62979">
            <w:pPr>
              <w:rPr>
                <w:del w:id="1641" w:author="localadmin" w:date="2015-04-02T10:19:00Z"/>
                <w:sz w:val="20"/>
              </w:rPr>
            </w:pPr>
            <w:del w:id="1642" w:author="localadmin" w:date="2015-04-02T10:19:00Z">
              <w:r w:rsidDel="00C01DD8">
                <w:rPr>
                  <w:sz w:val="20"/>
                </w:rPr>
                <w:delText>60</w:delText>
              </w:r>
            </w:del>
          </w:p>
        </w:tc>
        <w:tc>
          <w:tcPr>
            <w:tcW w:w="1134" w:type="dxa"/>
            <w:tcBorders>
              <w:top w:val="nil"/>
              <w:bottom w:val="nil"/>
            </w:tcBorders>
          </w:tcPr>
          <w:p w:rsidR="002D12A3" w:rsidRPr="0096280D" w:rsidDel="00C01DD8" w:rsidRDefault="002D12A3" w:rsidP="00F801EE">
            <w:pPr>
              <w:rPr>
                <w:del w:id="1643" w:author="localadmin" w:date="2015-04-02T10:19:00Z"/>
                <w:sz w:val="20"/>
              </w:rPr>
            </w:pPr>
            <w:del w:id="1644" w:author="localadmin" w:date="2015-04-02T10:19:00Z">
              <w:r w:rsidDel="00C01DD8">
                <w:rPr>
                  <w:sz w:val="20"/>
                </w:rPr>
                <w:delText>8</w:delText>
              </w:r>
            </w:del>
          </w:p>
        </w:tc>
        <w:tc>
          <w:tcPr>
            <w:tcW w:w="755" w:type="dxa"/>
            <w:tcBorders>
              <w:top w:val="nil"/>
              <w:bottom w:val="nil"/>
            </w:tcBorders>
          </w:tcPr>
          <w:p w:rsidR="002D12A3" w:rsidRPr="0096280D" w:rsidDel="00C01DD8" w:rsidRDefault="002D12A3" w:rsidP="00F801EE">
            <w:pPr>
              <w:rPr>
                <w:del w:id="1645" w:author="localadmin" w:date="2015-04-02T10:19:00Z"/>
                <w:sz w:val="20"/>
              </w:rPr>
            </w:pPr>
            <w:del w:id="1646" w:author="localadmin" w:date="2015-04-02T10:19:00Z">
              <w:r w:rsidDel="00C01DD8">
                <w:rPr>
                  <w:sz w:val="20"/>
                </w:rPr>
                <w:delText>0.786</w:delText>
              </w:r>
            </w:del>
          </w:p>
        </w:tc>
        <w:tc>
          <w:tcPr>
            <w:tcW w:w="946" w:type="dxa"/>
            <w:tcBorders>
              <w:top w:val="nil"/>
              <w:bottom w:val="nil"/>
            </w:tcBorders>
          </w:tcPr>
          <w:p w:rsidR="002D12A3" w:rsidRPr="0096280D" w:rsidDel="00C01DD8" w:rsidRDefault="002D12A3" w:rsidP="00F801EE">
            <w:pPr>
              <w:rPr>
                <w:del w:id="1647" w:author="localadmin" w:date="2015-04-02T10:19:00Z"/>
                <w:sz w:val="20"/>
              </w:rPr>
            </w:pPr>
            <w:del w:id="1648" w:author="localadmin" w:date="2015-04-02T10:19:00Z">
              <w:r w:rsidDel="00C01DD8">
                <w:rPr>
                  <w:sz w:val="20"/>
                </w:rPr>
                <w:delText>0.812</w:delText>
              </w:r>
            </w:del>
          </w:p>
        </w:tc>
        <w:tc>
          <w:tcPr>
            <w:tcW w:w="1019" w:type="dxa"/>
            <w:tcBorders>
              <w:top w:val="nil"/>
              <w:bottom w:val="nil"/>
            </w:tcBorders>
          </w:tcPr>
          <w:p w:rsidR="002D12A3" w:rsidRPr="000325CF" w:rsidDel="00C01DD8" w:rsidRDefault="002D12A3" w:rsidP="00F801EE">
            <w:pPr>
              <w:rPr>
                <w:del w:id="1649" w:author="localadmin" w:date="2015-04-02T10:19:00Z"/>
                <w:sz w:val="20"/>
              </w:rPr>
            </w:pPr>
            <w:del w:id="1650" w:author="localadmin" w:date="2015-04-02T10:19:00Z">
              <w:r w:rsidRPr="000325CF" w:rsidDel="00C01DD8">
                <w:rPr>
                  <w:sz w:val="20"/>
                </w:rPr>
                <w:delText>0.15</w:delText>
              </w:r>
              <w:r w:rsidDel="00C01DD8">
                <w:rPr>
                  <w:sz w:val="20"/>
                </w:rPr>
                <w:delText>6</w:delText>
              </w:r>
            </w:del>
          </w:p>
        </w:tc>
      </w:tr>
      <w:tr w:rsidR="002D12A3" w:rsidDel="00C01DD8">
        <w:trPr>
          <w:del w:id="1651" w:author="localadmin" w:date="2015-04-02T10:19:00Z"/>
        </w:trPr>
        <w:tc>
          <w:tcPr>
            <w:tcW w:w="1072" w:type="dxa"/>
            <w:tcBorders>
              <w:top w:val="nil"/>
              <w:bottom w:val="nil"/>
            </w:tcBorders>
          </w:tcPr>
          <w:p w:rsidR="002D12A3" w:rsidRPr="0096280D" w:rsidDel="00C01DD8" w:rsidRDefault="002D12A3" w:rsidP="00F801EE">
            <w:pPr>
              <w:rPr>
                <w:del w:id="1652" w:author="localadmin" w:date="2015-04-02T10:19:00Z"/>
                <w:sz w:val="20"/>
              </w:rPr>
            </w:pPr>
            <w:del w:id="1653" w:author="localadmin" w:date="2015-04-02T10:19:00Z">
              <w:r w:rsidDel="00C01DD8">
                <w:rPr>
                  <w:sz w:val="20"/>
                </w:rPr>
                <w:delText>OrrFCB16</w:delText>
              </w:r>
            </w:del>
          </w:p>
        </w:tc>
        <w:tc>
          <w:tcPr>
            <w:tcW w:w="4848" w:type="dxa"/>
            <w:tcBorders>
              <w:top w:val="nil"/>
              <w:bottom w:val="nil"/>
            </w:tcBorders>
          </w:tcPr>
          <w:p w:rsidR="002D12A3" w:rsidRPr="0096280D" w:rsidDel="00C01DD8" w:rsidRDefault="002D12A3" w:rsidP="00F801EE">
            <w:pPr>
              <w:rPr>
                <w:del w:id="1654" w:author="localadmin" w:date="2015-04-02T10:19:00Z"/>
                <w:sz w:val="20"/>
              </w:rPr>
            </w:pPr>
            <w:del w:id="1655" w:author="localadmin" w:date="2015-04-02T10:19:00Z">
              <w:r w:rsidDel="00C01DD8">
                <w:rPr>
                  <w:sz w:val="20"/>
                </w:rPr>
                <w:delText xml:space="preserve">Atlantic walrus </w:delText>
              </w:r>
              <w:r w:rsidDel="00C01DD8">
                <w:rPr>
                  <w:i/>
                  <w:sz w:val="20"/>
                </w:rPr>
                <w:delText>Odobenus rosmarus rosmarus</w:delText>
              </w:r>
            </w:del>
          </w:p>
        </w:tc>
        <w:tc>
          <w:tcPr>
            <w:tcW w:w="2268" w:type="dxa"/>
            <w:tcBorders>
              <w:top w:val="nil"/>
              <w:bottom w:val="nil"/>
            </w:tcBorders>
          </w:tcPr>
          <w:p w:rsidR="002D12A3" w:rsidRPr="0096280D" w:rsidDel="00C01DD8" w:rsidRDefault="006B3F6C" w:rsidP="00C01DD8">
            <w:pPr>
              <w:rPr>
                <w:del w:id="1656" w:author="localadmin" w:date="2015-04-02T10:19:00Z"/>
                <w:sz w:val="20"/>
              </w:rPr>
            </w:pPr>
            <w:del w:id="1657" w:author="localadmin" w:date="2015-04-02T10:19:00Z">
              <w:r w:rsidDel="00C01DD8">
                <w:rPr>
                  <w:sz w:val="20"/>
                </w:rPr>
                <w:fldChar w:fldCharType="begin"/>
              </w:r>
              <w:r w:rsidR="00C01DD8" w:rsidDel="00C01DD8">
                <w:rPr>
                  <w:sz w:val="20"/>
                </w:rPr>
                <w:delInstrText xml:space="preserve"> ADDIN EN.CITE &lt;EndNote&gt;&lt;Cite&gt;&lt;Author&gt;Buchanan&lt;/Author&gt;&lt;Year&gt;1998&lt;/Year&gt;&lt;RecNum&gt;1175&lt;/RecNum&gt;&lt;DisplayText&gt;[82]&lt;/DisplayText&gt;&lt;record&gt;&lt;rec-number&gt;1175&lt;/rec-number&gt;&lt;foreign-keys&gt;&lt;key app="EN" db-id="d5zr0exx1f5prwep2rapee0def9wa9t2peet"&gt;1175&lt;/key&gt;&lt;/foreign-keys&gt;&lt;ref-type name="Journal Article"&gt;17&lt;/ref-type&gt;&lt;contributors&gt;&lt;authors&gt;&lt;author&gt;Buchanan, F. C.&lt;/author&gt;&lt;author&gt;Maiers, L. D.&lt;/author&gt;&lt;author&gt;Thue, T. D.&lt;/author&gt;&lt;author&gt;DeMarch, B. G. E.&lt;/author&gt;&lt;author&gt;Stewart, R. E. A.&lt;/author&gt;&lt;/authors&gt;&lt;/contributors&gt;&lt;titles&gt;&lt;title&gt;&lt;style face="normal" font="default" size="100%"&gt;Microsatellites from the Atlantic walrus &lt;/style&gt;&lt;style face="italic" font="default" size="100%"&gt;Odobenus rosmarus rosmarus&lt;/style&gt;&lt;/title&gt;&lt;secondary-title&gt;Molecular Ecology&lt;/secondary-title&gt;&lt;alt-title&gt;0962-1083&lt;/alt-title&gt;&lt;/titles&gt;&lt;periodical&gt;&lt;full-title&gt;Molecular Ecology&lt;/full-title&gt;&lt;/periodical&gt;&lt;pages&gt;1083-1085&lt;/pages&gt;&lt;volume&gt;7&lt;/volume&gt;&lt;number&gt;8&lt;/number&gt;&lt;keywords&gt;&lt;keyword&gt;genotype&lt;/keyword&gt;&lt;keyword&gt;microsatellite&lt;/keyword&gt;&lt;keyword&gt;pinniped&lt;/keyword&gt;&lt;keyword&gt;population genetics&lt;/keyword&gt;&lt;keyword&gt;walrus&lt;/keyword&gt;&lt;/keywords&gt;&lt;dates&gt;&lt;year&gt;1998&lt;/year&gt;&lt;/dates&gt;&lt;label&gt;@&lt;/label&gt;&lt;urls&gt;&lt;/urls&gt;&lt;/record&gt;&lt;/Cite&gt;&lt;/EndNote&gt;</w:delInstrText>
              </w:r>
              <w:r w:rsidDel="00C01DD8">
                <w:rPr>
                  <w:sz w:val="20"/>
                </w:rPr>
                <w:fldChar w:fldCharType="separate"/>
              </w:r>
              <w:r w:rsidR="00C01DD8" w:rsidDel="00C01DD8">
                <w:rPr>
                  <w:noProof/>
                  <w:sz w:val="20"/>
                </w:rPr>
                <w:delText>[</w:delText>
              </w:r>
              <w:r w:rsidDel="00C01DD8">
                <w:rPr>
                  <w:noProof/>
                  <w:sz w:val="20"/>
                </w:rPr>
                <w:fldChar w:fldCharType="begin"/>
              </w:r>
              <w:r w:rsidR="00C01DD8" w:rsidDel="00C01DD8">
                <w:rPr>
                  <w:noProof/>
                  <w:sz w:val="20"/>
                </w:rPr>
                <w:delInstrText xml:space="preserve"> HYPERLINK  \l "_ENREF_82" \o "Buchanan, 1998 #1175" </w:delInstrText>
              </w:r>
              <w:r w:rsidDel="00C01DD8">
                <w:rPr>
                  <w:noProof/>
                  <w:sz w:val="20"/>
                </w:rPr>
                <w:fldChar w:fldCharType="separate"/>
              </w:r>
              <w:r w:rsidR="00C01DD8" w:rsidDel="00C01DD8">
                <w:rPr>
                  <w:noProof/>
                  <w:sz w:val="20"/>
                </w:rPr>
                <w:delText>82</w:delText>
              </w:r>
              <w:r w:rsidDel="00C01DD8">
                <w:rPr>
                  <w:noProof/>
                  <w:sz w:val="20"/>
                </w:rPr>
                <w:fldChar w:fldCharType="end"/>
              </w:r>
              <w:r w:rsidR="00C01DD8" w:rsidDel="00C01DD8">
                <w:rPr>
                  <w:noProof/>
                  <w:sz w:val="20"/>
                </w:rPr>
                <w:delText>]</w:delText>
              </w:r>
              <w:r w:rsidDel="00C01DD8">
                <w:rPr>
                  <w:sz w:val="20"/>
                </w:rPr>
                <w:fldChar w:fldCharType="end"/>
              </w:r>
            </w:del>
          </w:p>
        </w:tc>
        <w:tc>
          <w:tcPr>
            <w:tcW w:w="567" w:type="dxa"/>
            <w:tcBorders>
              <w:top w:val="nil"/>
              <w:bottom w:val="nil"/>
            </w:tcBorders>
          </w:tcPr>
          <w:p w:rsidR="002D12A3" w:rsidDel="00C01DD8" w:rsidRDefault="002D12A3" w:rsidP="00C62979">
            <w:pPr>
              <w:rPr>
                <w:del w:id="1658" w:author="localadmin" w:date="2015-04-02T10:19:00Z"/>
                <w:sz w:val="20"/>
              </w:rPr>
            </w:pPr>
            <w:del w:id="1659" w:author="localadmin" w:date="2015-04-02T10:19:00Z">
              <w:r w:rsidDel="00C01DD8">
                <w:rPr>
                  <w:sz w:val="20"/>
                </w:rPr>
                <w:delText>55</w:delText>
              </w:r>
            </w:del>
          </w:p>
        </w:tc>
        <w:tc>
          <w:tcPr>
            <w:tcW w:w="567" w:type="dxa"/>
            <w:tcBorders>
              <w:top w:val="nil"/>
              <w:bottom w:val="nil"/>
            </w:tcBorders>
          </w:tcPr>
          <w:p w:rsidR="002D12A3" w:rsidDel="00C01DD8" w:rsidRDefault="002D12A3" w:rsidP="00C62979">
            <w:pPr>
              <w:rPr>
                <w:del w:id="1660" w:author="localadmin" w:date="2015-04-02T10:19:00Z"/>
                <w:sz w:val="20"/>
              </w:rPr>
            </w:pPr>
            <w:del w:id="1661" w:author="localadmin" w:date="2015-04-02T10:19:00Z">
              <w:r w:rsidDel="00C01DD8">
                <w:rPr>
                  <w:sz w:val="20"/>
                </w:rPr>
                <w:delText>60</w:delText>
              </w:r>
            </w:del>
          </w:p>
        </w:tc>
        <w:tc>
          <w:tcPr>
            <w:tcW w:w="1134" w:type="dxa"/>
            <w:tcBorders>
              <w:top w:val="nil"/>
              <w:bottom w:val="nil"/>
            </w:tcBorders>
          </w:tcPr>
          <w:p w:rsidR="002D12A3" w:rsidRPr="0096280D" w:rsidDel="00C01DD8" w:rsidRDefault="002D12A3" w:rsidP="00F801EE">
            <w:pPr>
              <w:rPr>
                <w:del w:id="1662" w:author="localadmin" w:date="2015-04-02T10:19:00Z"/>
                <w:sz w:val="20"/>
              </w:rPr>
            </w:pPr>
            <w:del w:id="1663" w:author="localadmin" w:date="2015-04-02T10:19:00Z">
              <w:r w:rsidDel="00C01DD8">
                <w:rPr>
                  <w:sz w:val="20"/>
                </w:rPr>
                <w:delText>4</w:delText>
              </w:r>
            </w:del>
          </w:p>
        </w:tc>
        <w:tc>
          <w:tcPr>
            <w:tcW w:w="755" w:type="dxa"/>
            <w:tcBorders>
              <w:top w:val="nil"/>
              <w:bottom w:val="nil"/>
            </w:tcBorders>
          </w:tcPr>
          <w:p w:rsidR="002D12A3" w:rsidRPr="0096280D" w:rsidDel="00C01DD8" w:rsidRDefault="002D12A3" w:rsidP="00F801EE">
            <w:pPr>
              <w:rPr>
                <w:del w:id="1664" w:author="localadmin" w:date="2015-04-02T10:19:00Z"/>
                <w:sz w:val="20"/>
              </w:rPr>
            </w:pPr>
            <w:del w:id="1665" w:author="localadmin" w:date="2015-04-02T10:19:00Z">
              <w:r w:rsidDel="00C01DD8">
                <w:rPr>
                  <w:sz w:val="20"/>
                </w:rPr>
                <w:delText>0.578</w:delText>
              </w:r>
            </w:del>
          </w:p>
        </w:tc>
        <w:tc>
          <w:tcPr>
            <w:tcW w:w="946" w:type="dxa"/>
            <w:tcBorders>
              <w:top w:val="nil"/>
              <w:bottom w:val="nil"/>
            </w:tcBorders>
          </w:tcPr>
          <w:p w:rsidR="002D12A3" w:rsidRPr="0096280D" w:rsidDel="00C01DD8" w:rsidRDefault="002D12A3" w:rsidP="00F801EE">
            <w:pPr>
              <w:rPr>
                <w:del w:id="1666" w:author="localadmin" w:date="2015-04-02T10:19:00Z"/>
                <w:sz w:val="20"/>
              </w:rPr>
            </w:pPr>
            <w:del w:id="1667" w:author="localadmin" w:date="2015-04-02T10:19:00Z">
              <w:r w:rsidDel="00C01DD8">
                <w:rPr>
                  <w:sz w:val="20"/>
                </w:rPr>
                <w:delText>0.615</w:delText>
              </w:r>
            </w:del>
          </w:p>
        </w:tc>
        <w:tc>
          <w:tcPr>
            <w:tcW w:w="1019" w:type="dxa"/>
            <w:tcBorders>
              <w:top w:val="nil"/>
              <w:bottom w:val="nil"/>
            </w:tcBorders>
          </w:tcPr>
          <w:p w:rsidR="002D12A3" w:rsidRPr="000325CF" w:rsidDel="00C01DD8" w:rsidRDefault="002D12A3" w:rsidP="00F801EE">
            <w:pPr>
              <w:rPr>
                <w:del w:id="1668" w:author="localadmin" w:date="2015-04-02T10:19:00Z"/>
                <w:sz w:val="20"/>
              </w:rPr>
            </w:pPr>
            <w:del w:id="1669" w:author="localadmin" w:date="2015-04-02T10:19:00Z">
              <w:r w:rsidRPr="000325CF" w:rsidDel="00C01DD8">
                <w:rPr>
                  <w:sz w:val="20"/>
                </w:rPr>
                <w:delText>0.12</w:delText>
              </w:r>
              <w:r w:rsidDel="00C01DD8">
                <w:rPr>
                  <w:sz w:val="20"/>
                </w:rPr>
                <w:delText>8</w:delText>
              </w:r>
            </w:del>
          </w:p>
        </w:tc>
      </w:tr>
      <w:tr w:rsidR="002D12A3" w:rsidDel="00C01DD8">
        <w:trPr>
          <w:del w:id="1670" w:author="localadmin" w:date="2015-04-02T10:19:00Z"/>
        </w:trPr>
        <w:tc>
          <w:tcPr>
            <w:tcW w:w="1072" w:type="dxa"/>
            <w:tcBorders>
              <w:top w:val="nil"/>
              <w:bottom w:val="nil"/>
            </w:tcBorders>
          </w:tcPr>
          <w:p w:rsidR="002D12A3" w:rsidRPr="0096280D" w:rsidDel="00C01DD8" w:rsidRDefault="002D12A3" w:rsidP="00F801EE">
            <w:pPr>
              <w:pStyle w:val="NormalWeb"/>
              <w:spacing w:before="0" w:after="0" w:line="240" w:lineRule="auto"/>
              <w:rPr>
                <w:del w:id="1671" w:author="localadmin" w:date="2015-04-02T10:19:00Z"/>
                <w:sz w:val="20"/>
              </w:rPr>
            </w:pPr>
            <w:del w:id="1672" w:author="localadmin" w:date="2015-04-02T10:19:00Z">
              <w:r w:rsidRPr="0096280D" w:rsidDel="00C01DD8">
                <w:rPr>
                  <w:sz w:val="20"/>
                </w:rPr>
                <w:delText>Pv9</w:delText>
              </w:r>
            </w:del>
          </w:p>
        </w:tc>
        <w:tc>
          <w:tcPr>
            <w:tcW w:w="4848" w:type="dxa"/>
            <w:tcBorders>
              <w:top w:val="nil"/>
              <w:bottom w:val="nil"/>
            </w:tcBorders>
          </w:tcPr>
          <w:p w:rsidR="002D12A3" w:rsidRPr="0096280D" w:rsidDel="00C01DD8" w:rsidRDefault="002D12A3" w:rsidP="008170E9">
            <w:pPr>
              <w:rPr>
                <w:del w:id="1673" w:author="localadmin" w:date="2015-04-02T10:19:00Z"/>
                <w:sz w:val="20"/>
              </w:rPr>
            </w:pPr>
            <w:del w:id="1674" w:author="localadmin" w:date="2015-04-02T10:19:00Z">
              <w:r w:rsidRPr="0096280D" w:rsidDel="00C01DD8">
                <w:rPr>
                  <w:sz w:val="20"/>
                </w:rPr>
                <w:delText>Grey seal</w:delText>
              </w:r>
              <w:r w:rsidDel="00C01DD8">
                <w:rPr>
                  <w:sz w:val="20"/>
                </w:rPr>
                <w:delText xml:space="preserve"> </w:delText>
              </w:r>
              <w:r w:rsidRPr="008170E9" w:rsidDel="00C01DD8">
                <w:rPr>
                  <w:i/>
                  <w:sz w:val="20"/>
                </w:rPr>
                <w:delText>Halichoerus grypus</w:delText>
              </w:r>
            </w:del>
          </w:p>
        </w:tc>
        <w:tc>
          <w:tcPr>
            <w:tcW w:w="2268" w:type="dxa"/>
            <w:tcBorders>
              <w:top w:val="nil"/>
              <w:bottom w:val="nil"/>
            </w:tcBorders>
          </w:tcPr>
          <w:p w:rsidR="002D12A3" w:rsidRPr="0096280D" w:rsidDel="00C01DD8" w:rsidRDefault="006B3F6C" w:rsidP="00C01DD8">
            <w:pPr>
              <w:rPr>
                <w:del w:id="1675" w:author="localadmin" w:date="2015-04-02T10:19:00Z"/>
                <w:sz w:val="20"/>
              </w:rPr>
            </w:pPr>
            <w:del w:id="1676" w:author="localadmin" w:date="2015-04-02T10:19:00Z">
              <w:r w:rsidDel="00C01DD8">
                <w:rPr>
                  <w:sz w:val="20"/>
                </w:rPr>
                <w:fldChar w:fldCharType="begin"/>
              </w:r>
              <w:r w:rsidR="00C01DD8" w:rsidDel="00C01DD8">
                <w:rPr>
                  <w:sz w:val="20"/>
                </w:rPr>
                <w:delInstrText xml:space="preserve"> ADDIN EN.CITE &lt;EndNote&gt;&lt;Cite&gt;&lt;Author&gt;Allen&lt;/Author&gt;&lt;Year&gt;1995&lt;/Year&gt;&lt;RecNum&gt;242&lt;/RecNum&gt;&lt;DisplayText&gt;[79]&lt;/DisplayText&gt;&lt;record&gt;&lt;rec-number&gt;242&lt;/rec-number&gt;&lt;foreign-keys&gt;&lt;key app="EN" db-id="d5zr0exx1f5prwep2rapee0def9wa9t2peet"&gt;242&lt;/key&gt;&lt;/foreign-keys&gt;&lt;ref-type name="Journal Article"&gt;17&lt;/ref-type&gt;&lt;contributors&gt;&lt;authors&gt;&lt;author&gt;Allen, P. J.&lt;/author&gt;&lt;author&gt;Amos, W.&lt;/author&gt;&lt;author&gt;Pomeroy, P. P.&lt;/author&gt;&lt;author&gt;Twiss, S. D.&lt;/author&gt;&lt;/authors&gt;&lt;/contributors&gt;&lt;titles&gt;&lt;title&gt;&lt;style face="normal" font="default" size="100%"&gt;Microsatellite variation in grey seals (&lt;/style&gt;&lt;style face="italic" font="default" size="100%"&gt;Halichoerus grypus&lt;/style&gt;&lt;style face="normal" font="default" size="100%"&gt;) shows evidence of genetic differentiation between two British breeding colonies&lt;/style&gt;&lt;/title&gt;&lt;secondary-title&gt;Molecular Ecology&lt;/secondary-title&gt;&lt;alt-title&gt;0962-1083&lt;/alt-title&gt;&lt;/titles&gt;&lt;periodical&gt;&lt;full-title&gt;Molecular Ecology&lt;/full-title&gt;&lt;/periodical&gt;&lt;pages&gt;653–662&lt;/pages&gt;&lt;volume&gt;4&lt;/volume&gt;&lt;number&gt;6&lt;/number&gt;&lt;keywords&gt;&lt;keyword&gt;simple sequences&lt;/keyword&gt;&lt;keyword&gt;rare alleles&lt;/keyword&gt;&lt;keyword&gt;population&lt;/keyword&gt;&lt;keyword&gt;map&lt;/keyword&gt;&lt;keyword&gt;polymorphisms&lt;/keyword&gt;&lt;keyword&gt;behavior&lt;/keyword&gt;&lt;keyword&gt;markers&lt;/keyword&gt;&lt;keyword&gt;genomes&lt;/keyword&gt;&lt;keyword&gt;repeat&lt;/keyword&gt;&lt;keyword&gt;flow&lt;/keyword&gt;&lt;keyword&gt;F-ST genetic differentiation&lt;/keyword&gt;&lt;keyword&gt;grey seal&lt;/keyword&gt;&lt;keyword&gt;Halichoerus grypus&lt;/keyword&gt;&lt;keyword&gt;microsatellite&lt;/keyword&gt;&lt;keyword&gt;migration&lt;/keyword&gt;&lt;/keywords&gt;&lt;dates&gt;&lt;year&gt;1995&lt;/year&gt;&lt;/dates&gt;&lt;label&gt;@&lt;/label&gt;&lt;urls&gt;&lt;/urls&gt;&lt;/record&gt;&lt;/Cite&gt;&lt;/EndNote&gt;</w:delInstrText>
              </w:r>
              <w:r w:rsidDel="00C01DD8">
                <w:rPr>
                  <w:sz w:val="20"/>
                </w:rPr>
                <w:fldChar w:fldCharType="separate"/>
              </w:r>
              <w:r w:rsidR="00C01DD8" w:rsidDel="00C01DD8">
                <w:rPr>
                  <w:noProof/>
                  <w:sz w:val="20"/>
                </w:rPr>
                <w:delText>[</w:delText>
              </w:r>
              <w:r w:rsidDel="00C01DD8">
                <w:rPr>
                  <w:noProof/>
                  <w:sz w:val="20"/>
                </w:rPr>
                <w:fldChar w:fldCharType="begin"/>
              </w:r>
              <w:r w:rsidR="00C01DD8" w:rsidDel="00C01DD8">
                <w:rPr>
                  <w:noProof/>
                  <w:sz w:val="20"/>
                </w:rPr>
                <w:delInstrText xml:space="preserve"> HYPERLINK  \l "_ENREF_79" \o "Allen, 1995 #242" </w:delInstrText>
              </w:r>
              <w:r w:rsidDel="00C01DD8">
                <w:rPr>
                  <w:noProof/>
                  <w:sz w:val="20"/>
                </w:rPr>
                <w:fldChar w:fldCharType="separate"/>
              </w:r>
              <w:r w:rsidR="00C01DD8" w:rsidDel="00C01DD8">
                <w:rPr>
                  <w:noProof/>
                  <w:sz w:val="20"/>
                </w:rPr>
                <w:delText>79</w:delText>
              </w:r>
              <w:r w:rsidDel="00C01DD8">
                <w:rPr>
                  <w:noProof/>
                  <w:sz w:val="20"/>
                </w:rPr>
                <w:fldChar w:fldCharType="end"/>
              </w:r>
              <w:r w:rsidR="00C01DD8" w:rsidDel="00C01DD8">
                <w:rPr>
                  <w:noProof/>
                  <w:sz w:val="20"/>
                </w:rPr>
                <w:delText>]</w:delText>
              </w:r>
              <w:r w:rsidDel="00C01DD8">
                <w:rPr>
                  <w:sz w:val="20"/>
                </w:rPr>
                <w:fldChar w:fldCharType="end"/>
              </w:r>
            </w:del>
          </w:p>
        </w:tc>
        <w:tc>
          <w:tcPr>
            <w:tcW w:w="567" w:type="dxa"/>
            <w:tcBorders>
              <w:top w:val="nil"/>
              <w:bottom w:val="nil"/>
            </w:tcBorders>
          </w:tcPr>
          <w:p w:rsidR="002D12A3" w:rsidDel="00C01DD8" w:rsidRDefault="002D12A3" w:rsidP="00C62979">
            <w:pPr>
              <w:rPr>
                <w:del w:id="1677" w:author="localadmin" w:date="2015-04-02T10:19:00Z"/>
                <w:sz w:val="20"/>
              </w:rPr>
            </w:pPr>
            <w:del w:id="1678" w:author="localadmin" w:date="2015-04-02T10:19:00Z">
              <w:r w:rsidDel="00C01DD8">
                <w:rPr>
                  <w:sz w:val="20"/>
                </w:rPr>
                <w:delText>48</w:delText>
              </w:r>
            </w:del>
          </w:p>
        </w:tc>
        <w:tc>
          <w:tcPr>
            <w:tcW w:w="567" w:type="dxa"/>
            <w:tcBorders>
              <w:top w:val="nil"/>
              <w:bottom w:val="nil"/>
            </w:tcBorders>
          </w:tcPr>
          <w:p w:rsidR="002D12A3" w:rsidDel="00C01DD8" w:rsidRDefault="002D12A3" w:rsidP="00C62979">
            <w:pPr>
              <w:rPr>
                <w:del w:id="1679" w:author="localadmin" w:date="2015-04-02T10:19:00Z"/>
                <w:sz w:val="20"/>
              </w:rPr>
            </w:pPr>
            <w:del w:id="1680" w:author="localadmin" w:date="2015-04-02T10:19:00Z">
              <w:r w:rsidDel="00C01DD8">
                <w:rPr>
                  <w:sz w:val="20"/>
                </w:rPr>
                <w:delText>52</w:delText>
              </w:r>
            </w:del>
          </w:p>
        </w:tc>
        <w:tc>
          <w:tcPr>
            <w:tcW w:w="1134" w:type="dxa"/>
            <w:tcBorders>
              <w:top w:val="nil"/>
              <w:bottom w:val="nil"/>
            </w:tcBorders>
          </w:tcPr>
          <w:p w:rsidR="002D12A3" w:rsidRPr="0096280D" w:rsidDel="00C01DD8" w:rsidRDefault="002D12A3" w:rsidP="00F801EE">
            <w:pPr>
              <w:rPr>
                <w:del w:id="1681" w:author="localadmin" w:date="2015-04-02T10:19:00Z"/>
                <w:sz w:val="20"/>
              </w:rPr>
            </w:pPr>
            <w:del w:id="1682" w:author="localadmin" w:date="2015-04-02T10:19:00Z">
              <w:r w:rsidDel="00C01DD8">
                <w:rPr>
                  <w:sz w:val="20"/>
                </w:rPr>
                <w:delText>10</w:delText>
              </w:r>
            </w:del>
          </w:p>
        </w:tc>
        <w:tc>
          <w:tcPr>
            <w:tcW w:w="755" w:type="dxa"/>
            <w:tcBorders>
              <w:top w:val="nil"/>
              <w:bottom w:val="nil"/>
            </w:tcBorders>
          </w:tcPr>
          <w:p w:rsidR="002D12A3" w:rsidRPr="0096280D" w:rsidDel="00C01DD8" w:rsidRDefault="002D12A3" w:rsidP="00F801EE">
            <w:pPr>
              <w:rPr>
                <w:del w:id="1683" w:author="localadmin" w:date="2015-04-02T10:19:00Z"/>
                <w:sz w:val="20"/>
              </w:rPr>
            </w:pPr>
            <w:del w:id="1684" w:author="localadmin" w:date="2015-04-02T10:19:00Z">
              <w:r w:rsidDel="00C01DD8">
                <w:rPr>
                  <w:sz w:val="20"/>
                </w:rPr>
                <w:delText>0.753</w:delText>
              </w:r>
            </w:del>
          </w:p>
        </w:tc>
        <w:tc>
          <w:tcPr>
            <w:tcW w:w="946" w:type="dxa"/>
            <w:tcBorders>
              <w:top w:val="nil"/>
              <w:bottom w:val="nil"/>
            </w:tcBorders>
          </w:tcPr>
          <w:p w:rsidR="002D12A3" w:rsidRPr="0096280D" w:rsidDel="00C01DD8" w:rsidRDefault="002D12A3" w:rsidP="00F801EE">
            <w:pPr>
              <w:rPr>
                <w:del w:id="1685" w:author="localadmin" w:date="2015-04-02T10:19:00Z"/>
                <w:sz w:val="20"/>
              </w:rPr>
            </w:pPr>
            <w:del w:id="1686" w:author="localadmin" w:date="2015-04-02T10:19:00Z">
              <w:r w:rsidDel="00C01DD8">
                <w:rPr>
                  <w:sz w:val="20"/>
                </w:rPr>
                <w:delText>0.765</w:delText>
              </w:r>
            </w:del>
          </w:p>
        </w:tc>
        <w:tc>
          <w:tcPr>
            <w:tcW w:w="1019" w:type="dxa"/>
            <w:tcBorders>
              <w:top w:val="nil"/>
              <w:bottom w:val="nil"/>
            </w:tcBorders>
          </w:tcPr>
          <w:p w:rsidR="002D12A3" w:rsidRPr="000325CF" w:rsidDel="00C01DD8" w:rsidRDefault="002D12A3" w:rsidP="00F801EE">
            <w:pPr>
              <w:rPr>
                <w:del w:id="1687" w:author="localadmin" w:date="2015-04-02T10:19:00Z"/>
                <w:sz w:val="20"/>
              </w:rPr>
            </w:pPr>
            <w:del w:id="1688" w:author="localadmin" w:date="2015-04-02T10:19:00Z">
              <w:r w:rsidRPr="000325CF" w:rsidDel="00C01DD8">
                <w:rPr>
                  <w:sz w:val="20"/>
                </w:rPr>
                <w:delText>0.809</w:delText>
              </w:r>
            </w:del>
          </w:p>
        </w:tc>
      </w:tr>
      <w:tr w:rsidR="002D12A3" w:rsidDel="00C01DD8">
        <w:trPr>
          <w:del w:id="1689" w:author="localadmin" w:date="2015-04-02T10:19:00Z"/>
        </w:trPr>
        <w:tc>
          <w:tcPr>
            <w:tcW w:w="1072" w:type="dxa"/>
            <w:tcBorders>
              <w:top w:val="nil"/>
              <w:bottom w:val="nil"/>
            </w:tcBorders>
          </w:tcPr>
          <w:p w:rsidR="002D12A3" w:rsidRPr="0096280D" w:rsidDel="00C01DD8" w:rsidRDefault="002D12A3" w:rsidP="00F801EE">
            <w:pPr>
              <w:rPr>
                <w:del w:id="1690" w:author="localadmin" w:date="2015-04-02T10:19:00Z"/>
                <w:sz w:val="20"/>
              </w:rPr>
            </w:pPr>
            <w:del w:id="1691" w:author="localadmin" w:date="2015-04-02T10:19:00Z">
              <w:r w:rsidRPr="0096280D" w:rsidDel="00C01DD8">
                <w:rPr>
                  <w:sz w:val="20"/>
                </w:rPr>
                <w:delText>PvcA</w:delText>
              </w:r>
            </w:del>
          </w:p>
        </w:tc>
        <w:tc>
          <w:tcPr>
            <w:tcW w:w="4848" w:type="dxa"/>
            <w:tcBorders>
              <w:top w:val="nil"/>
              <w:bottom w:val="nil"/>
            </w:tcBorders>
          </w:tcPr>
          <w:p w:rsidR="002D12A3" w:rsidRPr="0096280D" w:rsidDel="00C01DD8" w:rsidRDefault="002D12A3" w:rsidP="008170E9">
            <w:pPr>
              <w:rPr>
                <w:del w:id="1692" w:author="localadmin" w:date="2015-04-02T10:19:00Z"/>
                <w:sz w:val="20"/>
              </w:rPr>
            </w:pPr>
            <w:del w:id="1693" w:author="localadmin" w:date="2015-04-02T10:19:00Z">
              <w:r w:rsidRPr="0096280D" w:rsidDel="00C01DD8">
                <w:rPr>
                  <w:sz w:val="20"/>
                </w:rPr>
                <w:delText>Harbour seal</w:delText>
              </w:r>
              <w:r w:rsidDel="00C01DD8">
                <w:rPr>
                  <w:sz w:val="20"/>
                </w:rPr>
                <w:delText xml:space="preserve"> </w:delText>
              </w:r>
              <w:r w:rsidRPr="008170E9" w:rsidDel="00C01DD8">
                <w:rPr>
                  <w:i/>
                  <w:sz w:val="20"/>
                </w:rPr>
                <w:delText>Phoca vitulina</w:delText>
              </w:r>
            </w:del>
          </w:p>
        </w:tc>
        <w:tc>
          <w:tcPr>
            <w:tcW w:w="2268" w:type="dxa"/>
            <w:tcBorders>
              <w:top w:val="nil"/>
              <w:bottom w:val="nil"/>
            </w:tcBorders>
          </w:tcPr>
          <w:p w:rsidR="002D12A3" w:rsidRPr="0096280D" w:rsidDel="00C01DD8" w:rsidRDefault="006B3F6C" w:rsidP="00C01DD8">
            <w:pPr>
              <w:rPr>
                <w:del w:id="1694" w:author="localadmin" w:date="2015-04-02T10:19:00Z"/>
                <w:sz w:val="20"/>
              </w:rPr>
            </w:pPr>
            <w:del w:id="1695" w:author="localadmin" w:date="2015-04-02T10:19:00Z">
              <w:r w:rsidDel="00C01DD8">
                <w:rPr>
                  <w:sz w:val="20"/>
                </w:rPr>
                <w:fldChar w:fldCharType="begin"/>
              </w:r>
              <w:r w:rsidR="00C01DD8" w:rsidDel="00C01DD8">
                <w:rPr>
                  <w:sz w:val="20"/>
                </w:rPr>
                <w:delInstrText xml:space="preserve"> ADDIN EN.CITE &lt;EndNote&gt;&lt;Cite&gt;&lt;Author&gt;Coltman&lt;/Author&gt;&lt;Year&gt;1996&lt;/Year&gt;&lt;RecNum&gt;468&lt;/RecNum&gt;&lt;DisplayText&gt;[83]&lt;/DisplayText&gt;&lt;record&gt;&lt;rec-number&gt;468&lt;/rec-number&gt;&lt;foreign-keys&gt;&lt;key app="EN" db-id="d5zr0exx1f5prwep2rapee0def9wa9t2peet"&gt;468&lt;/key&gt;&lt;/foreign-keys&gt;&lt;ref-type name="Journal Article"&gt;17&lt;/ref-type&gt;&lt;contributors&gt;&lt;authors&gt;&lt;author&gt;Coltman, D. W.&lt;/author&gt;&lt;author&gt;Bowen, W. D.&lt;/author&gt;&lt;author&gt;Wright, J. M.&lt;/author&gt;&lt;/authors&gt;&lt;/contributors&gt;&lt;titles&gt;&lt;title&gt;&lt;style face="normal" font="default" size="100%"&gt;PCR primers for harbour seal (&lt;/style&gt;&lt;style face="italic" font="default" size="100%"&gt;Phoca vitulina concolour&lt;/style&gt;&lt;style face="normal" font="default" size="100%"&gt;) microsatellites amplify polymorphic loci in other pinniped species&lt;/style&gt;&lt;/title&gt;&lt;secondary-title&gt;Molecular Ecology&lt;/secondary-title&gt;&lt;alt-title&gt;0962-1083&lt;/alt-title&gt;&lt;/titles&gt;&lt;periodical&gt;&lt;full-title&gt;Molecular Ecology&lt;/full-title&gt;&lt;/periodical&gt;&lt;pages&gt;161-163&lt;/pages&gt;&lt;volume&gt;5&lt;/volume&gt;&lt;number&gt;1&lt;/number&gt;&lt;keywords&gt;&lt;keyword&gt;simple sequences&lt;/keyword&gt;&lt;keyword&gt;conservation&lt;/keyword&gt;&lt;keyword&gt;genomes&lt;/keyword&gt;&lt;keyword&gt;harbour seal&lt;/keyword&gt;&lt;keyword&gt;microsatellite&lt;/keyword&gt;&lt;keyword&gt;pcr&lt;/keyword&gt;&lt;keyword&gt;Phoca vitulina concolour&lt;/keyword&gt;&lt;keyword&gt;phocidae&lt;/keyword&gt;&lt;keyword&gt;pinniped&lt;/keyword&gt;&lt;/keywords&gt;&lt;dates&gt;&lt;year&gt;1996&lt;/year&gt;&lt;/dates&gt;&lt;label&gt;@&lt;/label&gt;&lt;urls&gt;&lt;/urls&gt;&lt;/record&gt;&lt;/Cite&gt;&lt;/EndNote&gt;</w:delInstrText>
              </w:r>
              <w:r w:rsidDel="00C01DD8">
                <w:rPr>
                  <w:sz w:val="20"/>
                </w:rPr>
                <w:fldChar w:fldCharType="separate"/>
              </w:r>
              <w:r w:rsidR="00C01DD8" w:rsidDel="00C01DD8">
                <w:rPr>
                  <w:noProof/>
                  <w:sz w:val="20"/>
                </w:rPr>
                <w:delText>[</w:delText>
              </w:r>
              <w:r w:rsidDel="00C01DD8">
                <w:rPr>
                  <w:noProof/>
                  <w:sz w:val="20"/>
                </w:rPr>
                <w:fldChar w:fldCharType="begin"/>
              </w:r>
              <w:r w:rsidR="00C01DD8" w:rsidDel="00C01DD8">
                <w:rPr>
                  <w:noProof/>
                  <w:sz w:val="20"/>
                </w:rPr>
                <w:delInstrText xml:space="preserve"> HYPERLINK  \l "_ENREF_83" \o "Coltman, 1996 #468" </w:delInstrText>
              </w:r>
              <w:r w:rsidDel="00C01DD8">
                <w:rPr>
                  <w:noProof/>
                  <w:sz w:val="20"/>
                </w:rPr>
                <w:fldChar w:fldCharType="separate"/>
              </w:r>
              <w:r w:rsidR="00C01DD8" w:rsidDel="00C01DD8">
                <w:rPr>
                  <w:noProof/>
                  <w:sz w:val="20"/>
                </w:rPr>
                <w:delText>83</w:delText>
              </w:r>
              <w:r w:rsidDel="00C01DD8">
                <w:rPr>
                  <w:noProof/>
                  <w:sz w:val="20"/>
                </w:rPr>
                <w:fldChar w:fldCharType="end"/>
              </w:r>
              <w:r w:rsidR="00C01DD8" w:rsidDel="00C01DD8">
                <w:rPr>
                  <w:noProof/>
                  <w:sz w:val="20"/>
                </w:rPr>
                <w:delText>]</w:delText>
              </w:r>
              <w:r w:rsidDel="00C01DD8">
                <w:rPr>
                  <w:sz w:val="20"/>
                </w:rPr>
                <w:fldChar w:fldCharType="end"/>
              </w:r>
            </w:del>
          </w:p>
        </w:tc>
        <w:tc>
          <w:tcPr>
            <w:tcW w:w="567" w:type="dxa"/>
            <w:tcBorders>
              <w:top w:val="nil"/>
              <w:bottom w:val="nil"/>
            </w:tcBorders>
          </w:tcPr>
          <w:p w:rsidR="002D12A3" w:rsidDel="00C01DD8" w:rsidRDefault="002D12A3" w:rsidP="00C62979">
            <w:pPr>
              <w:rPr>
                <w:del w:id="1696" w:author="localadmin" w:date="2015-04-02T10:19:00Z"/>
                <w:sz w:val="20"/>
              </w:rPr>
            </w:pPr>
            <w:del w:id="1697" w:author="localadmin" w:date="2015-04-02T10:19:00Z">
              <w:r w:rsidDel="00C01DD8">
                <w:rPr>
                  <w:sz w:val="20"/>
                </w:rPr>
                <w:delText>46</w:delText>
              </w:r>
            </w:del>
          </w:p>
        </w:tc>
        <w:tc>
          <w:tcPr>
            <w:tcW w:w="567" w:type="dxa"/>
            <w:tcBorders>
              <w:top w:val="nil"/>
              <w:bottom w:val="nil"/>
            </w:tcBorders>
          </w:tcPr>
          <w:p w:rsidR="002D12A3" w:rsidDel="00C01DD8" w:rsidRDefault="002D12A3" w:rsidP="00C62979">
            <w:pPr>
              <w:rPr>
                <w:del w:id="1698" w:author="localadmin" w:date="2015-04-02T10:19:00Z"/>
                <w:sz w:val="20"/>
              </w:rPr>
            </w:pPr>
            <w:del w:id="1699" w:author="localadmin" w:date="2015-04-02T10:19:00Z">
              <w:r w:rsidDel="00C01DD8">
                <w:rPr>
                  <w:sz w:val="20"/>
                </w:rPr>
                <w:delText>48</w:delText>
              </w:r>
            </w:del>
          </w:p>
        </w:tc>
        <w:tc>
          <w:tcPr>
            <w:tcW w:w="1134" w:type="dxa"/>
            <w:tcBorders>
              <w:top w:val="nil"/>
              <w:bottom w:val="nil"/>
            </w:tcBorders>
          </w:tcPr>
          <w:p w:rsidR="002D12A3" w:rsidRPr="0096280D" w:rsidDel="00C01DD8" w:rsidRDefault="002D12A3" w:rsidP="00F801EE">
            <w:pPr>
              <w:rPr>
                <w:del w:id="1700" w:author="localadmin" w:date="2015-04-02T10:19:00Z"/>
                <w:sz w:val="20"/>
              </w:rPr>
            </w:pPr>
            <w:del w:id="1701" w:author="localadmin" w:date="2015-04-02T10:19:00Z">
              <w:r w:rsidDel="00C01DD8">
                <w:rPr>
                  <w:sz w:val="20"/>
                </w:rPr>
                <w:delText>7</w:delText>
              </w:r>
            </w:del>
          </w:p>
        </w:tc>
        <w:tc>
          <w:tcPr>
            <w:tcW w:w="755" w:type="dxa"/>
            <w:tcBorders>
              <w:top w:val="nil"/>
              <w:bottom w:val="nil"/>
            </w:tcBorders>
          </w:tcPr>
          <w:p w:rsidR="002D12A3" w:rsidRPr="0096280D" w:rsidDel="00C01DD8" w:rsidRDefault="002D12A3" w:rsidP="00F801EE">
            <w:pPr>
              <w:rPr>
                <w:del w:id="1702" w:author="localadmin" w:date="2015-04-02T10:19:00Z"/>
                <w:sz w:val="20"/>
              </w:rPr>
            </w:pPr>
            <w:del w:id="1703" w:author="localadmin" w:date="2015-04-02T10:19:00Z">
              <w:r w:rsidDel="00C01DD8">
                <w:rPr>
                  <w:sz w:val="20"/>
                </w:rPr>
                <w:delText>0.782</w:delText>
              </w:r>
            </w:del>
          </w:p>
        </w:tc>
        <w:tc>
          <w:tcPr>
            <w:tcW w:w="946" w:type="dxa"/>
            <w:tcBorders>
              <w:top w:val="nil"/>
              <w:bottom w:val="nil"/>
            </w:tcBorders>
          </w:tcPr>
          <w:p w:rsidR="002D12A3" w:rsidRPr="0096280D" w:rsidDel="00C01DD8" w:rsidRDefault="002D12A3" w:rsidP="00F801EE">
            <w:pPr>
              <w:rPr>
                <w:del w:id="1704" w:author="localadmin" w:date="2015-04-02T10:19:00Z"/>
                <w:sz w:val="20"/>
              </w:rPr>
            </w:pPr>
            <w:del w:id="1705" w:author="localadmin" w:date="2015-04-02T10:19:00Z">
              <w:r w:rsidDel="00C01DD8">
                <w:rPr>
                  <w:sz w:val="20"/>
                </w:rPr>
                <w:delText>0.754</w:delText>
              </w:r>
            </w:del>
          </w:p>
        </w:tc>
        <w:tc>
          <w:tcPr>
            <w:tcW w:w="1019" w:type="dxa"/>
            <w:tcBorders>
              <w:top w:val="nil"/>
              <w:bottom w:val="nil"/>
            </w:tcBorders>
          </w:tcPr>
          <w:p w:rsidR="002D12A3" w:rsidRPr="000325CF" w:rsidDel="00C01DD8" w:rsidRDefault="002D12A3" w:rsidP="00F801EE">
            <w:pPr>
              <w:rPr>
                <w:del w:id="1706" w:author="localadmin" w:date="2015-04-02T10:19:00Z"/>
                <w:sz w:val="20"/>
              </w:rPr>
            </w:pPr>
            <w:del w:id="1707" w:author="localadmin" w:date="2015-04-02T10:19:00Z">
              <w:r w:rsidRPr="000325CF" w:rsidDel="00C01DD8">
                <w:rPr>
                  <w:sz w:val="20"/>
                </w:rPr>
                <w:delText>0.677</w:delText>
              </w:r>
            </w:del>
          </w:p>
        </w:tc>
      </w:tr>
      <w:tr w:rsidR="002D12A3" w:rsidDel="00C01DD8">
        <w:trPr>
          <w:del w:id="1708" w:author="localadmin" w:date="2015-04-02T10:19:00Z"/>
        </w:trPr>
        <w:tc>
          <w:tcPr>
            <w:tcW w:w="1072" w:type="dxa"/>
            <w:tcBorders>
              <w:top w:val="nil"/>
              <w:bottom w:val="nil"/>
            </w:tcBorders>
          </w:tcPr>
          <w:p w:rsidR="002D12A3" w:rsidRPr="0096280D" w:rsidDel="00C01DD8" w:rsidRDefault="002D12A3" w:rsidP="00F801EE">
            <w:pPr>
              <w:rPr>
                <w:del w:id="1709" w:author="localadmin" w:date="2015-04-02T10:19:00Z"/>
                <w:sz w:val="20"/>
              </w:rPr>
            </w:pPr>
            <w:del w:id="1710" w:author="localadmin" w:date="2015-04-02T10:19:00Z">
              <w:r w:rsidRPr="0096280D" w:rsidDel="00C01DD8">
                <w:rPr>
                  <w:sz w:val="20"/>
                </w:rPr>
                <w:delText>PvcE</w:delText>
              </w:r>
            </w:del>
          </w:p>
        </w:tc>
        <w:tc>
          <w:tcPr>
            <w:tcW w:w="4848" w:type="dxa"/>
            <w:tcBorders>
              <w:top w:val="nil"/>
              <w:bottom w:val="nil"/>
            </w:tcBorders>
          </w:tcPr>
          <w:p w:rsidR="002D12A3" w:rsidRPr="0096280D" w:rsidDel="00C01DD8" w:rsidRDefault="002D12A3" w:rsidP="008170E9">
            <w:pPr>
              <w:rPr>
                <w:del w:id="1711" w:author="localadmin" w:date="2015-04-02T10:19:00Z"/>
                <w:sz w:val="20"/>
              </w:rPr>
            </w:pPr>
            <w:del w:id="1712" w:author="localadmin" w:date="2015-04-02T10:19:00Z">
              <w:r w:rsidRPr="0096280D" w:rsidDel="00C01DD8">
                <w:rPr>
                  <w:sz w:val="20"/>
                </w:rPr>
                <w:delText>Harbour seal</w:delText>
              </w:r>
              <w:r w:rsidDel="00C01DD8">
                <w:rPr>
                  <w:sz w:val="20"/>
                </w:rPr>
                <w:delText xml:space="preserve"> </w:delText>
              </w:r>
              <w:r w:rsidRPr="008170E9" w:rsidDel="00C01DD8">
                <w:rPr>
                  <w:i/>
                  <w:sz w:val="20"/>
                </w:rPr>
                <w:delText>Phoca vitulina</w:delText>
              </w:r>
            </w:del>
          </w:p>
        </w:tc>
        <w:tc>
          <w:tcPr>
            <w:tcW w:w="2268" w:type="dxa"/>
            <w:tcBorders>
              <w:top w:val="nil"/>
              <w:bottom w:val="nil"/>
            </w:tcBorders>
          </w:tcPr>
          <w:p w:rsidR="002D12A3" w:rsidRPr="0096280D" w:rsidDel="00C01DD8" w:rsidRDefault="006B3F6C" w:rsidP="00C01DD8">
            <w:pPr>
              <w:rPr>
                <w:del w:id="1713" w:author="localadmin" w:date="2015-04-02T10:19:00Z"/>
                <w:sz w:val="20"/>
              </w:rPr>
            </w:pPr>
            <w:del w:id="1714" w:author="localadmin" w:date="2015-04-02T10:19:00Z">
              <w:r w:rsidDel="00C01DD8">
                <w:rPr>
                  <w:sz w:val="20"/>
                </w:rPr>
                <w:fldChar w:fldCharType="begin"/>
              </w:r>
              <w:r w:rsidR="00C01DD8" w:rsidDel="00C01DD8">
                <w:rPr>
                  <w:sz w:val="20"/>
                </w:rPr>
                <w:delInstrText xml:space="preserve"> ADDIN EN.CITE &lt;EndNote&gt;&lt;Cite&gt;&lt;Author&gt;Coltman&lt;/Author&gt;&lt;Year&gt;1996&lt;/Year&gt;&lt;RecNum&gt;468&lt;/RecNum&gt;&lt;DisplayText&gt;[83]&lt;/DisplayText&gt;&lt;record&gt;&lt;rec-number&gt;468&lt;/rec-number&gt;&lt;foreign-keys&gt;&lt;key app="EN" db-id="d5zr0exx1f5prwep2rapee0def9wa9t2peet"&gt;468&lt;/key&gt;&lt;/foreign-keys&gt;&lt;ref-type name="Journal Article"&gt;17&lt;/ref-type&gt;&lt;contributors&gt;&lt;authors&gt;&lt;author&gt;Coltman, D. W.&lt;/author&gt;&lt;author&gt;Bowen, W. D.&lt;/author&gt;&lt;author&gt;Wright, J. M.&lt;/author&gt;&lt;/authors&gt;&lt;/contributors&gt;&lt;titles&gt;&lt;title&gt;&lt;style face="normal" font="default" size="100%"&gt;PCR primers for harbour seal (&lt;/style&gt;&lt;style face="italic" font="default" size="100%"&gt;Phoca vitulina concolour&lt;/style&gt;&lt;style face="normal" font="default" size="100%"&gt;) microsatellites amplify polymorphic loci in other pinniped species&lt;/style&gt;&lt;/title&gt;&lt;secondary-title&gt;Molecular Ecology&lt;/secondary-title&gt;&lt;alt-title&gt;0962-1083&lt;/alt-title&gt;&lt;/titles&gt;&lt;periodical&gt;&lt;full-title&gt;Molecular Ecology&lt;/full-title&gt;&lt;/periodical&gt;&lt;pages&gt;161-163&lt;/pages&gt;&lt;volume&gt;5&lt;/volume&gt;&lt;number&gt;1&lt;/number&gt;&lt;keywords&gt;&lt;keyword&gt;simple sequences&lt;/keyword&gt;&lt;keyword&gt;conservation&lt;/keyword&gt;&lt;keyword&gt;genomes&lt;/keyword&gt;&lt;keyword&gt;harbour seal&lt;/keyword&gt;&lt;keyword&gt;microsatellite&lt;/keyword&gt;&lt;keyword&gt;pcr&lt;/keyword&gt;&lt;keyword&gt;Phoca vitulina concolour&lt;/keyword&gt;&lt;keyword&gt;phocidae&lt;/keyword&gt;&lt;keyword&gt;pinniped&lt;/keyword&gt;&lt;/keywords&gt;&lt;dates&gt;&lt;year&gt;1996&lt;/year&gt;&lt;/dates&gt;&lt;label&gt;@&lt;/label&gt;&lt;urls&gt;&lt;/urls&gt;&lt;/record&gt;&lt;/Cite&gt;&lt;/EndNote&gt;</w:delInstrText>
              </w:r>
              <w:r w:rsidDel="00C01DD8">
                <w:rPr>
                  <w:sz w:val="20"/>
                </w:rPr>
                <w:fldChar w:fldCharType="separate"/>
              </w:r>
              <w:r w:rsidR="00C01DD8" w:rsidDel="00C01DD8">
                <w:rPr>
                  <w:noProof/>
                  <w:sz w:val="20"/>
                </w:rPr>
                <w:delText>[</w:delText>
              </w:r>
              <w:r w:rsidDel="00C01DD8">
                <w:rPr>
                  <w:noProof/>
                  <w:sz w:val="20"/>
                </w:rPr>
                <w:fldChar w:fldCharType="begin"/>
              </w:r>
              <w:r w:rsidR="00C01DD8" w:rsidDel="00C01DD8">
                <w:rPr>
                  <w:noProof/>
                  <w:sz w:val="20"/>
                </w:rPr>
                <w:delInstrText xml:space="preserve"> HYPERLINK  \l "_ENREF_83" \o "Coltman, 1996 #468" </w:delInstrText>
              </w:r>
              <w:r w:rsidDel="00C01DD8">
                <w:rPr>
                  <w:noProof/>
                  <w:sz w:val="20"/>
                </w:rPr>
                <w:fldChar w:fldCharType="separate"/>
              </w:r>
              <w:r w:rsidR="00C01DD8" w:rsidDel="00C01DD8">
                <w:rPr>
                  <w:noProof/>
                  <w:sz w:val="20"/>
                </w:rPr>
                <w:delText>83</w:delText>
              </w:r>
              <w:r w:rsidDel="00C01DD8">
                <w:rPr>
                  <w:noProof/>
                  <w:sz w:val="20"/>
                </w:rPr>
                <w:fldChar w:fldCharType="end"/>
              </w:r>
              <w:r w:rsidR="00C01DD8" w:rsidDel="00C01DD8">
                <w:rPr>
                  <w:noProof/>
                  <w:sz w:val="20"/>
                </w:rPr>
                <w:delText>]</w:delText>
              </w:r>
              <w:r w:rsidDel="00C01DD8">
                <w:rPr>
                  <w:sz w:val="20"/>
                </w:rPr>
                <w:fldChar w:fldCharType="end"/>
              </w:r>
            </w:del>
          </w:p>
        </w:tc>
        <w:tc>
          <w:tcPr>
            <w:tcW w:w="567" w:type="dxa"/>
            <w:tcBorders>
              <w:top w:val="nil"/>
              <w:bottom w:val="nil"/>
            </w:tcBorders>
          </w:tcPr>
          <w:p w:rsidR="002D12A3" w:rsidDel="00C01DD8" w:rsidRDefault="002D12A3" w:rsidP="00C62979">
            <w:pPr>
              <w:rPr>
                <w:del w:id="1715" w:author="localadmin" w:date="2015-04-02T10:19:00Z"/>
                <w:sz w:val="20"/>
              </w:rPr>
            </w:pPr>
            <w:del w:id="1716" w:author="localadmin" w:date="2015-04-02T10:19:00Z">
              <w:r w:rsidDel="00C01DD8">
                <w:rPr>
                  <w:sz w:val="20"/>
                </w:rPr>
                <w:delText>45</w:delText>
              </w:r>
            </w:del>
          </w:p>
        </w:tc>
        <w:tc>
          <w:tcPr>
            <w:tcW w:w="567" w:type="dxa"/>
            <w:tcBorders>
              <w:top w:val="nil"/>
              <w:bottom w:val="nil"/>
            </w:tcBorders>
          </w:tcPr>
          <w:p w:rsidR="002D12A3" w:rsidDel="00C01DD8" w:rsidRDefault="002D12A3" w:rsidP="00C62979">
            <w:pPr>
              <w:rPr>
                <w:del w:id="1717" w:author="localadmin" w:date="2015-04-02T10:19:00Z"/>
                <w:sz w:val="20"/>
              </w:rPr>
            </w:pPr>
            <w:del w:id="1718" w:author="localadmin" w:date="2015-04-02T10:19:00Z">
              <w:r w:rsidDel="00C01DD8">
                <w:rPr>
                  <w:sz w:val="20"/>
                </w:rPr>
                <w:delText>50</w:delText>
              </w:r>
            </w:del>
          </w:p>
        </w:tc>
        <w:tc>
          <w:tcPr>
            <w:tcW w:w="1134" w:type="dxa"/>
            <w:tcBorders>
              <w:top w:val="nil"/>
              <w:bottom w:val="nil"/>
            </w:tcBorders>
          </w:tcPr>
          <w:p w:rsidR="002D12A3" w:rsidRPr="0096280D" w:rsidDel="00C01DD8" w:rsidRDefault="002D12A3" w:rsidP="00F801EE">
            <w:pPr>
              <w:rPr>
                <w:del w:id="1719" w:author="localadmin" w:date="2015-04-02T10:19:00Z"/>
                <w:sz w:val="20"/>
              </w:rPr>
            </w:pPr>
            <w:del w:id="1720" w:author="localadmin" w:date="2015-04-02T10:19:00Z">
              <w:r w:rsidDel="00C01DD8">
                <w:rPr>
                  <w:sz w:val="20"/>
                </w:rPr>
                <w:delText>14</w:delText>
              </w:r>
            </w:del>
          </w:p>
        </w:tc>
        <w:tc>
          <w:tcPr>
            <w:tcW w:w="755" w:type="dxa"/>
            <w:tcBorders>
              <w:top w:val="nil"/>
              <w:bottom w:val="nil"/>
            </w:tcBorders>
          </w:tcPr>
          <w:p w:rsidR="002D12A3" w:rsidRPr="0096280D" w:rsidDel="00C01DD8" w:rsidRDefault="002D12A3" w:rsidP="00F801EE">
            <w:pPr>
              <w:rPr>
                <w:del w:id="1721" w:author="localadmin" w:date="2015-04-02T10:19:00Z"/>
                <w:sz w:val="20"/>
              </w:rPr>
            </w:pPr>
            <w:del w:id="1722" w:author="localadmin" w:date="2015-04-02T10:19:00Z">
              <w:r w:rsidDel="00C01DD8">
                <w:rPr>
                  <w:sz w:val="20"/>
                </w:rPr>
                <w:delText>0.875</w:delText>
              </w:r>
            </w:del>
          </w:p>
        </w:tc>
        <w:tc>
          <w:tcPr>
            <w:tcW w:w="946" w:type="dxa"/>
            <w:tcBorders>
              <w:top w:val="nil"/>
              <w:bottom w:val="nil"/>
            </w:tcBorders>
          </w:tcPr>
          <w:p w:rsidR="002D12A3" w:rsidRPr="0096280D" w:rsidDel="00C01DD8" w:rsidRDefault="002D12A3" w:rsidP="00F801EE">
            <w:pPr>
              <w:rPr>
                <w:del w:id="1723" w:author="localadmin" w:date="2015-04-02T10:19:00Z"/>
                <w:sz w:val="20"/>
              </w:rPr>
            </w:pPr>
            <w:del w:id="1724" w:author="localadmin" w:date="2015-04-02T10:19:00Z">
              <w:r w:rsidDel="00C01DD8">
                <w:rPr>
                  <w:sz w:val="20"/>
                </w:rPr>
                <w:delText>0.882</w:delText>
              </w:r>
            </w:del>
          </w:p>
        </w:tc>
        <w:tc>
          <w:tcPr>
            <w:tcW w:w="1019" w:type="dxa"/>
            <w:tcBorders>
              <w:top w:val="nil"/>
              <w:bottom w:val="nil"/>
            </w:tcBorders>
          </w:tcPr>
          <w:p w:rsidR="002D12A3" w:rsidRPr="000325CF" w:rsidDel="00C01DD8" w:rsidRDefault="002D12A3" w:rsidP="00F801EE">
            <w:pPr>
              <w:rPr>
                <w:del w:id="1725" w:author="localadmin" w:date="2015-04-02T10:19:00Z"/>
                <w:sz w:val="20"/>
              </w:rPr>
            </w:pPr>
            <w:del w:id="1726" w:author="localadmin" w:date="2015-04-02T10:19:00Z">
              <w:r w:rsidRPr="000325CF" w:rsidDel="00C01DD8">
                <w:rPr>
                  <w:sz w:val="20"/>
                </w:rPr>
                <w:delText>0.9</w:delText>
              </w:r>
              <w:r w:rsidDel="00C01DD8">
                <w:rPr>
                  <w:sz w:val="20"/>
                </w:rPr>
                <w:delText>70</w:delText>
              </w:r>
            </w:del>
          </w:p>
        </w:tc>
      </w:tr>
      <w:tr w:rsidR="002D12A3" w:rsidDel="00C01DD8">
        <w:trPr>
          <w:del w:id="1727" w:author="localadmin" w:date="2015-04-02T10:19:00Z"/>
        </w:trPr>
        <w:tc>
          <w:tcPr>
            <w:tcW w:w="1072" w:type="dxa"/>
            <w:tcBorders>
              <w:top w:val="nil"/>
              <w:bottom w:val="nil"/>
            </w:tcBorders>
          </w:tcPr>
          <w:p w:rsidR="002D12A3" w:rsidRPr="0096280D" w:rsidDel="00C01DD8" w:rsidRDefault="002D12A3" w:rsidP="00F801EE">
            <w:pPr>
              <w:rPr>
                <w:del w:id="1728" w:author="localadmin" w:date="2015-04-02T10:19:00Z"/>
                <w:sz w:val="20"/>
              </w:rPr>
            </w:pPr>
            <w:del w:id="1729" w:author="localadmin" w:date="2015-04-02T10:19:00Z">
              <w:r w:rsidDel="00C01DD8">
                <w:rPr>
                  <w:sz w:val="20"/>
                </w:rPr>
                <w:delText>Zcwb07</w:delText>
              </w:r>
            </w:del>
          </w:p>
        </w:tc>
        <w:tc>
          <w:tcPr>
            <w:tcW w:w="4848" w:type="dxa"/>
            <w:tcBorders>
              <w:top w:val="nil"/>
              <w:bottom w:val="nil"/>
            </w:tcBorders>
          </w:tcPr>
          <w:p w:rsidR="002D12A3" w:rsidRPr="0096280D" w:rsidDel="00C01DD8" w:rsidRDefault="002D12A3" w:rsidP="00F801EE">
            <w:pPr>
              <w:rPr>
                <w:del w:id="1730" w:author="localadmin" w:date="2015-04-02T10:19:00Z"/>
                <w:sz w:val="20"/>
              </w:rPr>
            </w:pPr>
            <w:del w:id="1731" w:author="localadmin" w:date="2015-04-02T10:19:00Z">
              <w:r w:rsidDel="00C01DD8">
                <w:rPr>
                  <w:sz w:val="20"/>
                </w:rPr>
                <w:delText xml:space="preserve">Galapagos sea lion </w:delText>
              </w:r>
              <w:r w:rsidDel="00C01DD8">
                <w:rPr>
                  <w:i/>
                  <w:sz w:val="20"/>
                </w:rPr>
                <w:delText>Zalophus californianus wollebaeki</w:delText>
              </w:r>
            </w:del>
          </w:p>
        </w:tc>
        <w:tc>
          <w:tcPr>
            <w:tcW w:w="2268" w:type="dxa"/>
            <w:tcBorders>
              <w:top w:val="nil"/>
              <w:bottom w:val="nil"/>
            </w:tcBorders>
          </w:tcPr>
          <w:p w:rsidR="002D12A3" w:rsidRPr="0096280D" w:rsidDel="00C01DD8" w:rsidRDefault="006B3F6C" w:rsidP="00C01DD8">
            <w:pPr>
              <w:rPr>
                <w:del w:id="1732" w:author="localadmin" w:date="2015-04-02T10:19:00Z"/>
                <w:sz w:val="20"/>
              </w:rPr>
            </w:pPr>
            <w:del w:id="1733" w:author="localadmin" w:date="2015-04-02T10:19:00Z">
              <w:r w:rsidDel="00C01DD8">
                <w:rPr>
                  <w:sz w:val="20"/>
                </w:rPr>
                <w:fldChar w:fldCharType="begin"/>
              </w:r>
              <w:r w:rsidR="00C01DD8" w:rsidDel="00C01DD8">
                <w:rPr>
                  <w:sz w:val="20"/>
                </w:rPr>
                <w:delInstrText xml:space="preserve"> ADDIN EN.CITE &lt;EndNote&gt;&lt;Cite&gt;&lt;Author&gt;Hoffman&lt;/Author&gt;&lt;Year&gt;2007&lt;/Year&gt;&lt;RecNum&gt;2602&lt;/RecNum&gt;&lt;DisplayText&gt;[84]&lt;/DisplayText&gt;&lt;record&gt;&lt;rec-number&gt;2602&lt;/rec-number&gt;&lt;foreign-keys&gt;&lt;key app="EN" db-id="d5zr0exx1f5prwep2rapee0def9wa9t2peet"&gt;2602&lt;/key&gt;&lt;/foreign-keys&gt;&lt;ref-type name="Journal Article"&gt;17&lt;/ref-type&gt;&lt;contributors&gt;&lt;authors&gt;&lt;author&gt;Hoffman, J.I.&lt;/author&gt;&lt;author&gt;Steinfartz, S.&lt;/author&gt;&lt;author&gt;Wolf, J.B.W.&lt;/author&gt;&lt;/authors&gt;&lt;/contributors&gt;&lt;titles&gt;&lt;title&gt;&lt;style face="normal" font="default" size="100%"&gt;Ten novel dinucleotide microsatellite loci cloned from the Galápagos sea lion (&lt;/style&gt;&lt;style face="italic" font="default" size="100%"&gt;Zalophus californianus wollebaeki)&lt;/style&gt;&lt;style face="normal" font="default" size="100%"&gt; are polymorphic in other pinniped species&lt;/style&gt;&lt;/title&gt;&lt;secondary-title&gt;Moleular Ecology Notes&lt;/secondary-title&gt;&lt;/titles&gt;&lt;pages&gt;103–105&lt;/pages&gt;&lt;volume&gt;7&lt;/volume&gt;&lt;dates&gt;&lt;year&gt;2007&lt;/year&gt;&lt;/dates&gt;&lt;urls&gt;&lt;/urls&gt;&lt;/record&gt;&lt;/Cite&gt;&lt;/EndNote&gt;</w:delInstrText>
              </w:r>
              <w:r w:rsidDel="00C01DD8">
                <w:rPr>
                  <w:sz w:val="20"/>
                </w:rPr>
                <w:fldChar w:fldCharType="separate"/>
              </w:r>
              <w:r w:rsidR="00C01DD8" w:rsidDel="00C01DD8">
                <w:rPr>
                  <w:noProof/>
                  <w:sz w:val="20"/>
                </w:rPr>
                <w:delText>[</w:delText>
              </w:r>
              <w:r w:rsidDel="00C01DD8">
                <w:rPr>
                  <w:noProof/>
                  <w:sz w:val="20"/>
                </w:rPr>
                <w:fldChar w:fldCharType="begin"/>
              </w:r>
              <w:r w:rsidR="00C01DD8" w:rsidDel="00C01DD8">
                <w:rPr>
                  <w:noProof/>
                  <w:sz w:val="20"/>
                </w:rPr>
                <w:delInstrText xml:space="preserve"> HYPERLINK  \l "_ENREF_84" \o "Hoffman, 2007 #2602" </w:delInstrText>
              </w:r>
              <w:r w:rsidDel="00C01DD8">
                <w:rPr>
                  <w:noProof/>
                  <w:sz w:val="20"/>
                </w:rPr>
                <w:fldChar w:fldCharType="separate"/>
              </w:r>
              <w:r w:rsidR="00C01DD8" w:rsidDel="00C01DD8">
                <w:rPr>
                  <w:noProof/>
                  <w:sz w:val="20"/>
                </w:rPr>
                <w:delText>84</w:delText>
              </w:r>
              <w:r w:rsidDel="00C01DD8">
                <w:rPr>
                  <w:noProof/>
                  <w:sz w:val="20"/>
                </w:rPr>
                <w:fldChar w:fldCharType="end"/>
              </w:r>
              <w:r w:rsidR="00C01DD8" w:rsidDel="00C01DD8">
                <w:rPr>
                  <w:noProof/>
                  <w:sz w:val="20"/>
                </w:rPr>
                <w:delText>]</w:delText>
              </w:r>
              <w:r w:rsidDel="00C01DD8">
                <w:rPr>
                  <w:sz w:val="20"/>
                </w:rPr>
                <w:fldChar w:fldCharType="end"/>
              </w:r>
            </w:del>
          </w:p>
        </w:tc>
        <w:tc>
          <w:tcPr>
            <w:tcW w:w="567" w:type="dxa"/>
            <w:tcBorders>
              <w:top w:val="nil"/>
              <w:bottom w:val="nil"/>
            </w:tcBorders>
          </w:tcPr>
          <w:p w:rsidR="002D12A3" w:rsidDel="00C01DD8" w:rsidRDefault="002D12A3" w:rsidP="00C62979">
            <w:pPr>
              <w:rPr>
                <w:del w:id="1734" w:author="localadmin" w:date="2015-04-02T10:19:00Z"/>
                <w:sz w:val="20"/>
              </w:rPr>
            </w:pPr>
            <w:del w:id="1735" w:author="localadmin" w:date="2015-04-02T10:19:00Z">
              <w:r w:rsidDel="00C01DD8">
                <w:rPr>
                  <w:sz w:val="20"/>
                </w:rPr>
                <w:delText>48</w:delText>
              </w:r>
            </w:del>
          </w:p>
        </w:tc>
        <w:tc>
          <w:tcPr>
            <w:tcW w:w="567" w:type="dxa"/>
            <w:tcBorders>
              <w:top w:val="nil"/>
              <w:bottom w:val="nil"/>
            </w:tcBorders>
          </w:tcPr>
          <w:p w:rsidR="002D12A3" w:rsidDel="00C01DD8" w:rsidRDefault="002D12A3" w:rsidP="00C62979">
            <w:pPr>
              <w:rPr>
                <w:del w:id="1736" w:author="localadmin" w:date="2015-04-02T10:19:00Z"/>
                <w:sz w:val="20"/>
              </w:rPr>
            </w:pPr>
            <w:del w:id="1737" w:author="localadmin" w:date="2015-04-02T10:19:00Z">
              <w:r w:rsidDel="00C01DD8">
                <w:rPr>
                  <w:sz w:val="20"/>
                </w:rPr>
                <w:delText>52</w:delText>
              </w:r>
            </w:del>
          </w:p>
        </w:tc>
        <w:tc>
          <w:tcPr>
            <w:tcW w:w="1134" w:type="dxa"/>
            <w:tcBorders>
              <w:top w:val="nil"/>
              <w:bottom w:val="nil"/>
            </w:tcBorders>
          </w:tcPr>
          <w:p w:rsidR="002D12A3" w:rsidRPr="0096280D" w:rsidDel="00C01DD8" w:rsidRDefault="002D12A3" w:rsidP="00F801EE">
            <w:pPr>
              <w:rPr>
                <w:del w:id="1738" w:author="localadmin" w:date="2015-04-02T10:19:00Z"/>
                <w:sz w:val="20"/>
              </w:rPr>
            </w:pPr>
            <w:del w:id="1739" w:author="localadmin" w:date="2015-04-02T10:19:00Z">
              <w:r w:rsidDel="00C01DD8">
                <w:rPr>
                  <w:sz w:val="20"/>
                </w:rPr>
                <w:delText>12</w:delText>
              </w:r>
            </w:del>
          </w:p>
        </w:tc>
        <w:tc>
          <w:tcPr>
            <w:tcW w:w="755" w:type="dxa"/>
            <w:tcBorders>
              <w:top w:val="nil"/>
              <w:bottom w:val="nil"/>
            </w:tcBorders>
          </w:tcPr>
          <w:p w:rsidR="002D12A3" w:rsidRPr="0096280D" w:rsidDel="00C01DD8" w:rsidRDefault="002D12A3" w:rsidP="00F801EE">
            <w:pPr>
              <w:rPr>
                <w:del w:id="1740" w:author="localadmin" w:date="2015-04-02T10:19:00Z"/>
                <w:sz w:val="20"/>
              </w:rPr>
            </w:pPr>
            <w:del w:id="1741" w:author="localadmin" w:date="2015-04-02T10:19:00Z">
              <w:r w:rsidDel="00C01DD8">
                <w:rPr>
                  <w:sz w:val="20"/>
                </w:rPr>
                <w:delText>0.853</w:delText>
              </w:r>
            </w:del>
          </w:p>
        </w:tc>
        <w:tc>
          <w:tcPr>
            <w:tcW w:w="946" w:type="dxa"/>
            <w:tcBorders>
              <w:top w:val="nil"/>
              <w:bottom w:val="nil"/>
            </w:tcBorders>
          </w:tcPr>
          <w:p w:rsidR="002D12A3" w:rsidRPr="0096280D" w:rsidDel="00C01DD8" w:rsidRDefault="002D12A3" w:rsidP="00F801EE">
            <w:pPr>
              <w:rPr>
                <w:del w:id="1742" w:author="localadmin" w:date="2015-04-02T10:19:00Z"/>
                <w:sz w:val="20"/>
              </w:rPr>
            </w:pPr>
            <w:del w:id="1743" w:author="localadmin" w:date="2015-04-02T10:19:00Z">
              <w:r w:rsidDel="00C01DD8">
                <w:rPr>
                  <w:sz w:val="20"/>
                </w:rPr>
                <w:delText>0.896</w:delText>
              </w:r>
            </w:del>
          </w:p>
        </w:tc>
        <w:tc>
          <w:tcPr>
            <w:tcW w:w="1019" w:type="dxa"/>
            <w:tcBorders>
              <w:top w:val="nil"/>
              <w:bottom w:val="nil"/>
            </w:tcBorders>
          </w:tcPr>
          <w:p w:rsidR="002D12A3" w:rsidRPr="000325CF" w:rsidDel="00C01DD8" w:rsidRDefault="002D12A3" w:rsidP="00F801EE">
            <w:pPr>
              <w:rPr>
                <w:del w:id="1744" w:author="localadmin" w:date="2015-04-02T10:19:00Z"/>
                <w:sz w:val="20"/>
              </w:rPr>
            </w:pPr>
            <w:del w:id="1745" w:author="localadmin" w:date="2015-04-02T10:19:00Z">
              <w:r w:rsidRPr="000325CF" w:rsidDel="00C01DD8">
                <w:rPr>
                  <w:sz w:val="20"/>
                </w:rPr>
                <w:delText>0.33</w:delText>
              </w:r>
              <w:r w:rsidDel="00C01DD8">
                <w:rPr>
                  <w:sz w:val="20"/>
                </w:rPr>
                <w:delText>5</w:delText>
              </w:r>
            </w:del>
          </w:p>
        </w:tc>
      </w:tr>
      <w:tr w:rsidR="002D12A3" w:rsidDel="00C01DD8">
        <w:trPr>
          <w:del w:id="1746" w:author="localadmin" w:date="2015-04-02T10:19:00Z"/>
        </w:trPr>
        <w:tc>
          <w:tcPr>
            <w:tcW w:w="1072" w:type="dxa"/>
            <w:tcBorders>
              <w:top w:val="nil"/>
              <w:bottom w:val="single" w:sz="4" w:space="0" w:color="auto"/>
            </w:tcBorders>
          </w:tcPr>
          <w:p w:rsidR="002D12A3" w:rsidRPr="0096280D" w:rsidDel="00C01DD8" w:rsidRDefault="002D12A3" w:rsidP="00E7159C">
            <w:pPr>
              <w:rPr>
                <w:del w:id="1747" w:author="localadmin" w:date="2015-04-02T10:19:00Z"/>
                <w:sz w:val="20"/>
              </w:rPr>
            </w:pPr>
            <w:del w:id="1748" w:author="localadmin" w:date="2015-04-02T10:19:00Z">
              <w:r w:rsidDel="00C01DD8">
                <w:rPr>
                  <w:sz w:val="20"/>
                </w:rPr>
                <w:delText>Zcwg04</w:delText>
              </w:r>
            </w:del>
          </w:p>
        </w:tc>
        <w:tc>
          <w:tcPr>
            <w:tcW w:w="4848" w:type="dxa"/>
            <w:tcBorders>
              <w:top w:val="nil"/>
              <w:bottom w:val="single" w:sz="4" w:space="0" w:color="auto"/>
            </w:tcBorders>
          </w:tcPr>
          <w:p w:rsidR="002D12A3" w:rsidRPr="0096280D" w:rsidDel="00C01DD8" w:rsidRDefault="002D12A3" w:rsidP="00E7159C">
            <w:pPr>
              <w:rPr>
                <w:del w:id="1749" w:author="localadmin" w:date="2015-04-02T10:19:00Z"/>
                <w:sz w:val="20"/>
              </w:rPr>
            </w:pPr>
            <w:del w:id="1750" w:author="localadmin" w:date="2015-04-02T10:19:00Z">
              <w:r w:rsidDel="00C01DD8">
                <w:rPr>
                  <w:sz w:val="20"/>
                </w:rPr>
                <w:delText xml:space="preserve">Galapagos sea lion </w:delText>
              </w:r>
              <w:r w:rsidDel="00C01DD8">
                <w:rPr>
                  <w:i/>
                  <w:sz w:val="20"/>
                </w:rPr>
                <w:delText>Zalophus californianus wollebaeki</w:delText>
              </w:r>
            </w:del>
          </w:p>
        </w:tc>
        <w:tc>
          <w:tcPr>
            <w:tcW w:w="2268" w:type="dxa"/>
            <w:tcBorders>
              <w:top w:val="nil"/>
              <w:bottom w:val="single" w:sz="4" w:space="0" w:color="auto"/>
            </w:tcBorders>
          </w:tcPr>
          <w:p w:rsidR="002D12A3" w:rsidRPr="0096280D" w:rsidDel="00C01DD8" w:rsidRDefault="006B3F6C" w:rsidP="00C01DD8">
            <w:pPr>
              <w:rPr>
                <w:del w:id="1751" w:author="localadmin" w:date="2015-04-02T10:19:00Z"/>
                <w:sz w:val="20"/>
              </w:rPr>
            </w:pPr>
            <w:del w:id="1752" w:author="localadmin" w:date="2015-04-02T10:19:00Z">
              <w:r w:rsidDel="00C01DD8">
                <w:rPr>
                  <w:sz w:val="20"/>
                </w:rPr>
                <w:fldChar w:fldCharType="begin"/>
              </w:r>
              <w:r w:rsidR="00C01DD8" w:rsidDel="00C01DD8">
                <w:rPr>
                  <w:sz w:val="20"/>
                </w:rPr>
                <w:delInstrText xml:space="preserve"> ADDIN EN.CITE &lt;EndNote&gt;&lt;Cite&gt;&lt;Author&gt;Hoffman&lt;/Author&gt;&lt;Year&gt;2007&lt;/Year&gt;&lt;RecNum&gt;2602&lt;/RecNum&gt;&lt;DisplayText&gt;[84]&lt;/DisplayText&gt;&lt;record&gt;&lt;rec-number&gt;2602&lt;/rec-number&gt;&lt;foreign-keys&gt;&lt;key app="EN" db-id="d5zr0exx1f5prwep2rapee0def9wa9t2peet"&gt;2602&lt;/key&gt;&lt;/foreign-keys&gt;&lt;ref-type name="Journal Article"&gt;17&lt;/ref-type&gt;&lt;contributors&gt;&lt;authors&gt;&lt;author&gt;Hoffman, J.I.&lt;/author&gt;&lt;author&gt;Steinfartz, S.&lt;/author&gt;&lt;author&gt;Wolf, J.B.W.&lt;/author&gt;&lt;/authors&gt;&lt;/contributors&gt;&lt;titles&gt;&lt;title&gt;&lt;style face="normal" font="default" size="100%"&gt;Ten novel dinucleotide microsatellite loci cloned from the Galápagos sea lion (&lt;/style&gt;&lt;style face="italic" font="default" size="100%"&gt;Zalophus californianus wollebaeki)&lt;/style&gt;&lt;style face="normal" font="default" size="100%"&gt; are polymorphic in other pinniped species&lt;/style&gt;&lt;/title&gt;&lt;secondary-title&gt;Moleular Ecology Notes&lt;/secondary-title&gt;&lt;/titles&gt;&lt;pages&gt;103–105&lt;/pages&gt;&lt;volume&gt;7&lt;/volume&gt;&lt;dates&gt;&lt;year&gt;2007&lt;/year&gt;&lt;/dates&gt;&lt;urls&gt;&lt;/urls&gt;&lt;/record&gt;&lt;/Cite&gt;&lt;/EndNote&gt;</w:delInstrText>
              </w:r>
              <w:r w:rsidDel="00C01DD8">
                <w:rPr>
                  <w:sz w:val="20"/>
                </w:rPr>
                <w:fldChar w:fldCharType="separate"/>
              </w:r>
              <w:r w:rsidR="00C01DD8" w:rsidDel="00C01DD8">
                <w:rPr>
                  <w:noProof/>
                  <w:sz w:val="20"/>
                </w:rPr>
                <w:delText>[</w:delText>
              </w:r>
              <w:r w:rsidDel="00C01DD8">
                <w:rPr>
                  <w:noProof/>
                  <w:sz w:val="20"/>
                </w:rPr>
                <w:fldChar w:fldCharType="begin"/>
              </w:r>
              <w:r w:rsidR="00C01DD8" w:rsidDel="00C01DD8">
                <w:rPr>
                  <w:noProof/>
                  <w:sz w:val="20"/>
                </w:rPr>
                <w:delInstrText xml:space="preserve"> HYPERLINK  \l "_ENREF_84" \o "Hoffman, 2007 #2602" </w:delInstrText>
              </w:r>
              <w:r w:rsidDel="00C01DD8">
                <w:rPr>
                  <w:noProof/>
                  <w:sz w:val="20"/>
                </w:rPr>
                <w:fldChar w:fldCharType="separate"/>
              </w:r>
              <w:r w:rsidR="00C01DD8" w:rsidDel="00C01DD8">
                <w:rPr>
                  <w:noProof/>
                  <w:sz w:val="20"/>
                </w:rPr>
                <w:delText>84</w:delText>
              </w:r>
              <w:r w:rsidDel="00C01DD8">
                <w:rPr>
                  <w:noProof/>
                  <w:sz w:val="20"/>
                </w:rPr>
                <w:fldChar w:fldCharType="end"/>
              </w:r>
              <w:r w:rsidR="00C01DD8" w:rsidDel="00C01DD8">
                <w:rPr>
                  <w:noProof/>
                  <w:sz w:val="20"/>
                </w:rPr>
                <w:delText>]</w:delText>
              </w:r>
              <w:r w:rsidDel="00C01DD8">
                <w:rPr>
                  <w:sz w:val="20"/>
                </w:rPr>
                <w:fldChar w:fldCharType="end"/>
              </w:r>
            </w:del>
          </w:p>
        </w:tc>
        <w:tc>
          <w:tcPr>
            <w:tcW w:w="567" w:type="dxa"/>
            <w:tcBorders>
              <w:top w:val="nil"/>
              <w:bottom w:val="single" w:sz="4" w:space="0" w:color="auto"/>
            </w:tcBorders>
          </w:tcPr>
          <w:p w:rsidR="002D12A3" w:rsidDel="00C01DD8" w:rsidRDefault="002D12A3" w:rsidP="00C62979">
            <w:pPr>
              <w:rPr>
                <w:del w:id="1753" w:author="localadmin" w:date="2015-04-02T10:19:00Z"/>
                <w:sz w:val="20"/>
              </w:rPr>
            </w:pPr>
            <w:del w:id="1754" w:author="localadmin" w:date="2015-04-02T10:19:00Z">
              <w:r w:rsidDel="00C01DD8">
                <w:rPr>
                  <w:sz w:val="20"/>
                </w:rPr>
                <w:delText>46</w:delText>
              </w:r>
            </w:del>
          </w:p>
        </w:tc>
        <w:tc>
          <w:tcPr>
            <w:tcW w:w="567" w:type="dxa"/>
            <w:tcBorders>
              <w:top w:val="nil"/>
              <w:bottom w:val="single" w:sz="4" w:space="0" w:color="auto"/>
            </w:tcBorders>
          </w:tcPr>
          <w:p w:rsidR="002D12A3" w:rsidDel="00C01DD8" w:rsidRDefault="002D12A3" w:rsidP="00C62979">
            <w:pPr>
              <w:rPr>
                <w:del w:id="1755" w:author="localadmin" w:date="2015-04-02T10:19:00Z"/>
                <w:sz w:val="20"/>
              </w:rPr>
            </w:pPr>
            <w:del w:id="1756" w:author="localadmin" w:date="2015-04-02T10:19:00Z">
              <w:r w:rsidDel="00C01DD8">
                <w:rPr>
                  <w:sz w:val="20"/>
                </w:rPr>
                <w:delText>48</w:delText>
              </w:r>
            </w:del>
          </w:p>
        </w:tc>
        <w:tc>
          <w:tcPr>
            <w:tcW w:w="1134" w:type="dxa"/>
            <w:tcBorders>
              <w:top w:val="nil"/>
              <w:bottom w:val="single" w:sz="4" w:space="0" w:color="auto"/>
            </w:tcBorders>
          </w:tcPr>
          <w:p w:rsidR="002D12A3" w:rsidRPr="0096280D" w:rsidDel="00C01DD8" w:rsidRDefault="002D12A3" w:rsidP="00E7159C">
            <w:pPr>
              <w:rPr>
                <w:del w:id="1757" w:author="localadmin" w:date="2015-04-02T10:19:00Z"/>
                <w:sz w:val="20"/>
              </w:rPr>
            </w:pPr>
            <w:del w:id="1758" w:author="localadmin" w:date="2015-04-02T10:19:00Z">
              <w:r w:rsidDel="00C01DD8">
                <w:rPr>
                  <w:sz w:val="20"/>
                </w:rPr>
                <w:delText>17</w:delText>
              </w:r>
            </w:del>
          </w:p>
        </w:tc>
        <w:tc>
          <w:tcPr>
            <w:tcW w:w="755" w:type="dxa"/>
            <w:tcBorders>
              <w:top w:val="nil"/>
              <w:bottom w:val="single" w:sz="4" w:space="0" w:color="auto"/>
            </w:tcBorders>
          </w:tcPr>
          <w:p w:rsidR="002D12A3" w:rsidRPr="0096280D" w:rsidDel="00C01DD8" w:rsidRDefault="002D12A3" w:rsidP="00E7159C">
            <w:pPr>
              <w:rPr>
                <w:del w:id="1759" w:author="localadmin" w:date="2015-04-02T10:19:00Z"/>
                <w:sz w:val="20"/>
              </w:rPr>
            </w:pPr>
            <w:del w:id="1760" w:author="localadmin" w:date="2015-04-02T10:19:00Z">
              <w:r w:rsidDel="00C01DD8">
                <w:rPr>
                  <w:sz w:val="20"/>
                </w:rPr>
                <w:delText>0.901</w:delText>
              </w:r>
            </w:del>
          </w:p>
        </w:tc>
        <w:tc>
          <w:tcPr>
            <w:tcW w:w="946" w:type="dxa"/>
            <w:tcBorders>
              <w:top w:val="nil"/>
              <w:bottom w:val="single" w:sz="4" w:space="0" w:color="auto"/>
            </w:tcBorders>
          </w:tcPr>
          <w:p w:rsidR="002D12A3" w:rsidRPr="0096280D" w:rsidDel="00C01DD8" w:rsidRDefault="002D12A3" w:rsidP="00E7159C">
            <w:pPr>
              <w:rPr>
                <w:del w:id="1761" w:author="localadmin" w:date="2015-04-02T10:19:00Z"/>
                <w:sz w:val="20"/>
              </w:rPr>
            </w:pPr>
            <w:del w:id="1762" w:author="localadmin" w:date="2015-04-02T10:19:00Z">
              <w:r w:rsidDel="00C01DD8">
                <w:rPr>
                  <w:sz w:val="20"/>
                </w:rPr>
                <w:delText>0.879</w:delText>
              </w:r>
            </w:del>
          </w:p>
        </w:tc>
        <w:tc>
          <w:tcPr>
            <w:tcW w:w="1019" w:type="dxa"/>
            <w:tcBorders>
              <w:top w:val="nil"/>
              <w:bottom w:val="single" w:sz="4" w:space="0" w:color="auto"/>
            </w:tcBorders>
          </w:tcPr>
          <w:p w:rsidR="002D12A3" w:rsidRPr="000325CF" w:rsidDel="00C01DD8" w:rsidRDefault="002D12A3" w:rsidP="00E7159C">
            <w:pPr>
              <w:rPr>
                <w:del w:id="1763" w:author="localadmin" w:date="2015-04-02T10:19:00Z"/>
                <w:sz w:val="20"/>
              </w:rPr>
            </w:pPr>
            <w:del w:id="1764" w:author="localadmin" w:date="2015-04-02T10:19:00Z">
              <w:r w:rsidRPr="000325CF" w:rsidDel="00C01DD8">
                <w:rPr>
                  <w:sz w:val="20"/>
                </w:rPr>
                <w:delText>0.532</w:delText>
              </w:r>
            </w:del>
          </w:p>
        </w:tc>
      </w:tr>
    </w:tbl>
    <w:p w:rsidR="002D12A3" w:rsidDel="00C01DD8" w:rsidRDefault="002D12A3">
      <w:pPr>
        <w:rPr>
          <w:del w:id="1765" w:author="localadmin" w:date="2015-04-02T10:19:00Z"/>
        </w:rPr>
        <w:sectPr w:rsidR="002D12A3" w:rsidDel="00C01DD8" w:rsidSect="00D413FB">
          <w:pgSz w:w="15840" w:h="12240" w:orient="landscape" w:code="1"/>
          <w:pgMar w:top="1797" w:right="1440" w:bottom="1797" w:left="1440" w:header="720" w:footer="720" w:gutter="0"/>
          <w:cols w:space="720"/>
          <w:docGrid w:linePitch="360"/>
        </w:sectPr>
      </w:pPr>
    </w:p>
    <w:p w:rsidR="00FC0E9F" w:rsidRDefault="00FA3084" w:rsidP="00742D73">
      <w:pPr>
        <w:pStyle w:val="Footer"/>
        <w:tabs>
          <w:tab w:val="clear" w:pos="4320"/>
          <w:tab w:val="clear" w:pos="8640"/>
        </w:tabs>
        <w:spacing w:line="360" w:lineRule="auto"/>
      </w:pPr>
      <w:r w:rsidRPr="00551CF7">
        <w:rPr>
          <w:rFonts w:ascii="Arial" w:hAnsi="Arial" w:cs="Arial"/>
          <w:b/>
        </w:rPr>
        <w:t xml:space="preserve">Table </w:t>
      </w:r>
      <w:del w:id="1766" w:author="localadmin" w:date="2015-04-02T10:19:00Z">
        <w:r w:rsidR="003E1248" w:rsidRPr="00551CF7" w:rsidDel="00C01DD8">
          <w:rPr>
            <w:rFonts w:ascii="Arial" w:hAnsi="Arial" w:cs="Arial"/>
            <w:b/>
          </w:rPr>
          <w:delText>3</w:delText>
        </w:r>
        <w:r w:rsidR="00FC0E9F" w:rsidDel="00C01DD8">
          <w:delText xml:space="preserve">  </w:delText>
        </w:r>
      </w:del>
      <w:ins w:id="1767" w:author="localadmin" w:date="2015-04-02T10:19:00Z">
        <w:r w:rsidR="00C01DD8">
          <w:rPr>
            <w:rFonts w:ascii="Arial" w:hAnsi="Arial" w:cs="Arial"/>
            <w:b/>
          </w:rPr>
          <w:t>2</w:t>
        </w:r>
        <w:r w:rsidR="00C01DD8">
          <w:t xml:space="preserve">  </w:t>
        </w:r>
      </w:ins>
      <w:r w:rsidR="00FC0E9F" w:rsidRPr="00031D1C">
        <w:t xml:space="preserve">The number of loci with </w:t>
      </w:r>
      <w:proofErr w:type="spellStart"/>
      <w:r w:rsidR="00FC0E9F" w:rsidRPr="00031D1C">
        <w:t>heterozygosity</w:t>
      </w:r>
      <w:proofErr w:type="spellEnd"/>
      <w:r w:rsidR="00FC0E9F" w:rsidRPr="00031D1C">
        <w:t xml:space="preserve"> excess and test probabilities obtained using a range of mutational models (see methods for details) within the program </w:t>
      </w:r>
      <w:r w:rsidR="00FC0E9F" w:rsidRPr="009E46D8">
        <w:rPr>
          <w:smallCaps/>
        </w:rPr>
        <w:t>Bottleneck</w:t>
      </w:r>
      <w:r w:rsidR="00FC0E9F" w:rsidRPr="00031D1C">
        <w:t xml:space="preserve"> </w:t>
      </w:r>
      <w:r w:rsidR="006B3F6C">
        <w:fldChar w:fldCharType="begin"/>
      </w:r>
      <w:r w:rsidR="00C01DD8">
        <w:instrText xml:space="preserve"> ADDIN EN.CITE &lt;EndNote&gt;&lt;Cite&gt;&lt;Author&gt;Piry&lt;/Author&gt;&lt;Year&gt;1999&lt;/Year&gt;&lt;RecNum&gt;3052&lt;/RecNum&gt;&lt;DisplayText&gt;[49]&lt;/DisplayText&gt;&lt;record&gt;&lt;rec-number&gt;3052&lt;/rec-number&gt;&lt;foreign-keys&gt;&lt;key app="EN" db-id="d5zr0exx1f5prwep2rapee0def9wa9t2peet"&gt;3052&lt;/key&gt;&lt;/foreign-keys&gt;&lt;ref-type name="Journal Article"&gt;17&lt;/ref-type&gt;&lt;contributors&gt;&lt;authors&gt;&lt;author&gt;Piry, S.&lt;/author&gt;&lt;author&gt;Luikart, G.&lt;/author&gt;&lt;author&gt;Cornuet, J-M.&lt;/author&gt;&lt;/authors&gt;&lt;/contributors&gt;&lt;titles&gt;&lt;title&gt;BOTTLENECK: a computer program for detecting recent reductions in the effective population size using allele frequency data&lt;/title&gt;&lt;secondary-title&gt;Journal of Heredity&lt;/secondary-title&gt;&lt;/titles&gt;&lt;periodical&gt;&lt;full-title&gt;Journal of Heredity&lt;/full-title&gt;&lt;/periodical&gt;&lt;pages&gt;502-503&lt;/pages&gt;&lt;volume&gt;90&lt;/volume&gt;&lt;dates&gt;&lt;year&gt;1999&lt;/year&gt;&lt;/dates&gt;&lt;urls&gt;&lt;/urls&gt;&lt;/record&gt;&lt;/Cite&gt;&lt;/EndNote&gt;</w:instrText>
      </w:r>
      <w:r w:rsidR="006B3F6C">
        <w:fldChar w:fldCharType="separate"/>
      </w:r>
      <w:r w:rsidR="00C01DD8">
        <w:rPr>
          <w:noProof/>
        </w:rPr>
        <w:t>[</w:t>
      </w:r>
      <w:hyperlink w:anchor="_ENREF_49" w:tooltip="Piry, 1999 #3052" w:history="1">
        <w:r w:rsidR="00C01DD8">
          <w:rPr>
            <w:noProof/>
          </w:rPr>
          <w:t>49</w:t>
        </w:r>
      </w:hyperlink>
      <w:r w:rsidR="00C01DD8">
        <w:rPr>
          <w:noProof/>
        </w:rPr>
        <w:t>]</w:t>
      </w:r>
      <w:r w:rsidR="006B3F6C">
        <w:fldChar w:fldCharType="end"/>
      </w:r>
      <w:r w:rsidR="00DF46BB">
        <w:t>.</w:t>
      </w:r>
      <w:r w:rsidR="00FC0E9F" w:rsidRPr="00031D1C">
        <w:t xml:space="preserve">The mode test revealed normal L-shaped distributions under all of the scenarios tested.  </w:t>
      </w:r>
      <w:r w:rsidR="00FC0E9F" w:rsidRPr="00031D1C">
        <w:rPr>
          <w:i/>
        </w:rPr>
        <w:t>P</w:t>
      </w:r>
      <w:r w:rsidR="00FC0E9F">
        <w:t xml:space="preserve">-values significant at α &lt; 0.05 </w:t>
      </w:r>
      <w:r w:rsidR="00F5228A">
        <w:t>without correction</w:t>
      </w:r>
      <w:r w:rsidR="00FC0E9F">
        <w:t xml:space="preserve"> for multiple statistical tests are highlighted in bold.</w:t>
      </w:r>
    </w:p>
    <w:p w:rsidR="00FC0E9F" w:rsidRDefault="00FC0E9F" w:rsidP="00FC0E9F">
      <w:pPr>
        <w:pStyle w:val="Footer"/>
        <w:tabs>
          <w:tab w:val="clear" w:pos="4320"/>
          <w:tab w:val="clear" w:pos="8640"/>
        </w:tabs>
      </w:pPr>
    </w:p>
    <w:tbl>
      <w:tblPr>
        <w:tblW w:w="5000" w:type="pct"/>
        <w:tblBorders>
          <w:top w:val="single" w:sz="4" w:space="0" w:color="000000"/>
          <w:bottom w:val="single" w:sz="4" w:space="0" w:color="000000"/>
        </w:tblBorders>
        <w:tblLook w:val="00A0"/>
      </w:tblPr>
      <w:tblGrid>
        <w:gridCol w:w="1582"/>
        <w:gridCol w:w="2706"/>
        <w:gridCol w:w="1459"/>
        <w:gridCol w:w="1764"/>
        <w:gridCol w:w="1351"/>
      </w:tblGrid>
      <w:tr w:rsidR="00FC0E9F">
        <w:tc>
          <w:tcPr>
            <w:tcW w:w="893" w:type="pct"/>
            <w:tcBorders>
              <w:top w:val="single" w:sz="4" w:space="0" w:color="000000"/>
              <w:bottom w:val="single" w:sz="4" w:space="0" w:color="000000"/>
            </w:tcBorders>
          </w:tcPr>
          <w:p w:rsidR="00FC0E9F" w:rsidRPr="00262064" w:rsidRDefault="00FC0E9F" w:rsidP="001D6759">
            <w:pPr>
              <w:pStyle w:val="Footer"/>
              <w:tabs>
                <w:tab w:val="clear" w:pos="4320"/>
                <w:tab w:val="clear" w:pos="8640"/>
              </w:tabs>
              <w:rPr>
                <w:sz w:val="22"/>
              </w:rPr>
            </w:pPr>
            <w:r w:rsidRPr="00262064">
              <w:rPr>
                <w:sz w:val="22"/>
              </w:rPr>
              <w:t>Mutational model</w:t>
            </w:r>
          </w:p>
        </w:tc>
        <w:tc>
          <w:tcPr>
            <w:tcW w:w="1527" w:type="pct"/>
            <w:tcBorders>
              <w:top w:val="single" w:sz="4" w:space="0" w:color="000000"/>
              <w:bottom w:val="single" w:sz="4" w:space="0" w:color="000000"/>
            </w:tcBorders>
          </w:tcPr>
          <w:p w:rsidR="00FC0E9F" w:rsidRPr="00262064" w:rsidRDefault="00FC0E9F" w:rsidP="001D6759">
            <w:pPr>
              <w:pStyle w:val="Footer"/>
              <w:tabs>
                <w:tab w:val="clear" w:pos="4320"/>
                <w:tab w:val="clear" w:pos="8640"/>
              </w:tabs>
              <w:rPr>
                <w:sz w:val="22"/>
              </w:rPr>
            </w:pPr>
            <w:r w:rsidRPr="00262064">
              <w:rPr>
                <w:sz w:val="22"/>
              </w:rPr>
              <w:t xml:space="preserve">No. of loci with </w:t>
            </w:r>
            <w:proofErr w:type="spellStart"/>
            <w:r w:rsidRPr="00262064">
              <w:rPr>
                <w:sz w:val="22"/>
              </w:rPr>
              <w:t>heterozygosity</w:t>
            </w:r>
            <w:proofErr w:type="spellEnd"/>
            <w:r w:rsidRPr="00262064">
              <w:rPr>
                <w:sz w:val="22"/>
              </w:rPr>
              <w:t xml:space="preserve"> excess</w:t>
            </w:r>
          </w:p>
        </w:tc>
        <w:tc>
          <w:tcPr>
            <w:tcW w:w="823" w:type="pct"/>
            <w:tcBorders>
              <w:top w:val="single" w:sz="4" w:space="0" w:color="000000"/>
              <w:bottom w:val="single" w:sz="4" w:space="0" w:color="000000"/>
            </w:tcBorders>
          </w:tcPr>
          <w:p w:rsidR="00FC0E9F" w:rsidRPr="00262064" w:rsidRDefault="00FC0E9F" w:rsidP="001D6759">
            <w:pPr>
              <w:pStyle w:val="Footer"/>
              <w:tabs>
                <w:tab w:val="clear" w:pos="4320"/>
                <w:tab w:val="clear" w:pos="8640"/>
              </w:tabs>
              <w:rPr>
                <w:i/>
                <w:sz w:val="22"/>
              </w:rPr>
            </w:pPr>
            <w:r w:rsidRPr="00262064">
              <w:rPr>
                <w:sz w:val="22"/>
              </w:rPr>
              <w:t>Sign test</w:t>
            </w:r>
          </w:p>
          <w:p w:rsidR="00FC0E9F" w:rsidRPr="00262064" w:rsidRDefault="00FC0E9F" w:rsidP="001D6759">
            <w:pPr>
              <w:pStyle w:val="Footer"/>
              <w:tabs>
                <w:tab w:val="clear" w:pos="4320"/>
                <w:tab w:val="clear" w:pos="8640"/>
              </w:tabs>
              <w:rPr>
                <w:sz w:val="22"/>
              </w:rPr>
            </w:pPr>
            <w:r w:rsidRPr="00262064">
              <w:rPr>
                <w:i/>
                <w:sz w:val="22"/>
              </w:rPr>
              <w:t>P</w:t>
            </w:r>
            <w:r w:rsidRPr="00262064">
              <w:rPr>
                <w:sz w:val="22"/>
              </w:rPr>
              <w:t>-value</w:t>
            </w:r>
          </w:p>
        </w:tc>
        <w:tc>
          <w:tcPr>
            <w:tcW w:w="995" w:type="pct"/>
            <w:tcBorders>
              <w:top w:val="single" w:sz="4" w:space="0" w:color="000000"/>
              <w:bottom w:val="single" w:sz="4" w:space="0" w:color="000000"/>
            </w:tcBorders>
          </w:tcPr>
          <w:p w:rsidR="00FC0E9F" w:rsidRPr="00262064" w:rsidRDefault="00FC0E9F" w:rsidP="001D6759">
            <w:pPr>
              <w:pStyle w:val="Footer"/>
              <w:tabs>
                <w:tab w:val="clear" w:pos="4320"/>
                <w:tab w:val="clear" w:pos="8640"/>
              </w:tabs>
              <w:rPr>
                <w:i/>
                <w:sz w:val="22"/>
              </w:rPr>
            </w:pPr>
            <w:r w:rsidRPr="00262064">
              <w:rPr>
                <w:sz w:val="22"/>
              </w:rPr>
              <w:t>Standardized differences test</w:t>
            </w:r>
          </w:p>
          <w:p w:rsidR="00FC0E9F" w:rsidRPr="00262064" w:rsidRDefault="00FC0E9F" w:rsidP="001D6759">
            <w:pPr>
              <w:pStyle w:val="Footer"/>
              <w:tabs>
                <w:tab w:val="clear" w:pos="4320"/>
                <w:tab w:val="clear" w:pos="8640"/>
              </w:tabs>
              <w:rPr>
                <w:sz w:val="22"/>
              </w:rPr>
            </w:pPr>
            <w:r w:rsidRPr="00262064">
              <w:rPr>
                <w:i/>
                <w:sz w:val="22"/>
              </w:rPr>
              <w:t>P</w:t>
            </w:r>
            <w:r w:rsidRPr="00262064">
              <w:rPr>
                <w:sz w:val="22"/>
              </w:rPr>
              <w:t>-value</w:t>
            </w:r>
          </w:p>
        </w:tc>
        <w:tc>
          <w:tcPr>
            <w:tcW w:w="762" w:type="pct"/>
            <w:tcBorders>
              <w:top w:val="single" w:sz="4" w:space="0" w:color="000000"/>
              <w:bottom w:val="single" w:sz="4" w:space="0" w:color="000000"/>
            </w:tcBorders>
          </w:tcPr>
          <w:p w:rsidR="00FC0E9F" w:rsidRPr="00262064" w:rsidRDefault="00FC0E9F" w:rsidP="001D6759">
            <w:pPr>
              <w:pStyle w:val="Footer"/>
              <w:tabs>
                <w:tab w:val="clear" w:pos="4320"/>
                <w:tab w:val="clear" w:pos="8640"/>
              </w:tabs>
              <w:rPr>
                <w:sz w:val="22"/>
              </w:rPr>
            </w:pPr>
            <w:proofErr w:type="spellStart"/>
            <w:r w:rsidRPr="00262064">
              <w:rPr>
                <w:sz w:val="22"/>
              </w:rPr>
              <w:t>Wilcoxon</w:t>
            </w:r>
            <w:proofErr w:type="spellEnd"/>
            <w:r w:rsidRPr="00262064">
              <w:rPr>
                <w:sz w:val="22"/>
              </w:rPr>
              <w:t xml:space="preserve"> test</w:t>
            </w:r>
          </w:p>
          <w:p w:rsidR="00FC0E9F" w:rsidRPr="00262064" w:rsidRDefault="00FC0E9F" w:rsidP="001D6759">
            <w:pPr>
              <w:pStyle w:val="Footer"/>
              <w:tabs>
                <w:tab w:val="clear" w:pos="4320"/>
                <w:tab w:val="clear" w:pos="8640"/>
              </w:tabs>
              <w:rPr>
                <w:sz w:val="22"/>
              </w:rPr>
            </w:pPr>
            <w:r w:rsidRPr="00262064">
              <w:rPr>
                <w:i/>
                <w:sz w:val="22"/>
              </w:rPr>
              <w:t>P</w:t>
            </w:r>
            <w:r w:rsidRPr="00262064">
              <w:rPr>
                <w:sz w:val="22"/>
              </w:rPr>
              <w:t>-value</w:t>
            </w:r>
          </w:p>
        </w:tc>
      </w:tr>
      <w:tr w:rsidR="00FC0E9F">
        <w:tc>
          <w:tcPr>
            <w:tcW w:w="893" w:type="pct"/>
            <w:tcBorders>
              <w:top w:val="single" w:sz="4" w:space="0" w:color="000000"/>
            </w:tcBorders>
          </w:tcPr>
          <w:p w:rsidR="00FC0E9F" w:rsidRPr="00262064" w:rsidRDefault="00FC0E9F" w:rsidP="001D6759">
            <w:pPr>
              <w:rPr>
                <w:sz w:val="22"/>
              </w:rPr>
            </w:pPr>
            <w:r w:rsidRPr="00262064">
              <w:rPr>
                <w:sz w:val="22"/>
              </w:rPr>
              <w:t>IAM</w:t>
            </w:r>
          </w:p>
        </w:tc>
        <w:tc>
          <w:tcPr>
            <w:tcW w:w="1527" w:type="pct"/>
            <w:tcBorders>
              <w:top w:val="single" w:sz="4" w:space="0" w:color="000000"/>
            </w:tcBorders>
          </w:tcPr>
          <w:p w:rsidR="00FC0E9F" w:rsidRPr="00262064" w:rsidRDefault="00FC0E9F" w:rsidP="001D6759">
            <w:pPr>
              <w:rPr>
                <w:sz w:val="22"/>
              </w:rPr>
            </w:pPr>
            <w:r w:rsidRPr="00262064">
              <w:rPr>
                <w:sz w:val="22"/>
              </w:rPr>
              <w:t>21</w:t>
            </w:r>
          </w:p>
        </w:tc>
        <w:tc>
          <w:tcPr>
            <w:tcW w:w="823" w:type="pct"/>
            <w:tcBorders>
              <w:top w:val="single" w:sz="4" w:space="0" w:color="000000"/>
            </w:tcBorders>
          </w:tcPr>
          <w:p w:rsidR="00FC0E9F" w:rsidRPr="00262064" w:rsidRDefault="00FC0E9F" w:rsidP="001D6759">
            <w:pPr>
              <w:rPr>
                <w:b/>
                <w:sz w:val="22"/>
              </w:rPr>
            </w:pPr>
            <w:r w:rsidRPr="00262064">
              <w:rPr>
                <w:b/>
                <w:sz w:val="22"/>
              </w:rPr>
              <w:t>&lt;0.0001</w:t>
            </w:r>
          </w:p>
        </w:tc>
        <w:tc>
          <w:tcPr>
            <w:tcW w:w="995" w:type="pct"/>
            <w:tcBorders>
              <w:top w:val="single" w:sz="4" w:space="0" w:color="000000"/>
            </w:tcBorders>
          </w:tcPr>
          <w:p w:rsidR="00FC0E9F" w:rsidRPr="00262064" w:rsidRDefault="00FC0E9F" w:rsidP="001D6759">
            <w:pPr>
              <w:rPr>
                <w:b/>
                <w:sz w:val="22"/>
              </w:rPr>
            </w:pPr>
            <w:r w:rsidRPr="00262064">
              <w:rPr>
                <w:b/>
                <w:sz w:val="22"/>
              </w:rPr>
              <w:t>&lt;0.0001</w:t>
            </w:r>
          </w:p>
        </w:tc>
        <w:tc>
          <w:tcPr>
            <w:tcW w:w="762" w:type="pct"/>
            <w:tcBorders>
              <w:top w:val="single" w:sz="4" w:space="0" w:color="000000"/>
            </w:tcBorders>
          </w:tcPr>
          <w:p w:rsidR="00FC0E9F" w:rsidRPr="00262064" w:rsidRDefault="00FC0E9F" w:rsidP="001D6759">
            <w:pPr>
              <w:rPr>
                <w:b/>
                <w:sz w:val="22"/>
              </w:rPr>
            </w:pPr>
            <w:r w:rsidRPr="00262064">
              <w:rPr>
                <w:b/>
                <w:sz w:val="22"/>
              </w:rPr>
              <w:t>&lt;0.0001</w:t>
            </w:r>
          </w:p>
        </w:tc>
      </w:tr>
      <w:tr w:rsidR="00FC0E9F">
        <w:tc>
          <w:tcPr>
            <w:tcW w:w="893" w:type="pct"/>
          </w:tcPr>
          <w:p w:rsidR="00FC0E9F" w:rsidRPr="00262064" w:rsidRDefault="00FC0E9F" w:rsidP="001D6759">
            <w:pPr>
              <w:rPr>
                <w:sz w:val="22"/>
              </w:rPr>
            </w:pPr>
            <w:r w:rsidRPr="00262064">
              <w:rPr>
                <w:sz w:val="22"/>
              </w:rPr>
              <w:t>TPM70</w:t>
            </w:r>
          </w:p>
        </w:tc>
        <w:tc>
          <w:tcPr>
            <w:tcW w:w="1527" w:type="pct"/>
          </w:tcPr>
          <w:p w:rsidR="00FC0E9F" w:rsidRPr="00262064" w:rsidRDefault="00FC0E9F" w:rsidP="001D6759">
            <w:pPr>
              <w:rPr>
                <w:sz w:val="22"/>
              </w:rPr>
            </w:pPr>
            <w:r w:rsidRPr="00262064">
              <w:rPr>
                <w:sz w:val="22"/>
              </w:rPr>
              <w:t>20</w:t>
            </w:r>
          </w:p>
        </w:tc>
        <w:tc>
          <w:tcPr>
            <w:tcW w:w="823" w:type="pct"/>
          </w:tcPr>
          <w:p w:rsidR="00FC0E9F" w:rsidRPr="00262064" w:rsidRDefault="00FC0E9F" w:rsidP="001D6759">
            <w:pPr>
              <w:rPr>
                <w:b/>
                <w:sz w:val="22"/>
              </w:rPr>
            </w:pPr>
            <w:r w:rsidRPr="00262064">
              <w:rPr>
                <w:b/>
                <w:sz w:val="22"/>
              </w:rPr>
              <w:t>&lt;0.001</w:t>
            </w:r>
          </w:p>
        </w:tc>
        <w:tc>
          <w:tcPr>
            <w:tcW w:w="995" w:type="pct"/>
          </w:tcPr>
          <w:p w:rsidR="00FC0E9F" w:rsidRPr="00262064" w:rsidRDefault="00FC0E9F" w:rsidP="001D6759">
            <w:pPr>
              <w:rPr>
                <w:b/>
                <w:sz w:val="22"/>
              </w:rPr>
            </w:pPr>
            <w:r w:rsidRPr="00262064">
              <w:rPr>
                <w:b/>
                <w:sz w:val="22"/>
              </w:rPr>
              <w:t>&lt;0.0001</w:t>
            </w:r>
          </w:p>
        </w:tc>
        <w:tc>
          <w:tcPr>
            <w:tcW w:w="762" w:type="pct"/>
          </w:tcPr>
          <w:p w:rsidR="00FC0E9F" w:rsidRPr="00262064" w:rsidRDefault="00FC0E9F" w:rsidP="001D6759">
            <w:pPr>
              <w:rPr>
                <w:b/>
                <w:sz w:val="22"/>
              </w:rPr>
            </w:pPr>
            <w:r w:rsidRPr="00262064">
              <w:rPr>
                <w:b/>
                <w:sz w:val="22"/>
              </w:rPr>
              <w:t>&lt;0.0001</w:t>
            </w:r>
          </w:p>
        </w:tc>
      </w:tr>
      <w:tr w:rsidR="00FC0E9F">
        <w:tc>
          <w:tcPr>
            <w:tcW w:w="893" w:type="pct"/>
          </w:tcPr>
          <w:p w:rsidR="00FC0E9F" w:rsidRPr="00262064" w:rsidRDefault="00FC0E9F" w:rsidP="001D6759">
            <w:pPr>
              <w:rPr>
                <w:sz w:val="22"/>
              </w:rPr>
            </w:pPr>
            <w:r w:rsidRPr="00262064">
              <w:rPr>
                <w:sz w:val="22"/>
              </w:rPr>
              <w:t>TPM90</w:t>
            </w:r>
          </w:p>
        </w:tc>
        <w:tc>
          <w:tcPr>
            <w:tcW w:w="1527" w:type="pct"/>
          </w:tcPr>
          <w:p w:rsidR="00FC0E9F" w:rsidRPr="00262064" w:rsidRDefault="00FC0E9F" w:rsidP="001D6759">
            <w:pPr>
              <w:rPr>
                <w:sz w:val="22"/>
              </w:rPr>
            </w:pPr>
            <w:r w:rsidRPr="00262064">
              <w:rPr>
                <w:sz w:val="22"/>
              </w:rPr>
              <w:t>17</w:t>
            </w:r>
          </w:p>
        </w:tc>
        <w:tc>
          <w:tcPr>
            <w:tcW w:w="823" w:type="pct"/>
          </w:tcPr>
          <w:p w:rsidR="00FC0E9F" w:rsidRPr="00262064" w:rsidRDefault="00FC0E9F" w:rsidP="001D6759">
            <w:pPr>
              <w:rPr>
                <w:b/>
                <w:sz w:val="22"/>
              </w:rPr>
            </w:pPr>
            <w:r w:rsidRPr="00262064">
              <w:rPr>
                <w:b/>
                <w:sz w:val="22"/>
              </w:rPr>
              <w:t>0.008</w:t>
            </w:r>
          </w:p>
        </w:tc>
        <w:tc>
          <w:tcPr>
            <w:tcW w:w="995" w:type="pct"/>
          </w:tcPr>
          <w:p w:rsidR="00FC0E9F" w:rsidRPr="00262064" w:rsidRDefault="00FC0E9F" w:rsidP="001D6759">
            <w:pPr>
              <w:rPr>
                <w:b/>
                <w:sz w:val="22"/>
              </w:rPr>
            </w:pPr>
            <w:r w:rsidRPr="00262064">
              <w:rPr>
                <w:b/>
                <w:sz w:val="22"/>
              </w:rPr>
              <w:t>0.002</w:t>
            </w:r>
          </w:p>
        </w:tc>
        <w:tc>
          <w:tcPr>
            <w:tcW w:w="762" w:type="pct"/>
          </w:tcPr>
          <w:p w:rsidR="00FC0E9F" w:rsidRPr="00262064" w:rsidRDefault="00FC0E9F" w:rsidP="001D6759">
            <w:pPr>
              <w:rPr>
                <w:b/>
                <w:sz w:val="22"/>
              </w:rPr>
            </w:pPr>
            <w:r w:rsidRPr="00262064">
              <w:rPr>
                <w:b/>
                <w:sz w:val="22"/>
              </w:rPr>
              <w:t>&lt;0.001</w:t>
            </w:r>
          </w:p>
        </w:tc>
      </w:tr>
      <w:tr w:rsidR="00FC0E9F">
        <w:tc>
          <w:tcPr>
            <w:tcW w:w="893" w:type="pct"/>
          </w:tcPr>
          <w:p w:rsidR="00FC0E9F" w:rsidRPr="00262064" w:rsidRDefault="00FC0E9F" w:rsidP="001D6759">
            <w:pPr>
              <w:rPr>
                <w:sz w:val="22"/>
              </w:rPr>
            </w:pPr>
            <w:r w:rsidRPr="00262064">
              <w:rPr>
                <w:sz w:val="22"/>
              </w:rPr>
              <w:t>TPM95</w:t>
            </w:r>
          </w:p>
        </w:tc>
        <w:tc>
          <w:tcPr>
            <w:tcW w:w="1527" w:type="pct"/>
          </w:tcPr>
          <w:p w:rsidR="00FC0E9F" w:rsidRPr="00262064" w:rsidRDefault="00FC0E9F" w:rsidP="001D6759">
            <w:pPr>
              <w:rPr>
                <w:sz w:val="22"/>
              </w:rPr>
            </w:pPr>
            <w:r w:rsidRPr="00262064">
              <w:rPr>
                <w:sz w:val="22"/>
              </w:rPr>
              <w:t>16</w:t>
            </w:r>
          </w:p>
        </w:tc>
        <w:tc>
          <w:tcPr>
            <w:tcW w:w="823" w:type="pct"/>
          </w:tcPr>
          <w:p w:rsidR="00FC0E9F" w:rsidRPr="00262064" w:rsidRDefault="00FC0E9F" w:rsidP="001D6759">
            <w:pPr>
              <w:rPr>
                <w:sz w:val="22"/>
              </w:rPr>
            </w:pPr>
            <w:r w:rsidRPr="00262064">
              <w:rPr>
                <w:sz w:val="22"/>
              </w:rPr>
              <w:t>0.075</w:t>
            </w:r>
          </w:p>
        </w:tc>
        <w:tc>
          <w:tcPr>
            <w:tcW w:w="995" w:type="pct"/>
          </w:tcPr>
          <w:p w:rsidR="00FC0E9F" w:rsidRPr="00262064" w:rsidRDefault="00FC0E9F" w:rsidP="001D6759">
            <w:pPr>
              <w:rPr>
                <w:b/>
                <w:sz w:val="22"/>
              </w:rPr>
            </w:pPr>
            <w:r w:rsidRPr="00262064">
              <w:rPr>
                <w:b/>
                <w:sz w:val="22"/>
              </w:rPr>
              <w:t>0.018</w:t>
            </w:r>
          </w:p>
        </w:tc>
        <w:tc>
          <w:tcPr>
            <w:tcW w:w="762" w:type="pct"/>
          </w:tcPr>
          <w:p w:rsidR="00FC0E9F" w:rsidRPr="00262064" w:rsidRDefault="00FC0E9F" w:rsidP="001D6759">
            <w:pPr>
              <w:rPr>
                <w:b/>
                <w:sz w:val="22"/>
              </w:rPr>
            </w:pPr>
            <w:r w:rsidRPr="00262064">
              <w:rPr>
                <w:b/>
                <w:sz w:val="22"/>
              </w:rPr>
              <w:t>0.008</w:t>
            </w:r>
          </w:p>
        </w:tc>
      </w:tr>
      <w:tr w:rsidR="00FC0E9F">
        <w:tc>
          <w:tcPr>
            <w:tcW w:w="893" w:type="pct"/>
          </w:tcPr>
          <w:p w:rsidR="00FC0E9F" w:rsidRPr="00262064" w:rsidRDefault="00FC0E9F" w:rsidP="001D6759">
            <w:pPr>
              <w:rPr>
                <w:sz w:val="22"/>
              </w:rPr>
            </w:pPr>
            <w:r w:rsidRPr="00262064">
              <w:rPr>
                <w:sz w:val="22"/>
              </w:rPr>
              <w:t>TPM99</w:t>
            </w:r>
          </w:p>
        </w:tc>
        <w:tc>
          <w:tcPr>
            <w:tcW w:w="1527" w:type="pct"/>
          </w:tcPr>
          <w:p w:rsidR="00FC0E9F" w:rsidRPr="00262064" w:rsidRDefault="00FC0E9F" w:rsidP="001D6759">
            <w:pPr>
              <w:rPr>
                <w:sz w:val="22"/>
              </w:rPr>
            </w:pPr>
            <w:r w:rsidRPr="00262064">
              <w:rPr>
                <w:sz w:val="22"/>
              </w:rPr>
              <w:t>16</w:t>
            </w:r>
          </w:p>
        </w:tc>
        <w:tc>
          <w:tcPr>
            <w:tcW w:w="823" w:type="pct"/>
          </w:tcPr>
          <w:p w:rsidR="00FC0E9F" w:rsidRPr="00262064" w:rsidRDefault="00FC0E9F" w:rsidP="001D6759">
            <w:pPr>
              <w:rPr>
                <w:sz w:val="22"/>
              </w:rPr>
            </w:pPr>
            <w:r w:rsidRPr="00262064">
              <w:rPr>
                <w:sz w:val="22"/>
              </w:rPr>
              <w:t>0.076</w:t>
            </w:r>
          </w:p>
        </w:tc>
        <w:tc>
          <w:tcPr>
            <w:tcW w:w="995" w:type="pct"/>
          </w:tcPr>
          <w:p w:rsidR="00FC0E9F" w:rsidRPr="00262064" w:rsidRDefault="00FC0E9F" w:rsidP="001D6759">
            <w:pPr>
              <w:rPr>
                <w:sz w:val="22"/>
              </w:rPr>
            </w:pPr>
            <w:r w:rsidRPr="00262064">
              <w:rPr>
                <w:sz w:val="22"/>
              </w:rPr>
              <w:t>0.326</w:t>
            </w:r>
          </w:p>
        </w:tc>
        <w:tc>
          <w:tcPr>
            <w:tcW w:w="762" w:type="pct"/>
          </w:tcPr>
          <w:p w:rsidR="00FC0E9F" w:rsidRPr="00262064" w:rsidRDefault="00FC0E9F" w:rsidP="001D6759">
            <w:pPr>
              <w:rPr>
                <w:sz w:val="22"/>
              </w:rPr>
            </w:pPr>
            <w:r w:rsidRPr="00262064">
              <w:rPr>
                <w:sz w:val="22"/>
              </w:rPr>
              <w:t>0.320</w:t>
            </w:r>
          </w:p>
        </w:tc>
      </w:tr>
      <w:tr w:rsidR="00FC0E9F">
        <w:tc>
          <w:tcPr>
            <w:tcW w:w="893" w:type="pct"/>
            <w:tcBorders>
              <w:bottom w:val="single" w:sz="4" w:space="0" w:color="000000"/>
            </w:tcBorders>
          </w:tcPr>
          <w:p w:rsidR="00FC0E9F" w:rsidRPr="00262064" w:rsidRDefault="00FC0E9F" w:rsidP="001D6759">
            <w:pPr>
              <w:rPr>
                <w:sz w:val="22"/>
              </w:rPr>
            </w:pPr>
            <w:r w:rsidRPr="00262064">
              <w:rPr>
                <w:sz w:val="22"/>
              </w:rPr>
              <w:t>SMM</w:t>
            </w:r>
          </w:p>
        </w:tc>
        <w:tc>
          <w:tcPr>
            <w:tcW w:w="1527" w:type="pct"/>
            <w:tcBorders>
              <w:bottom w:val="single" w:sz="4" w:space="0" w:color="000000"/>
            </w:tcBorders>
          </w:tcPr>
          <w:p w:rsidR="00FC0E9F" w:rsidRPr="00262064" w:rsidRDefault="00FC0E9F" w:rsidP="001D6759">
            <w:pPr>
              <w:rPr>
                <w:sz w:val="22"/>
              </w:rPr>
            </w:pPr>
            <w:r w:rsidRPr="00262064">
              <w:rPr>
                <w:sz w:val="22"/>
              </w:rPr>
              <w:t>12</w:t>
            </w:r>
          </w:p>
        </w:tc>
        <w:tc>
          <w:tcPr>
            <w:tcW w:w="823" w:type="pct"/>
            <w:tcBorders>
              <w:bottom w:val="single" w:sz="4" w:space="0" w:color="000000"/>
            </w:tcBorders>
          </w:tcPr>
          <w:p w:rsidR="00FC0E9F" w:rsidRPr="00262064" w:rsidRDefault="00FC0E9F" w:rsidP="001D6759">
            <w:pPr>
              <w:rPr>
                <w:sz w:val="22"/>
              </w:rPr>
            </w:pPr>
            <w:r w:rsidRPr="00262064">
              <w:rPr>
                <w:sz w:val="22"/>
              </w:rPr>
              <w:t>0.531</w:t>
            </w:r>
          </w:p>
        </w:tc>
        <w:tc>
          <w:tcPr>
            <w:tcW w:w="995" w:type="pct"/>
            <w:tcBorders>
              <w:bottom w:val="single" w:sz="4" w:space="0" w:color="000000"/>
            </w:tcBorders>
          </w:tcPr>
          <w:p w:rsidR="00FC0E9F" w:rsidRPr="00262064" w:rsidRDefault="00FC0E9F" w:rsidP="001D6759">
            <w:pPr>
              <w:rPr>
                <w:sz w:val="22"/>
              </w:rPr>
            </w:pPr>
            <w:r w:rsidRPr="00262064">
              <w:rPr>
                <w:sz w:val="22"/>
              </w:rPr>
              <w:t>0.373</w:t>
            </w:r>
          </w:p>
        </w:tc>
        <w:tc>
          <w:tcPr>
            <w:tcW w:w="762" w:type="pct"/>
            <w:tcBorders>
              <w:bottom w:val="single" w:sz="4" w:space="0" w:color="000000"/>
            </w:tcBorders>
          </w:tcPr>
          <w:p w:rsidR="00FC0E9F" w:rsidRPr="00262064" w:rsidRDefault="00FC0E9F" w:rsidP="001D6759">
            <w:pPr>
              <w:rPr>
                <w:sz w:val="22"/>
              </w:rPr>
            </w:pPr>
            <w:r w:rsidRPr="00262064">
              <w:rPr>
                <w:sz w:val="22"/>
              </w:rPr>
              <w:t>0.919</w:t>
            </w:r>
          </w:p>
        </w:tc>
      </w:tr>
    </w:tbl>
    <w:p w:rsidR="002D12A3" w:rsidRDefault="002D12A3" w:rsidP="008B60E9"/>
    <w:p w:rsidR="005A1886" w:rsidRDefault="005A1886" w:rsidP="008B60E9">
      <w:pPr>
        <w:sectPr w:rsidR="005A1886" w:rsidSect="008B6F07">
          <w:pgSz w:w="12240" w:h="15840" w:code="1"/>
          <w:pgMar w:top="1440" w:right="1797" w:bottom="1440" w:left="1797" w:header="720" w:footer="720" w:gutter="0"/>
          <w:cols w:space="720"/>
          <w:docGrid w:linePitch="360"/>
        </w:sectPr>
      </w:pPr>
    </w:p>
    <w:p w:rsidR="006E7EA5" w:rsidRPr="00C17215" w:rsidRDefault="006F2660" w:rsidP="006E7EA5">
      <w:pPr>
        <w:pStyle w:val="Caption"/>
        <w:keepNext/>
        <w:rPr>
          <w:b w:val="0"/>
          <w:szCs w:val="24"/>
        </w:rPr>
      </w:pPr>
      <w:r w:rsidRPr="00551CF7">
        <w:rPr>
          <w:rFonts w:ascii="Arial" w:hAnsi="Arial" w:cs="Arial"/>
          <w:szCs w:val="24"/>
        </w:rPr>
        <w:lastRenderedPageBreak/>
        <w:t xml:space="preserve">Table </w:t>
      </w:r>
      <w:del w:id="1768" w:author="localadmin" w:date="2015-04-02T10:19:00Z">
        <w:r w:rsidR="003E1248" w:rsidRPr="00551CF7" w:rsidDel="00C01DD8">
          <w:rPr>
            <w:rFonts w:ascii="Arial" w:hAnsi="Arial" w:cs="Arial"/>
            <w:szCs w:val="24"/>
          </w:rPr>
          <w:delText>4</w:delText>
        </w:r>
        <w:r w:rsidRPr="00406D77" w:rsidDel="00C01DD8">
          <w:rPr>
            <w:b w:val="0"/>
            <w:szCs w:val="24"/>
          </w:rPr>
          <w:delText xml:space="preserve"> </w:delText>
        </w:r>
      </w:del>
      <w:ins w:id="1769" w:author="localadmin" w:date="2015-04-02T10:19:00Z">
        <w:r w:rsidR="00C01DD8">
          <w:rPr>
            <w:rFonts w:ascii="Arial" w:hAnsi="Arial" w:cs="Arial"/>
            <w:szCs w:val="24"/>
          </w:rPr>
          <w:t>3</w:t>
        </w:r>
        <w:r w:rsidR="00C01DD8" w:rsidRPr="00406D77">
          <w:rPr>
            <w:b w:val="0"/>
            <w:szCs w:val="24"/>
          </w:rPr>
          <w:t xml:space="preserve"> </w:t>
        </w:r>
      </w:ins>
      <w:r w:rsidR="006E7EA5">
        <w:rPr>
          <w:b w:val="0"/>
          <w:szCs w:val="24"/>
        </w:rPr>
        <w:t>Prior uniform distributions,</w:t>
      </w:r>
      <w:r w:rsidR="006E7EA5" w:rsidRPr="00406D77">
        <w:rPr>
          <w:b w:val="0"/>
          <w:szCs w:val="24"/>
        </w:rPr>
        <w:t xml:space="preserve"> mean, me</w:t>
      </w:r>
      <w:r w:rsidR="006E7EA5">
        <w:rPr>
          <w:b w:val="0"/>
          <w:szCs w:val="24"/>
        </w:rPr>
        <w:t>di</w:t>
      </w:r>
      <w:r w:rsidR="006E7EA5" w:rsidRPr="00406D77">
        <w:rPr>
          <w:b w:val="0"/>
          <w:szCs w:val="24"/>
        </w:rPr>
        <w:t xml:space="preserve">an, mode, </w:t>
      </w:r>
      <w:proofErr w:type="spellStart"/>
      <w:r w:rsidR="006E7EA5" w:rsidRPr="00406D77">
        <w:rPr>
          <w:b w:val="0"/>
          <w:szCs w:val="24"/>
        </w:rPr>
        <w:t>quantiles</w:t>
      </w:r>
      <w:proofErr w:type="spellEnd"/>
      <w:r w:rsidR="006E7EA5" w:rsidRPr="00406D77">
        <w:rPr>
          <w:b w:val="0"/>
          <w:szCs w:val="24"/>
        </w:rPr>
        <w:t xml:space="preserve">, and estimates of bias and precision </w:t>
      </w:r>
      <w:r w:rsidR="006E7EA5">
        <w:rPr>
          <w:b w:val="0"/>
          <w:szCs w:val="24"/>
        </w:rPr>
        <w:t>(</w:t>
      </w:r>
      <w:r w:rsidR="006E7EA5" w:rsidRPr="00406D77">
        <w:rPr>
          <w:b w:val="0"/>
          <w:szCs w:val="24"/>
        </w:rPr>
        <w:t>MRB = mean relative bias</w:t>
      </w:r>
      <w:r w:rsidR="006E7EA5">
        <w:rPr>
          <w:b w:val="0"/>
          <w:szCs w:val="24"/>
        </w:rPr>
        <w:t xml:space="preserve">, RMSE = root mean square error) </w:t>
      </w:r>
      <w:r w:rsidR="006E7EA5" w:rsidRPr="00406D77">
        <w:rPr>
          <w:b w:val="0"/>
          <w:szCs w:val="24"/>
        </w:rPr>
        <w:t>for the</w:t>
      </w:r>
      <w:r w:rsidR="006E7EA5">
        <w:rPr>
          <w:b w:val="0"/>
          <w:szCs w:val="24"/>
        </w:rPr>
        <w:t xml:space="preserve"> posteriors of</w:t>
      </w:r>
      <w:r w:rsidR="006E7EA5" w:rsidRPr="00406D77">
        <w:rPr>
          <w:b w:val="0"/>
          <w:szCs w:val="24"/>
        </w:rPr>
        <w:t xml:space="preserve"> pa</w:t>
      </w:r>
      <w:r w:rsidR="006E7EA5">
        <w:rPr>
          <w:b w:val="0"/>
          <w:szCs w:val="24"/>
        </w:rPr>
        <w:t>rameters calculated from simulations of historic models that differed in prior bounds of specific parameters.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055"/>
        <w:gridCol w:w="2066"/>
        <w:gridCol w:w="2122"/>
        <w:gridCol w:w="1083"/>
        <w:gridCol w:w="1083"/>
        <w:gridCol w:w="1139"/>
        <w:gridCol w:w="1083"/>
        <w:gridCol w:w="1083"/>
        <w:gridCol w:w="750"/>
        <w:gridCol w:w="870"/>
      </w:tblGrid>
      <w:tr w:rsidR="00267412" w:rsidRPr="00BC416B" w:rsidTr="00267412">
        <w:tc>
          <w:tcPr>
            <w:tcW w:w="771" w:type="pct"/>
            <w:tcBorders>
              <w:left w:val="nil"/>
              <w:bottom w:val="single" w:sz="4" w:space="0" w:color="auto"/>
              <w:right w:val="nil"/>
            </w:tcBorders>
          </w:tcPr>
          <w:p w:rsidR="005E30E7" w:rsidRDefault="006E7EA5">
            <w:pPr>
              <w:jc w:val="center"/>
              <w:rPr>
                <w:szCs w:val="24"/>
              </w:rPr>
            </w:pPr>
            <w:r w:rsidRPr="006F2660">
              <w:rPr>
                <w:szCs w:val="24"/>
              </w:rPr>
              <w:t>Parameter</w:t>
            </w:r>
          </w:p>
        </w:tc>
        <w:tc>
          <w:tcPr>
            <w:tcW w:w="775" w:type="pct"/>
            <w:tcBorders>
              <w:left w:val="nil"/>
              <w:bottom w:val="single" w:sz="4" w:space="0" w:color="auto"/>
              <w:right w:val="nil"/>
            </w:tcBorders>
          </w:tcPr>
          <w:p w:rsidR="005E30E7" w:rsidRDefault="00F35477">
            <w:pPr>
              <w:jc w:val="center"/>
              <w:rPr>
                <w:szCs w:val="24"/>
              </w:rPr>
            </w:pPr>
            <w:r>
              <w:rPr>
                <w:szCs w:val="24"/>
              </w:rPr>
              <w:t>Model</w:t>
            </w:r>
          </w:p>
        </w:tc>
        <w:tc>
          <w:tcPr>
            <w:tcW w:w="796" w:type="pct"/>
            <w:tcBorders>
              <w:left w:val="nil"/>
              <w:bottom w:val="single" w:sz="4" w:space="0" w:color="auto"/>
              <w:right w:val="nil"/>
            </w:tcBorders>
          </w:tcPr>
          <w:p w:rsidR="005E30E7" w:rsidRDefault="00005ADC">
            <w:pPr>
              <w:rPr>
                <w:szCs w:val="24"/>
              </w:rPr>
            </w:pPr>
            <w:r w:rsidRPr="00005ADC">
              <w:rPr>
                <w:szCs w:val="24"/>
              </w:rPr>
              <w:t>Prior</w:t>
            </w:r>
          </w:p>
        </w:tc>
        <w:tc>
          <w:tcPr>
            <w:tcW w:w="406" w:type="pct"/>
            <w:tcBorders>
              <w:left w:val="nil"/>
              <w:bottom w:val="single" w:sz="4" w:space="0" w:color="auto"/>
              <w:right w:val="nil"/>
            </w:tcBorders>
          </w:tcPr>
          <w:p w:rsidR="005E30E7" w:rsidRDefault="006E7EA5">
            <w:pPr>
              <w:rPr>
                <w:szCs w:val="24"/>
              </w:rPr>
            </w:pPr>
            <w:r w:rsidRPr="006F2660">
              <w:rPr>
                <w:szCs w:val="24"/>
              </w:rPr>
              <w:t>Mean</w:t>
            </w:r>
          </w:p>
        </w:tc>
        <w:tc>
          <w:tcPr>
            <w:tcW w:w="406" w:type="pct"/>
            <w:tcBorders>
              <w:left w:val="nil"/>
              <w:bottom w:val="single" w:sz="4" w:space="0" w:color="auto"/>
              <w:right w:val="nil"/>
            </w:tcBorders>
          </w:tcPr>
          <w:p w:rsidR="005E30E7" w:rsidRDefault="006E7EA5">
            <w:pPr>
              <w:rPr>
                <w:szCs w:val="24"/>
              </w:rPr>
            </w:pPr>
            <w:r w:rsidRPr="006F2660">
              <w:rPr>
                <w:szCs w:val="24"/>
              </w:rPr>
              <w:t>Median</w:t>
            </w:r>
          </w:p>
        </w:tc>
        <w:tc>
          <w:tcPr>
            <w:tcW w:w="427" w:type="pct"/>
            <w:tcBorders>
              <w:left w:val="nil"/>
              <w:bottom w:val="single" w:sz="4" w:space="0" w:color="auto"/>
              <w:right w:val="nil"/>
            </w:tcBorders>
          </w:tcPr>
          <w:p w:rsidR="005E30E7" w:rsidRDefault="006E7EA5">
            <w:pPr>
              <w:rPr>
                <w:szCs w:val="24"/>
              </w:rPr>
            </w:pPr>
            <w:r w:rsidRPr="006F2660">
              <w:rPr>
                <w:szCs w:val="24"/>
              </w:rPr>
              <w:t>Mode</w:t>
            </w:r>
          </w:p>
        </w:tc>
        <w:tc>
          <w:tcPr>
            <w:tcW w:w="406" w:type="pct"/>
            <w:tcBorders>
              <w:left w:val="nil"/>
              <w:bottom w:val="single" w:sz="4" w:space="0" w:color="auto"/>
              <w:right w:val="nil"/>
            </w:tcBorders>
          </w:tcPr>
          <w:p w:rsidR="005E30E7" w:rsidRDefault="006E7EA5">
            <w:pPr>
              <w:rPr>
                <w:szCs w:val="24"/>
              </w:rPr>
            </w:pPr>
            <w:r w:rsidRPr="006F2660">
              <w:rPr>
                <w:szCs w:val="24"/>
              </w:rPr>
              <w:t>5%</w:t>
            </w:r>
          </w:p>
        </w:tc>
        <w:tc>
          <w:tcPr>
            <w:tcW w:w="406" w:type="pct"/>
            <w:tcBorders>
              <w:left w:val="nil"/>
              <w:bottom w:val="single" w:sz="4" w:space="0" w:color="auto"/>
              <w:right w:val="nil"/>
            </w:tcBorders>
          </w:tcPr>
          <w:p w:rsidR="005E30E7" w:rsidRDefault="006E7EA5">
            <w:pPr>
              <w:rPr>
                <w:szCs w:val="24"/>
              </w:rPr>
            </w:pPr>
            <w:r w:rsidRPr="006F2660">
              <w:rPr>
                <w:szCs w:val="24"/>
              </w:rPr>
              <w:t>95%</w:t>
            </w:r>
          </w:p>
        </w:tc>
        <w:tc>
          <w:tcPr>
            <w:tcW w:w="281" w:type="pct"/>
            <w:tcBorders>
              <w:left w:val="nil"/>
              <w:bottom w:val="single" w:sz="4" w:space="0" w:color="auto"/>
              <w:right w:val="nil"/>
            </w:tcBorders>
          </w:tcPr>
          <w:p w:rsidR="005E30E7" w:rsidRDefault="006E7EA5">
            <w:pPr>
              <w:rPr>
                <w:szCs w:val="24"/>
              </w:rPr>
            </w:pPr>
            <w:r w:rsidRPr="006F2660">
              <w:rPr>
                <w:szCs w:val="24"/>
              </w:rPr>
              <w:t>MRB</w:t>
            </w:r>
          </w:p>
        </w:tc>
        <w:tc>
          <w:tcPr>
            <w:tcW w:w="326" w:type="pct"/>
            <w:tcBorders>
              <w:left w:val="nil"/>
              <w:bottom w:val="single" w:sz="4" w:space="0" w:color="auto"/>
              <w:right w:val="nil"/>
            </w:tcBorders>
          </w:tcPr>
          <w:p w:rsidR="005E30E7" w:rsidRDefault="006E7EA5">
            <w:pPr>
              <w:rPr>
                <w:szCs w:val="24"/>
              </w:rPr>
            </w:pPr>
            <w:r w:rsidRPr="006F2660">
              <w:rPr>
                <w:szCs w:val="24"/>
              </w:rPr>
              <w:t>RMSE</w:t>
            </w:r>
          </w:p>
        </w:tc>
      </w:tr>
      <w:tr w:rsidR="00267412" w:rsidRPr="00BC416B" w:rsidTr="00267412">
        <w:tc>
          <w:tcPr>
            <w:tcW w:w="771" w:type="pct"/>
            <w:vMerge w:val="restart"/>
            <w:tcBorders>
              <w:top w:val="nil"/>
              <w:left w:val="nil"/>
              <w:right w:val="nil"/>
            </w:tcBorders>
          </w:tcPr>
          <w:p w:rsidR="005E30E7" w:rsidRDefault="00005ADC">
            <w:pPr>
              <w:rPr>
                <w:b/>
                <w:sz w:val="22"/>
                <w:szCs w:val="22"/>
              </w:rPr>
            </w:pPr>
            <w:r w:rsidRPr="00005ADC">
              <w:rPr>
                <w:i/>
                <w:sz w:val="22"/>
                <w:szCs w:val="22"/>
              </w:rPr>
              <w:t>N</w:t>
            </w:r>
            <w:r w:rsidRPr="00005ADC">
              <w:rPr>
                <w:i/>
                <w:sz w:val="22"/>
                <w:szCs w:val="22"/>
                <w:vertAlign w:val="subscript"/>
              </w:rPr>
              <w:t>e-contemporary</w:t>
            </w:r>
          </w:p>
        </w:tc>
        <w:tc>
          <w:tcPr>
            <w:tcW w:w="775" w:type="pct"/>
            <w:tcBorders>
              <w:top w:val="nil"/>
              <w:left w:val="nil"/>
              <w:bottom w:val="nil"/>
              <w:right w:val="nil"/>
            </w:tcBorders>
          </w:tcPr>
          <w:p w:rsidR="005E30E7" w:rsidRDefault="00005ADC">
            <w:pPr>
              <w:rPr>
                <w:sz w:val="22"/>
                <w:szCs w:val="22"/>
              </w:rPr>
            </w:pPr>
            <w:r w:rsidRPr="00005ADC">
              <w:rPr>
                <w:b/>
                <w:sz w:val="22"/>
                <w:szCs w:val="22"/>
              </w:rPr>
              <w:t>Initial</w:t>
            </w:r>
          </w:p>
        </w:tc>
        <w:tc>
          <w:tcPr>
            <w:tcW w:w="796" w:type="pct"/>
            <w:tcBorders>
              <w:top w:val="nil"/>
              <w:left w:val="nil"/>
              <w:bottom w:val="nil"/>
              <w:right w:val="nil"/>
            </w:tcBorders>
          </w:tcPr>
          <w:p w:rsidR="005E30E7" w:rsidRDefault="00005ADC">
            <w:pPr>
              <w:rPr>
                <w:sz w:val="22"/>
                <w:szCs w:val="22"/>
              </w:rPr>
            </w:pPr>
            <w:r w:rsidRPr="00005ADC">
              <w:rPr>
                <w:sz w:val="22"/>
                <w:szCs w:val="22"/>
              </w:rPr>
              <w:t>1–1.5×10</w:t>
            </w:r>
            <w:r w:rsidRPr="00005ADC">
              <w:rPr>
                <w:sz w:val="22"/>
                <w:szCs w:val="22"/>
                <w:vertAlign w:val="superscript"/>
              </w:rPr>
              <w:t>6</w:t>
            </w:r>
          </w:p>
        </w:tc>
        <w:tc>
          <w:tcPr>
            <w:tcW w:w="406" w:type="pct"/>
            <w:tcBorders>
              <w:top w:val="nil"/>
              <w:left w:val="nil"/>
              <w:bottom w:val="nil"/>
              <w:right w:val="nil"/>
            </w:tcBorders>
          </w:tcPr>
          <w:p w:rsidR="005E30E7" w:rsidRDefault="00005ADC">
            <w:pPr>
              <w:rPr>
                <w:sz w:val="22"/>
                <w:szCs w:val="22"/>
              </w:rPr>
            </w:pPr>
            <w:r w:rsidRPr="00005ADC">
              <w:rPr>
                <w:sz w:val="22"/>
                <w:szCs w:val="22"/>
              </w:rPr>
              <w:t>7.44×10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7.42×10</w:t>
            </w:r>
            <w:r w:rsidRPr="00005ADC">
              <w:rPr>
                <w:sz w:val="22"/>
                <w:szCs w:val="22"/>
                <w:vertAlign w:val="superscript"/>
              </w:rPr>
              <w:t>5</w:t>
            </w:r>
          </w:p>
        </w:tc>
        <w:tc>
          <w:tcPr>
            <w:tcW w:w="427" w:type="pct"/>
            <w:tcBorders>
              <w:top w:val="nil"/>
              <w:left w:val="nil"/>
              <w:bottom w:val="nil"/>
              <w:right w:val="nil"/>
            </w:tcBorders>
          </w:tcPr>
          <w:p w:rsidR="005E30E7" w:rsidRDefault="00005ADC">
            <w:pPr>
              <w:rPr>
                <w:sz w:val="22"/>
                <w:szCs w:val="22"/>
              </w:rPr>
            </w:pPr>
            <w:r w:rsidRPr="00005ADC">
              <w:rPr>
                <w:sz w:val="22"/>
                <w:szCs w:val="22"/>
              </w:rPr>
              <w:t>1.78×10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6.69×10</w:t>
            </w:r>
            <w:r w:rsidRPr="00005ADC">
              <w:rPr>
                <w:sz w:val="22"/>
                <w:szCs w:val="22"/>
                <w:vertAlign w:val="superscript"/>
              </w:rPr>
              <w:t>4</w:t>
            </w:r>
          </w:p>
        </w:tc>
        <w:tc>
          <w:tcPr>
            <w:tcW w:w="406" w:type="pct"/>
            <w:tcBorders>
              <w:top w:val="nil"/>
              <w:left w:val="nil"/>
              <w:bottom w:val="nil"/>
              <w:right w:val="nil"/>
            </w:tcBorders>
          </w:tcPr>
          <w:p w:rsidR="005E30E7" w:rsidRDefault="00005ADC">
            <w:pPr>
              <w:rPr>
                <w:sz w:val="22"/>
                <w:szCs w:val="22"/>
              </w:rPr>
            </w:pPr>
            <w:r w:rsidRPr="00005ADC">
              <w:rPr>
                <w:sz w:val="22"/>
                <w:szCs w:val="22"/>
              </w:rPr>
              <w:t>1.42×10</w:t>
            </w:r>
            <w:r w:rsidRPr="00005ADC">
              <w:rPr>
                <w:sz w:val="22"/>
                <w:szCs w:val="22"/>
                <w:vertAlign w:val="superscript"/>
              </w:rPr>
              <w:t>6</w:t>
            </w:r>
          </w:p>
        </w:tc>
        <w:tc>
          <w:tcPr>
            <w:tcW w:w="281" w:type="pct"/>
            <w:tcBorders>
              <w:top w:val="nil"/>
              <w:left w:val="nil"/>
              <w:bottom w:val="nil"/>
              <w:right w:val="nil"/>
            </w:tcBorders>
          </w:tcPr>
          <w:p w:rsidR="005E30E7" w:rsidRDefault="00005ADC">
            <w:pPr>
              <w:rPr>
                <w:sz w:val="22"/>
                <w:szCs w:val="22"/>
              </w:rPr>
            </w:pPr>
            <w:r w:rsidRPr="00005ADC">
              <w:rPr>
                <w:sz w:val="22"/>
                <w:szCs w:val="22"/>
              </w:rPr>
              <w:t>6.50</w:t>
            </w:r>
          </w:p>
        </w:tc>
        <w:tc>
          <w:tcPr>
            <w:tcW w:w="326" w:type="pct"/>
            <w:tcBorders>
              <w:top w:val="nil"/>
              <w:left w:val="nil"/>
              <w:bottom w:val="nil"/>
              <w:right w:val="nil"/>
            </w:tcBorders>
          </w:tcPr>
          <w:p w:rsidR="005E30E7" w:rsidRDefault="00005ADC">
            <w:pPr>
              <w:rPr>
                <w:sz w:val="22"/>
                <w:szCs w:val="22"/>
              </w:rPr>
            </w:pPr>
            <w:r w:rsidRPr="00005ADC">
              <w:rPr>
                <w:sz w:val="22"/>
                <w:szCs w:val="22"/>
              </w:rPr>
              <w:t>98.68</w:t>
            </w:r>
          </w:p>
        </w:tc>
      </w:tr>
      <w:tr w:rsidR="00267412" w:rsidRPr="00BC416B" w:rsidTr="00267412">
        <w:tc>
          <w:tcPr>
            <w:tcW w:w="771" w:type="pct"/>
            <w:vMerge/>
            <w:tcBorders>
              <w:left w:val="nil"/>
              <w:right w:val="nil"/>
            </w:tcBorders>
          </w:tcPr>
          <w:p w:rsidR="005E30E7" w:rsidRDefault="005E30E7">
            <w:pPr>
              <w:jc w:val="right"/>
              <w:rPr>
                <w:sz w:val="22"/>
                <w:szCs w:val="22"/>
              </w:rPr>
            </w:pPr>
          </w:p>
        </w:tc>
        <w:tc>
          <w:tcPr>
            <w:tcW w:w="775" w:type="pct"/>
            <w:tcBorders>
              <w:top w:val="nil"/>
              <w:left w:val="nil"/>
              <w:bottom w:val="nil"/>
              <w:right w:val="nil"/>
            </w:tcBorders>
          </w:tcPr>
          <w:p w:rsidR="005E30E7" w:rsidRDefault="00005ADC">
            <w:pPr>
              <w:rPr>
                <w:sz w:val="22"/>
                <w:szCs w:val="22"/>
              </w:rPr>
            </w:pPr>
            <w:r w:rsidRPr="00005ADC">
              <w:rPr>
                <w:sz w:val="22"/>
                <w:szCs w:val="22"/>
              </w:rPr>
              <w:t>Sex ratio = 1:5</w:t>
            </w:r>
          </w:p>
        </w:tc>
        <w:tc>
          <w:tcPr>
            <w:tcW w:w="796" w:type="pct"/>
            <w:tcBorders>
              <w:top w:val="nil"/>
              <w:left w:val="nil"/>
              <w:bottom w:val="nil"/>
              <w:right w:val="nil"/>
            </w:tcBorders>
          </w:tcPr>
          <w:p w:rsidR="005E30E7" w:rsidRDefault="005E30E7">
            <w:pPr>
              <w:rPr>
                <w:sz w:val="22"/>
                <w:szCs w:val="22"/>
              </w:rPr>
            </w:pPr>
          </w:p>
        </w:tc>
        <w:tc>
          <w:tcPr>
            <w:tcW w:w="406" w:type="pct"/>
            <w:tcBorders>
              <w:top w:val="nil"/>
              <w:left w:val="nil"/>
              <w:bottom w:val="nil"/>
              <w:right w:val="nil"/>
            </w:tcBorders>
          </w:tcPr>
          <w:p w:rsidR="005E30E7" w:rsidRDefault="00005ADC">
            <w:pPr>
              <w:rPr>
                <w:sz w:val="22"/>
                <w:szCs w:val="22"/>
              </w:rPr>
            </w:pPr>
            <w:r w:rsidRPr="00005ADC">
              <w:rPr>
                <w:sz w:val="22"/>
                <w:szCs w:val="22"/>
              </w:rPr>
              <w:t>7.44×10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7.45×10</w:t>
            </w:r>
            <w:r w:rsidRPr="00005ADC">
              <w:rPr>
                <w:sz w:val="22"/>
                <w:szCs w:val="22"/>
                <w:vertAlign w:val="superscript"/>
              </w:rPr>
              <w:t>5</w:t>
            </w:r>
          </w:p>
        </w:tc>
        <w:tc>
          <w:tcPr>
            <w:tcW w:w="427" w:type="pct"/>
            <w:tcBorders>
              <w:top w:val="nil"/>
              <w:left w:val="nil"/>
              <w:bottom w:val="nil"/>
              <w:right w:val="nil"/>
            </w:tcBorders>
          </w:tcPr>
          <w:p w:rsidR="005E30E7" w:rsidRDefault="00005ADC">
            <w:pPr>
              <w:rPr>
                <w:sz w:val="22"/>
                <w:szCs w:val="22"/>
              </w:rPr>
            </w:pPr>
            <w:r w:rsidRPr="00005ADC">
              <w:rPr>
                <w:sz w:val="22"/>
                <w:szCs w:val="22"/>
              </w:rPr>
              <w:t>2.24×10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7.53×10</w:t>
            </w:r>
            <w:r w:rsidRPr="00005ADC">
              <w:rPr>
                <w:sz w:val="22"/>
                <w:szCs w:val="22"/>
                <w:vertAlign w:val="superscript"/>
              </w:rPr>
              <w:t>4</w:t>
            </w:r>
          </w:p>
        </w:tc>
        <w:tc>
          <w:tcPr>
            <w:tcW w:w="406" w:type="pct"/>
            <w:tcBorders>
              <w:top w:val="nil"/>
              <w:left w:val="nil"/>
              <w:bottom w:val="nil"/>
              <w:right w:val="nil"/>
            </w:tcBorders>
          </w:tcPr>
          <w:p w:rsidR="005E30E7" w:rsidRDefault="00005ADC">
            <w:pPr>
              <w:rPr>
                <w:sz w:val="22"/>
                <w:szCs w:val="22"/>
              </w:rPr>
            </w:pPr>
            <w:r w:rsidRPr="00005ADC">
              <w:rPr>
                <w:sz w:val="22"/>
                <w:szCs w:val="22"/>
              </w:rPr>
              <w:t>1.42×10</w:t>
            </w:r>
            <w:r w:rsidRPr="00005ADC">
              <w:rPr>
                <w:sz w:val="22"/>
                <w:szCs w:val="22"/>
                <w:vertAlign w:val="superscript"/>
              </w:rPr>
              <w:t>6</w:t>
            </w:r>
          </w:p>
        </w:tc>
        <w:tc>
          <w:tcPr>
            <w:tcW w:w="281" w:type="pct"/>
            <w:tcBorders>
              <w:top w:val="nil"/>
              <w:left w:val="nil"/>
              <w:bottom w:val="nil"/>
              <w:right w:val="nil"/>
            </w:tcBorders>
          </w:tcPr>
          <w:p w:rsidR="005E30E7" w:rsidRDefault="00005ADC">
            <w:pPr>
              <w:rPr>
                <w:sz w:val="22"/>
                <w:szCs w:val="22"/>
              </w:rPr>
            </w:pPr>
            <w:r w:rsidRPr="00005ADC">
              <w:rPr>
                <w:sz w:val="22"/>
                <w:szCs w:val="22"/>
              </w:rPr>
              <w:t>2.36</w:t>
            </w:r>
          </w:p>
        </w:tc>
        <w:tc>
          <w:tcPr>
            <w:tcW w:w="326" w:type="pct"/>
            <w:tcBorders>
              <w:top w:val="nil"/>
              <w:left w:val="nil"/>
              <w:bottom w:val="nil"/>
              <w:right w:val="nil"/>
            </w:tcBorders>
          </w:tcPr>
          <w:p w:rsidR="005E30E7" w:rsidRDefault="00005ADC">
            <w:pPr>
              <w:rPr>
                <w:sz w:val="22"/>
                <w:szCs w:val="22"/>
              </w:rPr>
            </w:pPr>
            <w:r w:rsidRPr="00005ADC">
              <w:rPr>
                <w:sz w:val="22"/>
                <w:szCs w:val="22"/>
              </w:rPr>
              <w:t>18.19</w:t>
            </w:r>
          </w:p>
        </w:tc>
      </w:tr>
      <w:tr w:rsidR="00267412" w:rsidRPr="00BC416B" w:rsidTr="00267412">
        <w:tc>
          <w:tcPr>
            <w:tcW w:w="771" w:type="pct"/>
            <w:vMerge/>
            <w:tcBorders>
              <w:left w:val="nil"/>
              <w:right w:val="nil"/>
            </w:tcBorders>
          </w:tcPr>
          <w:p w:rsidR="005E30E7" w:rsidRDefault="005E30E7">
            <w:pPr>
              <w:jc w:val="right"/>
              <w:rPr>
                <w:sz w:val="22"/>
                <w:szCs w:val="22"/>
              </w:rPr>
            </w:pPr>
          </w:p>
        </w:tc>
        <w:tc>
          <w:tcPr>
            <w:tcW w:w="775" w:type="pct"/>
            <w:tcBorders>
              <w:top w:val="nil"/>
              <w:left w:val="nil"/>
              <w:bottom w:val="nil"/>
              <w:right w:val="nil"/>
            </w:tcBorders>
          </w:tcPr>
          <w:p w:rsidR="005E30E7" w:rsidRDefault="00005ADC">
            <w:pPr>
              <w:rPr>
                <w:sz w:val="22"/>
                <w:szCs w:val="22"/>
              </w:rPr>
            </w:pPr>
            <w:r w:rsidRPr="00005ADC">
              <w:rPr>
                <w:sz w:val="22"/>
                <w:szCs w:val="22"/>
              </w:rPr>
              <w:t xml:space="preserve">Broadened </w:t>
            </w:r>
            <w:r w:rsidRPr="00005ADC">
              <w:rPr>
                <w:i/>
                <w:sz w:val="22"/>
                <w:szCs w:val="22"/>
              </w:rPr>
              <w:t>µ</w:t>
            </w:r>
            <w:proofErr w:type="spellStart"/>
            <w:r w:rsidRPr="00005ADC">
              <w:rPr>
                <w:sz w:val="22"/>
                <w:szCs w:val="22"/>
                <w:vertAlign w:val="subscript"/>
              </w:rPr>
              <w:t>seq</w:t>
            </w:r>
            <w:proofErr w:type="spellEnd"/>
          </w:p>
        </w:tc>
        <w:tc>
          <w:tcPr>
            <w:tcW w:w="796" w:type="pct"/>
            <w:tcBorders>
              <w:top w:val="nil"/>
              <w:left w:val="nil"/>
              <w:bottom w:val="nil"/>
              <w:right w:val="nil"/>
            </w:tcBorders>
          </w:tcPr>
          <w:p w:rsidR="005E30E7" w:rsidRDefault="005E30E7">
            <w:pPr>
              <w:rPr>
                <w:sz w:val="22"/>
                <w:szCs w:val="22"/>
              </w:rPr>
            </w:pPr>
          </w:p>
        </w:tc>
        <w:tc>
          <w:tcPr>
            <w:tcW w:w="406" w:type="pct"/>
            <w:tcBorders>
              <w:top w:val="nil"/>
              <w:left w:val="nil"/>
              <w:bottom w:val="nil"/>
              <w:right w:val="nil"/>
            </w:tcBorders>
          </w:tcPr>
          <w:p w:rsidR="005E30E7" w:rsidRDefault="00005ADC">
            <w:pPr>
              <w:rPr>
                <w:sz w:val="22"/>
                <w:szCs w:val="22"/>
              </w:rPr>
            </w:pPr>
            <w:r w:rsidRPr="00005ADC">
              <w:rPr>
                <w:sz w:val="22"/>
                <w:szCs w:val="22"/>
              </w:rPr>
              <w:t>7.38×10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7.33×10</w:t>
            </w:r>
            <w:r w:rsidRPr="00005ADC">
              <w:rPr>
                <w:sz w:val="22"/>
                <w:szCs w:val="22"/>
                <w:vertAlign w:val="superscript"/>
              </w:rPr>
              <w:t>5</w:t>
            </w:r>
          </w:p>
        </w:tc>
        <w:tc>
          <w:tcPr>
            <w:tcW w:w="427" w:type="pct"/>
            <w:tcBorders>
              <w:top w:val="nil"/>
              <w:left w:val="nil"/>
              <w:bottom w:val="nil"/>
              <w:right w:val="nil"/>
            </w:tcBorders>
          </w:tcPr>
          <w:p w:rsidR="005E30E7" w:rsidRDefault="00005ADC">
            <w:pPr>
              <w:rPr>
                <w:sz w:val="22"/>
                <w:szCs w:val="22"/>
              </w:rPr>
            </w:pPr>
            <w:r w:rsidRPr="00005ADC">
              <w:rPr>
                <w:sz w:val="22"/>
                <w:szCs w:val="22"/>
              </w:rPr>
              <w:t>4.32×10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7.00×10</w:t>
            </w:r>
            <w:r w:rsidRPr="00005ADC">
              <w:rPr>
                <w:sz w:val="22"/>
                <w:szCs w:val="22"/>
                <w:vertAlign w:val="superscript"/>
              </w:rPr>
              <w:t>4</w:t>
            </w:r>
          </w:p>
        </w:tc>
        <w:tc>
          <w:tcPr>
            <w:tcW w:w="406" w:type="pct"/>
            <w:tcBorders>
              <w:top w:val="nil"/>
              <w:left w:val="nil"/>
              <w:bottom w:val="nil"/>
              <w:right w:val="nil"/>
            </w:tcBorders>
          </w:tcPr>
          <w:p w:rsidR="005E30E7" w:rsidRDefault="00005ADC">
            <w:pPr>
              <w:rPr>
                <w:sz w:val="22"/>
                <w:szCs w:val="22"/>
              </w:rPr>
            </w:pPr>
            <w:r w:rsidRPr="00005ADC">
              <w:rPr>
                <w:sz w:val="22"/>
                <w:szCs w:val="22"/>
              </w:rPr>
              <w:t>1.43×10</w:t>
            </w:r>
            <w:r w:rsidRPr="00005ADC">
              <w:rPr>
                <w:sz w:val="22"/>
                <w:szCs w:val="22"/>
                <w:vertAlign w:val="superscript"/>
              </w:rPr>
              <w:t>6</w:t>
            </w:r>
          </w:p>
        </w:tc>
        <w:tc>
          <w:tcPr>
            <w:tcW w:w="281" w:type="pct"/>
            <w:tcBorders>
              <w:top w:val="nil"/>
              <w:left w:val="nil"/>
              <w:bottom w:val="nil"/>
              <w:right w:val="nil"/>
            </w:tcBorders>
          </w:tcPr>
          <w:p w:rsidR="005E30E7" w:rsidRDefault="00005ADC">
            <w:pPr>
              <w:rPr>
                <w:sz w:val="22"/>
                <w:szCs w:val="22"/>
              </w:rPr>
            </w:pPr>
            <w:r w:rsidRPr="00005ADC">
              <w:rPr>
                <w:sz w:val="22"/>
                <w:szCs w:val="22"/>
              </w:rPr>
              <w:t>5.76</w:t>
            </w:r>
          </w:p>
        </w:tc>
        <w:tc>
          <w:tcPr>
            <w:tcW w:w="326" w:type="pct"/>
            <w:tcBorders>
              <w:top w:val="nil"/>
              <w:left w:val="nil"/>
              <w:bottom w:val="nil"/>
              <w:right w:val="nil"/>
            </w:tcBorders>
          </w:tcPr>
          <w:p w:rsidR="005E30E7" w:rsidRDefault="00005ADC">
            <w:pPr>
              <w:rPr>
                <w:sz w:val="22"/>
                <w:szCs w:val="22"/>
              </w:rPr>
            </w:pPr>
            <w:r w:rsidRPr="00005ADC">
              <w:rPr>
                <w:sz w:val="22"/>
                <w:szCs w:val="22"/>
              </w:rPr>
              <w:t>58.36</w:t>
            </w:r>
          </w:p>
        </w:tc>
      </w:tr>
      <w:tr w:rsidR="00267412" w:rsidRPr="00BC416B" w:rsidTr="00267412">
        <w:trPr>
          <w:trHeight w:val="342"/>
        </w:trPr>
        <w:tc>
          <w:tcPr>
            <w:tcW w:w="771" w:type="pct"/>
            <w:vMerge/>
            <w:tcBorders>
              <w:left w:val="nil"/>
              <w:right w:val="nil"/>
            </w:tcBorders>
          </w:tcPr>
          <w:p w:rsidR="005E30E7" w:rsidRDefault="005E30E7">
            <w:pPr>
              <w:jc w:val="right"/>
              <w:rPr>
                <w:sz w:val="22"/>
                <w:szCs w:val="22"/>
              </w:rPr>
            </w:pPr>
          </w:p>
        </w:tc>
        <w:tc>
          <w:tcPr>
            <w:tcW w:w="775" w:type="pct"/>
            <w:tcBorders>
              <w:top w:val="nil"/>
              <w:left w:val="nil"/>
              <w:bottom w:val="nil"/>
              <w:right w:val="nil"/>
            </w:tcBorders>
          </w:tcPr>
          <w:p w:rsidR="005E30E7" w:rsidRDefault="00005ADC">
            <w:pPr>
              <w:rPr>
                <w:sz w:val="22"/>
                <w:szCs w:val="22"/>
              </w:rPr>
            </w:pPr>
            <w:r w:rsidRPr="00005ADC">
              <w:rPr>
                <w:sz w:val="22"/>
                <w:szCs w:val="22"/>
              </w:rPr>
              <w:t>Microsatellites only</w:t>
            </w:r>
          </w:p>
        </w:tc>
        <w:tc>
          <w:tcPr>
            <w:tcW w:w="796" w:type="pct"/>
            <w:tcBorders>
              <w:top w:val="nil"/>
              <w:left w:val="nil"/>
              <w:bottom w:val="nil"/>
              <w:right w:val="nil"/>
            </w:tcBorders>
          </w:tcPr>
          <w:p w:rsidR="005E30E7" w:rsidRDefault="005E30E7">
            <w:pPr>
              <w:rPr>
                <w:sz w:val="22"/>
                <w:szCs w:val="22"/>
              </w:rPr>
            </w:pPr>
          </w:p>
        </w:tc>
        <w:tc>
          <w:tcPr>
            <w:tcW w:w="406" w:type="pct"/>
            <w:tcBorders>
              <w:top w:val="nil"/>
              <w:left w:val="nil"/>
              <w:bottom w:val="nil"/>
              <w:right w:val="nil"/>
            </w:tcBorders>
          </w:tcPr>
          <w:p w:rsidR="005E30E7" w:rsidRDefault="00005ADC">
            <w:pPr>
              <w:rPr>
                <w:sz w:val="22"/>
                <w:szCs w:val="22"/>
              </w:rPr>
            </w:pPr>
            <w:r w:rsidRPr="00005ADC">
              <w:rPr>
                <w:sz w:val="22"/>
                <w:szCs w:val="22"/>
              </w:rPr>
              <w:t>7.45×10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7.44×10</w:t>
            </w:r>
            <w:r w:rsidRPr="00005ADC">
              <w:rPr>
                <w:sz w:val="22"/>
                <w:szCs w:val="22"/>
                <w:vertAlign w:val="superscript"/>
              </w:rPr>
              <w:t>5</w:t>
            </w:r>
          </w:p>
        </w:tc>
        <w:tc>
          <w:tcPr>
            <w:tcW w:w="427" w:type="pct"/>
            <w:tcBorders>
              <w:top w:val="nil"/>
              <w:left w:val="nil"/>
              <w:bottom w:val="nil"/>
              <w:right w:val="nil"/>
            </w:tcBorders>
          </w:tcPr>
          <w:p w:rsidR="005E30E7" w:rsidRDefault="00005ADC">
            <w:pPr>
              <w:rPr>
                <w:sz w:val="22"/>
                <w:szCs w:val="22"/>
              </w:rPr>
            </w:pPr>
            <w:r w:rsidRPr="00005ADC">
              <w:rPr>
                <w:sz w:val="22"/>
                <w:szCs w:val="22"/>
              </w:rPr>
              <w:t>1.94e×10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7.28×10</w:t>
            </w:r>
            <w:r w:rsidRPr="00005ADC">
              <w:rPr>
                <w:sz w:val="22"/>
                <w:szCs w:val="22"/>
                <w:vertAlign w:val="superscript"/>
              </w:rPr>
              <w:t>4</w:t>
            </w:r>
          </w:p>
        </w:tc>
        <w:tc>
          <w:tcPr>
            <w:tcW w:w="406" w:type="pct"/>
            <w:tcBorders>
              <w:top w:val="nil"/>
              <w:left w:val="nil"/>
              <w:bottom w:val="nil"/>
              <w:right w:val="nil"/>
            </w:tcBorders>
          </w:tcPr>
          <w:p w:rsidR="005E30E7" w:rsidRDefault="00005ADC">
            <w:pPr>
              <w:rPr>
                <w:sz w:val="22"/>
                <w:szCs w:val="22"/>
              </w:rPr>
            </w:pPr>
            <w:r w:rsidRPr="00005ADC">
              <w:rPr>
                <w:sz w:val="22"/>
                <w:szCs w:val="22"/>
              </w:rPr>
              <w:t>1.42×10</w:t>
            </w:r>
            <w:r w:rsidRPr="00005ADC">
              <w:rPr>
                <w:sz w:val="22"/>
                <w:szCs w:val="22"/>
                <w:vertAlign w:val="superscript"/>
              </w:rPr>
              <w:t>6</w:t>
            </w:r>
          </w:p>
        </w:tc>
        <w:tc>
          <w:tcPr>
            <w:tcW w:w="281" w:type="pct"/>
            <w:tcBorders>
              <w:top w:val="nil"/>
              <w:left w:val="nil"/>
              <w:bottom w:val="nil"/>
              <w:right w:val="nil"/>
            </w:tcBorders>
          </w:tcPr>
          <w:p w:rsidR="005E30E7" w:rsidRDefault="00005ADC">
            <w:pPr>
              <w:rPr>
                <w:sz w:val="22"/>
                <w:szCs w:val="22"/>
              </w:rPr>
            </w:pPr>
            <w:r w:rsidRPr="00005ADC">
              <w:rPr>
                <w:sz w:val="22"/>
                <w:szCs w:val="22"/>
              </w:rPr>
              <w:t>4.49</w:t>
            </w:r>
          </w:p>
        </w:tc>
        <w:tc>
          <w:tcPr>
            <w:tcW w:w="326" w:type="pct"/>
            <w:tcBorders>
              <w:top w:val="nil"/>
              <w:left w:val="nil"/>
              <w:bottom w:val="nil"/>
              <w:right w:val="nil"/>
            </w:tcBorders>
          </w:tcPr>
          <w:p w:rsidR="005E30E7" w:rsidRDefault="00005ADC">
            <w:pPr>
              <w:rPr>
                <w:sz w:val="22"/>
                <w:szCs w:val="22"/>
              </w:rPr>
            </w:pPr>
            <w:r w:rsidRPr="00005ADC">
              <w:rPr>
                <w:sz w:val="22"/>
                <w:szCs w:val="22"/>
              </w:rPr>
              <w:t>40.78</w:t>
            </w:r>
          </w:p>
        </w:tc>
      </w:tr>
      <w:tr w:rsidR="00267412" w:rsidRPr="00BC416B" w:rsidTr="00267412">
        <w:tc>
          <w:tcPr>
            <w:tcW w:w="771" w:type="pct"/>
            <w:vMerge/>
            <w:tcBorders>
              <w:left w:val="nil"/>
              <w:right w:val="nil"/>
            </w:tcBorders>
          </w:tcPr>
          <w:p w:rsidR="005E30E7" w:rsidRDefault="005E30E7">
            <w:pPr>
              <w:rPr>
                <w:b/>
                <w:sz w:val="22"/>
                <w:szCs w:val="22"/>
              </w:rPr>
            </w:pPr>
          </w:p>
        </w:tc>
        <w:tc>
          <w:tcPr>
            <w:tcW w:w="775" w:type="pct"/>
            <w:tcBorders>
              <w:top w:val="nil"/>
              <w:left w:val="nil"/>
              <w:bottom w:val="nil"/>
              <w:right w:val="nil"/>
            </w:tcBorders>
          </w:tcPr>
          <w:p w:rsidR="005E30E7" w:rsidRDefault="00005ADC">
            <w:pPr>
              <w:rPr>
                <w:sz w:val="22"/>
                <w:szCs w:val="22"/>
              </w:rPr>
            </w:pPr>
            <w:r w:rsidRPr="00005ADC">
              <w:rPr>
                <w:b/>
                <w:sz w:val="22"/>
                <w:szCs w:val="22"/>
              </w:rPr>
              <w:t>Broadened</w:t>
            </w:r>
          </w:p>
        </w:tc>
        <w:tc>
          <w:tcPr>
            <w:tcW w:w="796" w:type="pct"/>
            <w:tcBorders>
              <w:top w:val="nil"/>
              <w:left w:val="nil"/>
              <w:bottom w:val="nil"/>
              <w:right w:val="nil"/>
            </w:tcBorders>
          </w:tcPr>
          <w:p w:rsidR="005E30E7" w:rsidRDefault="00005ADC">
            <w:pPr>
              <w:rPr>
                <w:sz w:val="22"/>
                <w:szCs w:val="22"/>
              </w:rPr>
            </w:pPr>
            <w:r w:rsidRPr="00005ADC">
              <w:rPr>
                <w:sz w:val="22"/>
                <w:szCs w:val="22"/>
              </w:rPr>
              <w:t>1–6×10</w:t>
            </w:r>
            <w:r w:rsidRPr="00005ADC">
              <w:rPr>
                <w:sz w:val="22"/>
                <w:szCs w:val="22"/>
                <w:vertAlign w:val="superscript"/>
              </w:rPr>
              <w:t>6</w:t>
            </w:r>
          </w:p>
        </w:tc>
        <w:tc>
          <w:tcPr>
            <w:tcW w:w="406" w:type="pct"/>
            <w:tcBorders>
              <w:top w:val="nil"/>
              <w:left w:val="nil"/>
              <w:bottom w:val="nil"/>
              <w:right w:val="nil"/>
            </w:tcBorders>
          </w:tcPr>
          <w:p w:rsidR="005E30E7" w:rsidRDefault="00005ADC">
            <w:pPr>
              <w:rPr>
                <w:sz w:val="22"/>
                <w:szCs w:val="22"/>
              </w:rPr>
            </w:pPr>
            <w:r w:rsidRPr="00005ADC">
              <w:rPr>
                <w:sz w:val="22"/>
                <w:szCs w:val="22"/>
              </w:rPr>
              <w:t>2.98×10</w:t>
            </w:r>
            <w:r w:rsidRPr="00005ADC">
              <w:rPr>
                <w:sz w:val="22"/>
                <w:szCs w:val="22"/>
                <w:vertAlign w:val="superscript"/>
              </w:rPr>
              <w:t>6</w:t>
            </w:r>
          </w:p>
        </w:tc>
        <w:tc>
          <w:tcPr>
            <w:tcW w:w="406" w:type="pct"/>
            <w:tcBorders>
              <w:top w:val="nil"/>
              <w:left w:val="nil"/>
              <w:bottom w:val="nil"/>
              <w:right w:val="nil"/>
            </w:tcBorders>
          </w:tcPr>
          <w:p w:rsidR="005E30E7" w:rsidRDefault="00005ADC">
            <w:pPr>
              <w:rPr>
                <w:sz w:val="22"/>
                <w:szCs w:val="22"/>
              </w:rPr>
            </w:pPr>
            <w:r w:rsidRPr="00005ADC">
              <w:rPr>
                <w:sz w:val="22"/>
                <w:szCs w:val="22"/>
              </w:rPr>
              <w:t>2.97×10</w:t>
            </w:r>
            <w:r w:rsidRPr="00005ADC">
              <w:rPr>
                <w:sz w:val="22"/>
                <w:szCs w:val="22"/>
                <w:vertAlign w:val="superscript"/>
              </w:rPr>
              <w:t>6</w:t>
            </w:r>
          </w:p>
        </w:tc>
        <w:tc>
          <w:tcPr>
            <w:tcW w:w="427" w:type="pct"/>
            <w:tcBorders>
              <w:top w:val="nil"/>
              <w:left w:val="nil"/>
              <w:bottom w:val="nil"/>
              <w:right w:val="nil"/>
            </w:tcBorders>
          </w:tcPr>
          <w:p w:rsidR="005E30E7" w:rsidRDefault="00005ADC">
            <w:pPr>
              <w:rPr>
                <w:sz w:val="22"/>
                <w:szCs w:val="22"/>
              </w:rPr>
            </w:pPr>
            <w:r w:rsidRPr="00005ADC">
              <w:rPr>
                <w:sz w:val="22"/>
                <w:szCs w:val="22"/>
              </w:rPr>
              <w:t>6.98×10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2.79×10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5.72×10</w:t>
            </w:r>
            <w:r w:rsidRPr="00005ADC">
              <w:rPr>
                <w:sz w:val="22"/>
                <w:szCs w:val="22"/>
                <w:vertAlign w:val="superscript"/>
              </w:rPr>
              <w:t>6</w:t>
            </w:r>
          </w:p>
        </w:tc>
        <w:tc>
          <w:tcPr>
            <w:tcW w:w="281" w:type="pct"/>
            <w:tcBorders>
              <w:top w:val="nil"/>
              <w:left w:val="nil"/>
              <w:bottom w:val="nil"/>
              <w:right w:val="nil"/>
            </w:tcBorders>
          </w:tcPr>
          <w:p w:rsidR="005E30E7" w:rsidRDefault="00005ADC">
            <w:pPr>
              <w:rPr>
                <w:sz w:val="22"/>
                <w:szCs w:val="22"/>
              </w:rPr>
            </w:pPr>
            <w:r w:rsidRPr="00005ADC">
              <w:rPr>
                <w:sz w:val="22"/>
                <w:szCs w:val="22"/>
              </w:rPr>
              <w:t>2.13</w:t>
            </w:r>
          </w:p>
        </w:tc>
        <w:tc>
          <w:tcPr>
            <w:tcW w:w="326" w:type="pct"/>
            <w:tcBorders>
              <w:top w:val="nil"/>
              <w:left w:val="nil"/>
              <w:bottom w:val="nil"/>
              <w:right w:val="nil"/>
            </w:tcBorders>
          </w:tcPr>
          <w:p w:rsidR="005E30E7" w:rsidRDefault="00005ADC">
            <w:pPr>
              <w:rPr>
                <w:sz w:val="22"/>
                <w:szCs w:val="22"/>
              </w:rPr>
            </w:pPr>
            <w:r w:rsidRPr="00005ADC">
              <w:rPr>
                <w:sz w:val="22"/>
                <w:szCs w:val="22"/>
              </w:rPr>
              <w:t>11.90</w:t>
            </w:r>
          </w:p>
        </w:tc>
      </w:tr>
      <w:tr w:rsidR="00267412" w:rsidRPr="00BC416B" w:rsidTr="00267412">
        <w:tc>
          <w:tcPr>
            <w:tcW w:w="771" w:type="pct"/>
            <w:vMerge/>
            <w:tcBorders>
              <w:left w:val="nil"/>
              <w:right w:val="nil"/>
            </w:tcBorders>
          </w:tcPr>
          <w:p w:rsidR="005E30E7" w:rsidRDefault="005E30E7">
            <w:pPr>
              <w:jc w:val="right"/>
              <w:rPr>
                <w:sz w:val="22"/>
                <w:szCs w:val="22"/>
              </w:rPr>
            </w:pPr>
          </w:p>
        </w:tc>
        <w:tc>
          <w:tcPr>
            <w:tcW w:w="775" w:type="pct"/>
            <w:tcBorders>
              <w:top w:val="nil"/>
              <w:left w:val="nil"/>
              <w:bottom w:val="nil"/>
              <w:right w:val="nil"/>
            </w:tcBorders>
          </w:tcPr>
          <w:p w:rsidR="005E30E7" w:rsidRDefault="00005ADC">
            <w:pPr>
              <w:rPr>
                <w:sz w:val="22"/>
                <w:szCs w:val="22"/>
              </w:rPr>
            </w:pPr>
            <w:r w:rsidRPr="00005ADC">
              <w:rPr>
                <w:sz w:val="22"/>
                <w:szCs w:val="22"/>
              </w:rPr>
              <w:t>Sex ratio = 1:5</w:t>
            </w:r>
          </w:p>
        </w:tc>
        <w:tc>
          <w:tcPr>
            <w:tcW w:w="796" w:type="pct"/>
            <w:tcBorders>
              <w:top w:val="nil"/>
              <w:left w:val="nil"/>
              <w:bottom w:val="nil"/>
              <w:right w:val="nil"/>
            </w:tcBorders>
          </w:tcPr>
          <w:p w:rsidR="005E30E7" w:rsidRDefault="005E30E7">
            <w:pPr>
              <w:rPr>
                <w:sz w:val="22"/>
                <w:szCs w:val="22"/>
              </w:rPr>
            </w:pPr>
          </w:p>
        </w:tc>
        <w:tc>
          <w:tcPr>
            <w:tcW w:w="406" w:type="pct"/>
            <w:tcBorders>
              <w:top w:val="nil"/>
              <w:left w:val="nil"/>
              <w:bottom w:val="nil"/>
              <w:right w:val="nil"/>
            </w:tcBorders>
          </w:tcPr>
          <w:p w:rsidR="005E30E7" w:rsidRDefault="00005ADC">
            <w:pPr>
              <w:rPr>
                <w:sz w:val="22"/>
                <w:szCs w:val="22"/>
              </w:rPr>
            </w:pPr>
            <w:r w:rsidRPr="00005ADC">
              <w:rPr>
                <w:sz w:val="22"/>
                <w:szCs w:val="22"/>
              </w:rPr>
              <w:t>2.95×10</w:t>
            </w:r>
            <w:r w:rsidRPr="00005ADC">
              <w:rPr>
                <w:sz w:val="22"/>
                <w:szCs w:val="22"/>
                <w:vertAlign w:val="superscript"/>
              </w:rPr>
              <w:t>6</w:t>
            </w:r>
          </w:p>
        </w:tc>
        <w:tc>
          <w:tcPr>
            <w:tcW w:w="406" w:type="pct"/>
            <w:tcBorders>
              <w:top w:val="nil"/>
              <w:left w:val="nil"/>
              <w:bottom w:val="nil"/>
              <w:right w:val="nil"/>
            </w:tcBorders>
          </w:tcPr>
          <w:p w:rsidR="005E30E7" w:rsidRDefault="00005ADC">
            <w:pPr>
              <w:rPr>
                <w:sz w:val="22"/>
                <w:szCs w:val="22"/>
              </w:rPr>
            </w:pPr>
            <w:r w:rsidRPr="00005ADC">
              <w:rPr>
                <w:sz w:val="22"/>
                <w:szCs w:val="22"/>
              </w:rPr>
              <w:t>2.92×10</w:t>
            </w:r>
            <w:r w:rsidRPr="00005ADC">
              <w:rPr>
                <w:sz w:val="22"/>
                <w:szCs w:val="22"/>
                <w:vertAlign w:val="superscript"/>
              </w:rPr>
              <w:t>6</w:t>
            </w:r>
          </w:p>
        </w:tc>
        <w:tc>
          <w:tcPr>
            <w:tcW w:w="427" w:type="pct"/>
            <w:tcBorders>
              <w:top w:val="nil"/>
              <w:left w:val="nil"/>
              <w:bottom w:val="nil"/>
              <w:right w:val="nil"/>
            </w:tcBorders>
          </w:tcPr>
          <w:p w:rsidR="005E30E7" w:rsidRDefault="00005ADC">
            <w:pPr>
              <w:rPr>
                <w:sz w:val="22"/>
                <w:szCs w:val="22"/>
              </w:rPr>
            </w:pPr>
            <w:r w:rsidRPr="00005ADC">
              <w:rPr>
                <w:sz w:val="22"/>
                <w:szCs w:val="22"/>
              </w:rPr>
              <w:t>2.74×10</w:t>
            </w:r>
            <w:r w:rsidRPr="00005ADC">
              <w:rPr>
                <w:sz w:val="22"/>
                <w:szCs w:val="22"/>
                <w:vertAlign w:val="superscript"/>
              </w:rPr>
              <w:t>5</w:t>
            </w:r>
          </w:p>
        </w:tc>
        <w:tc>
          <w:tcPr>
            <w:tcW w:w="406" w:type="pct"/>
            <w:tcBorders>
              <w:top w:val="nil"/>
              <w:left w:val="nil"/>
              <w:bottom w:val="nil"/>
              <w:right w:val="nil"/>
            </w:tcBorders>
          </w:tcPr>
          <w:p w:rsidR="005E30E7" w:rsidRDefault="00005ADC">
            <w:pPr>
              <w:tabs>
                <w:tab w:val="left" w:pos="1120"/>
              </w:tabs>
              <w:rPr>
                <w:sz w:val="22"/>
                <w:szCs w:val="22"/>
              </w:rPr>
            </w:pPr>
            <w:r w:rsidRPr="00005ADC">
              <w:rPr>
                <w:sz w:val="22"/>
                <w:szCs w:val="22"/>
              </w:rPr>
              <w:t>2.73×10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5.67×10</w:t>
            </w:r>
            <w:r w:rsidRPr="00005ADC">
              <w:rPr>
                <w:sz w:val="22"/>
                <w:szCs w:val="22"/>
                <w:vertAlign w:val="superscript"/>
              </w:rPr>
              <w:t>6</w:t>
            </w:r>
          </w:p>
        </w:tc>
        <w:tc>
          <w:tcPr>
            <w:tcW w:w="281" w:type="pct"/>
            <w:tcBorders>
              <w:top w:val="nil"/>
              <w:left w:val="nil"/>
              <w:bottom w:val="nil"/>
              <w:right w:val="nil"/>
            </w:tcBorders>
          </w:tcPr>
          <w:p w:rsidR="005E30E7" w:rsidRDefault="00005ADC">
            <w:pPr>
              <w:rPr>
                <w:sz w:val="22"/>
                <w:szCs w:val="22"/>
              </w:rPr>
            </w:pPr>
            <w:r w:rsidRPr="00005ADC">
              <w:rPr>
                <w:sz w:val="22"/>
                <w:szCs w:val="22"/>
              </w:rPr>
              <w:t>6.10</w:t>
            </w:r>
          </w:p>
        </w:tc>
        <w:tc>
          <w:tcPr>
            <w:tcW w:w="326" w:type="pct"/>
            <w:tcBorders>
              <w:top w:val="nil"/>
              <w:left w:val="nil"/>
              <w:bottom w:val="nil"/>
              <w:right w:val="nil"/>
            </w:tcBorders>
          </w:tcPr>
          <w:p w:rsidR="005E30E7" w:rsidRDefault="00005ADC">
            <w:pPr>
              <w:rPr>
                <w:sz w:val="22"/>
                <w:szCs w:val="22"/>
              </w:rPr>
            </w:pPr>
            <w:r w:rsidRPr="00005ADC">
              <w:rPr>
                <w:sz w:val="22"/>
                <w:szCs w:val="22"/>
              </w:rPr>
              <w:t>60.50</w:t>
            </w:r>
          </w:p>
        </w:tc>
      </w:tr>
      <w:tr w:rsidR="00267412" w:rsidRPr="00BC416B" w:rsidTr="00267412">
        <w:tc>
          <w:tcPr>
            <w:tcW w:w="771" w:type="pct"/>
            <w:vMerge/>
            <w:tcBorders>
              <w:left w:val="nil"/>
              <w:right w:val="nil"/>
            </w:tcBorders>
          </w:tcPr>
          <w:p w:rsidR="005E30E7" w:rsidRDefault="005E30E7">
            <w:pPr>
              <w:jc w:val="right"/>
              <w:rPr>
                <w:sz w:val="22"/>
                <w:szCs w:val="22"/>
              </w:rPr>
            </w:pPr>
          </w:p>
        </w:tc>
        <w:tc>
          <w:tcPr>
            <w:tcW w:w="775" w:type="pct"/>
            <w:tcBorders>
              <w:top w:val="nil"/>
              <w:left w:val="nil"/>
              <w:bottom w:val="nil"/>
              <w:right w:val="nil"/>
            </w:tcBorders>
          </w:tcPr>
          <w:p w:rsidR="005E30E7" w:rsidRDefault="00005ADC">
            <w:pPr>
              <w:rPr>
                <w:sz w:val="22"/>
                <w:szCs w:val="22"/>
              </w:rPr>
            </w:pPr>
            <w:r w:rsidRPr="00005ADC">
              <w:rPr>
                <w:sz w:val="22"/>
                <w:szCs w:val="22"/>
              </w:rPr>
              <w:t xml:space="preserve">Broadened </w:t>
            </w:r>
            <w:r w:rsidRPr="00005ADC">
              <w:rPr>
                <w:i/>
                <w:sz w:val="22"/>
                <w:szCs w:val="22"/>
              </w:rPr>
              <w:t>µ</w:t>
            </w:r>
            <w:proofErr w:type="spellStart"/>
            <w:r w:rsidRPr="00005ADC">
              <w:rPr>
                <w:sz w:val="22"/>
                <w:szCs w:val="22"/>
                <w:vertAlign w:val="subscript"/>
              </w:rPr>
              <w:t>seq</w:t>
            </w:r>
            <w:proofErr w:type="spellEnd"/>
          </w:p>
        </w:tc>
        <w:tc>
          <w:tcPr>
            <w:tcW w:w="796" w:type="pct"/>
            <w:tcBorders>
              <w:top w:val="nil"/>
              <w:left w:val="nil"/>
              <w:bottom w:val="nil"/>
              <w:right w:val="nil"/>
            </w:tcBorders>
          </w:tcPr>
          <w:p w:rsidR="005E30E7" w:rsidRDefault="005E30E7">
            <w:pPr>
              <w:rPr>
                <w:sz w:val="22"/>
                <w:szCs w:val="22"/>
              </w:rPr>
            </w:pPr>
          </w:p>
        </w:tc>
        <w:tc>
          <w:tcPr>
            <w:tcW w:w="406" w:type="pct"/>
            <w:tcBorders>
              <w:top w:val="nil"/>
              <w:left w:val="nil"/>
              <w:bottom w:val="nil"/>
              <w:right w:val="nil"/>
            </w:tcBorders>
          </w:tcPr>
          <w:p w:rsidR="005E30E7" w:rsidRDefault="00005ADC">
            <w:pPr>
              <w:rPr>
                <w:sz w:val="22"/>
                <w:szCs w:val="22"/>
              </w:rPr>
            </w:pPr>
            <w:r w:rsidRPr="00005ADC">
              <w:rPr>
                <w:sz w:val="22"/>
                <w:szCs w:val="22"/>
              </w:rPr>
              <w:t>3.01×10</w:t>
            </w:r>
            <w:r w:rsidRPr="00005ADC">
              <w:rPr>
                <w:sz w:val="22"/>
                <w:szCs w:val="22"/>
                <w:vertAlign w:val="superscript"/>
              </w:rPr>
              <w:t>6</w:t>
            </w:r>
          </w:p>
        </w:tc>
        <w:tc>
          <w:tcPr>
            <w:tcW w:w="406" w:type="pct"/>
            <w:tcBorders>
              <w:top w:val="nil"/>
              <w:left w:val="nil"/>
              <w:bottom w:val="nil"/>
              <w:right w:val="nil"/>
            </w:tcBorders>
          </w:tcPr>
          <w:p w:rsidR="005E30E7" w:rsidRDefault="00005ADC">
            <w:pPr>
              <w:rPr>
                <w:sz w:val="22"/>
                <w:szCs w:val="22"/>
              </w:rPr>
            </w:pPr>
            <w:r w:rsidRPr="00005ADC">
              <w:rPr>
                <w:sz w:val="22"/>
                <w:szCs w:val="22"/>
              </w:rPr>
              <w:t>3.04×10</w:t>
            </w:r>
            <w:r w:rsidRPr="00005ADC">
              <w:rPr>
                <w:sz w:val="22"/>
                <w:szCs w:val="22"/>
                <w:vertAlign w:val="superscript"/>
              </w:rPr>
              <w:t>6</w:t>
            </w:r>
          </w:p>
        </w:tc>
        <w:tc>
          <w:tcPr>
            <w:tcW w:w="427" w:type="pct"/>
            <w:tcBorders>
              <w:top w:val="nil"/>
              <w:left w:val="nil"/>
              <w:bottom w:val="nil"/>
              <w:right w:val="nil"/>
            </w:tcBorders>
          </w:tcPr>
          <w:p w:rsidR="005E30E7" w:rsidRDefault="00005ADC">
            <w:pPr>
              <w:rPr>
                <w:sz w:val="22"/>
                <w:szCs w:val="22"/>
              </w:rPr>
            </w:pPr>
            <w:r w:rsidRPr="00005ADC">
              <w:rPr>
                <w:sz w:val="22"/>
                <w:szCs w:val="22"/>
              </w:rPr>
              <w:t>5.17×10</w:t>
            </w:r>
            <w:r w:rsidRPr="00005ADC">
              <w:rPr>
                <w:sz w:val="22"/>
                <w:szCs w:val="22"/>
                <w:vertAlign w:val="superscript"/>
              </w:rPr>
              <w:t>6</w:t>
            </w:r>
          </w:p>
        </w:tc>
        <w:tc>
          <w:tcPr>
            <w:tcW w:w="406" w:type="pct"/>
            <w:tcBorders>
              <w:top w:val="nil"/>
              <w:left w:val="nil"/>
              <w:bottom w:val="nil"/>
              <w:right w:val="nil"/>
            </w:tcBorders>
          </w:tcPr>
          <w:p w:rsidR="005E30E7" w:rsidRDefault="00005ADC">
            <w:pPr>
              <w:rPr>
                <w:sz w:val="22"/>
                <w:szCs w:val="22"/>
              </w:rPr>
            </w:pPr>
            <w:r w:rsidRPr="00005ADC">
              <w:rPr>
                <w:sz w:val="22"/>
                <w:szCs w:val="22"/>
              </w:rPr>
              <w:t>2.85×10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5.71×10</w:t>
            </w:r>
            <w:r w:rsidRPr="00005ADC">
              <w:rPr>
                <w:sz w:val="22"/>
                <w:szCs w:val="22"/>
                <w:vertAlign w:val="superscript"/>
              </w:rPr>
              <w:t>6</w:t>
            </w:r>
          </w:p>
        </w:tc>
        <w:tc>
          <w:tcPr>
            <w:tcW w:w="281" w:type="pct"/>
            <w:tcBorders>
              <w:top w:val="nil"/>
              <w:left w:val="nil"/>
              <w:bottom w:val="nil"/>
              <w:right w:val="nil"/>
            </w:tcBorders>
          </w:tcPr>
          <w:p w:rsidR="005E30E7" w:rsidRDefault="00005ADC">
            <w:pPr>
              <w:rPr>
                <w:sz w:val="22"/>
                <w:szCs w:val="22"/>
              </w:rPr>
            </w:pPr>
            <w:r w:rsidRPr="00005ADC">
              <w:rPr>
                <w:sz w:val="22"/>
                <w:szCs w:val="22"/>
              </w:rPr>
              <w:t>7.80</w:t>
            </w:r>
          </w:p>
        </w:tc>
        <w:tc>
          <w:tcPr>
            <w:tcW w:w="326" w:type="pct"/>
            <w:tcBorders>
              <w:top w:val="nil"/>
              <w:left w:val="nil"/>
              <w:bottom w:val="nil"/>
              <w:right w:val="nil"/>
            </w:tcBorders>
          </w:tcPr>
          <w:p w:rsidR="005E30E7" w:rsidRDefault="00005ADC">
            <w:pPr>
              <w:rPr>
                <w:sz w:val="22"/>
                <w:szCs w:val="22"/>
              </w:rPr>
            </w:pPr>
            <w:r w:rsidRPr="00005ADC">
              <w:rPr>
                <w:sz w:val="22"/>
                <w:szCs w:val="22"/>
              </w:rPr>
              <w:t>105.60</w:t>
            </w:r>
          </w:p>
        </w:tc>
      </w:tr>
      <w:tr w:rsidR="00267412" w:rsidRPr="00BC416B" w:rsidTr="00267412">
        <w:tc>
          <w:tcPr>
            <w:tcW w:w="771" w:type="pct"/>
            <w:vMerge/>
            <w:tcBorders>
              <w:left w:val="nil"/>
              <w:bottom w:val="nil"/>
              <w:right w:val="nil"/>
            </w:tcBorders>
          </w:tcPr>
          <w:p w:rsidR="005E30E7" w:rsidRDefault="005E30E7">
            <w:pPr>
              <w:jc w:val="right"/>
              <w:rPr>
                <w:sz w:val="22"/>
                <w:szCs w:val="22"/>
              </w:rPr>
            </w:pPr>
          </w:p>
        </w:tc>
        <w:tc>
          <w:tcPr>
            <w:tcW w:w="775" w:type="pct"/>
            <w:tcBorders>
              <w:top w:val="nil"/>
              <w:left w:val="nil"/>
              <w:bottom w:val="nil"/>
              <w:right w:val="nil"/>
            </w:tcBorders>
          </w:tcPr>
          <w:p w:rsidR="005E30E7" w:rsidRDefault="00005ADC">
            <w:pPr>
              <w:rPr>
                <w:sz w:val="22"/>
                <w:szCs w:val="22"/>
              </w:rPr>
            </w:pPr>
            <w:r w:rsidRPr="00005ADC">
              <w:rPr>
                <w:sz w:val="22"/>
                <w:szCs w:val="22"/>
              </w:rPr>
              <w:t>Microsatellites only</w:t>
            </w:r>
          </w:p>
        </w:tc>
        <w:tc>
          <w:tcPr>
            <w:tcW w:w="796" w:type="pct"/>
            <w:tcBorders>
              <w:top w:val="nil"/>
              <w:left w:val="nil"/>
              <w:bottom w:val="nil"/>
              <w:right w:val="nil"/>
            </w:tcBorders>
          </w:tcPr>
          <w:p w:rsidR="005E30E7" w:rsidRDefault="005E30E7">
            <w:pPr>
              <w:rPr>
                <w:sz w:val="22"/>
                <w:szCs w:val="22"/>
              </w:rPr>
            </w:pPr>
          </w:p>
        </w:tc>
        <w:tc>
          <w:tcPr>
            <w:tcW w:w="406" w:type="pct"/>
            <w:tcBorders>
              <w:top w:val="nil"/>
              <w:left w:val="nil"/>
              <w:bottom w:val="nil"/>
              <w:right w:val="nil"/>
            </w:tcBorders>
          </w:tcPr>
          <w:p w:rsidR="005E30E7" w:rsidRDefault="00005ADC">
            <w:pPr>
              <w:rPr>
                <w:sz w:val="22"/>
                <w:szCs w:val="22"/>
              </w:rPr>
            </w:pPr>
            <w:r w:rsidRPr="00005ADC">
              <w:rPr>
                <w:sz w:val="22"/>
                <w:szCs w:val="22"/>
              </w:rPr>
              <w:t>3.00×10</w:t>
            </w:r>
            <w:r w:rsidRPr="00005ADC">
              <w:rPr>
                <w:sz w:val="22"/>
                <w:szCs w:val="22"/>
                <w:vertAlign w:val="superscript"/>
              </w:rPr>
              <w:t>6</w:t>
            </w:r>
          </w:p>
        </w:tc>
        <w:tc>
          <w:tcPr>
            <w:tcW w:w="406" w:type="pct"/>
            <w:tcBorders>
              <w:top w:val="nil"/>
              <w:left w:val="nil"/>
              <w:bottom w:val="nil"/>
              <w:right w:val="nil"/>
            </w:tcBorders>
          </w:tcPr>
          <w:p w:rsidR="005E30E7" w:rsidRDefault="00005ADC">
            <w:pPr>
              <w:rPr>
                <w:sz w:val="22"/>
                <w:szCs w:val="22"/>
              </w:rPr>
            </w:pPr>
            <w:r w:rsidRPr="00005ADC">
              <w:rPr>
                <w:sz w:val="22"/>
                <w:szCs w:val="22"/>
              </w:rPr>
              <w:t>2.98×10</w:t>
            </w:r>
            <w:r w:rsidRPr="00005ADC">
              <w:rPr>
                <w:sz w:val="22"/>
                <w:szCs w:val="22"/>
                <w:vertAlign w:val="superscript"/>
              </w:rPr>
              <w:t>6</w:t>
            </w:r>
          </w:p>
        </w:tc>
        <w:tc>
          <w:tcPr>
            <w:tcW w:w="427" w:type="pct"/>
            <w:tcBorders>
              <w:top w:val="nil"/>
              <w:left w:val="nil"/>
              <w:bottom w:val="nil"/>
              <w:right w:val="nil"/>
            </w:tcBorders>
          </w:tcPr>
          <w:p w:rsidR="005E30E7" w:rsidRDefault="00005ADC">
            <w:pPr>
              <w:rPr>
                <w:sz w:val="22"/>
                <w:szCs w:val="22"/>
              </w:rPr>
            </w:pPr>
            <w:r w:rsidRPr="00005ADC">
              <w:rPr>
                <w:sz w:val="22"/>
                <w:szCs w:val="22"/>
              </w:rPr>
              <w:t>2.72×10</w:t>
            </w:r>
            <w:r w:rsidRPr="00005ADC">
              <w:rPr>
                <w:sz w:val="22"/>
                <w:szCs w:val="22"/>
                <w:vertAlign w:val="superscript"/>
              </w:rPr>
              <w:t>6</w:t>
            </w:r>
          </w:p>
        </w:tc>
        <w:tc>
          <w:tcPr>
            <w:tcW w:w="406" w:type="pct"/>
            <w:tcBorders>
              <w:top w:val="nil"/>
              <w:left w:val="nil"/>
              <w:bottom w:val="nil"/>
              <w:right w:val="nil"/>
            </w:tcBorders>
          </w:tcPr>
          <w:p w:rsidR="005E30E7" w:rsidRDefault="00005ADC">
            <w:pPr>
              <w:rPr>
                <w:sz w:val="22"/>
                <w:szCs w:val="22"/>
              </w:rPr>
            </w:pPr>
            <w:r w:rsidRPr="00005ADC">
              <w:rPr>
                <w:sz w:val="22"/>
                <w:szCs w:val="22"/>
              </w:rPr>
              <w:t>2.93×10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5.70×10</w:t>
            </w:r>
            <w:r w:rsidRPr="00005ADC">
              <w:rPr>
                <w:sz w:val="22"/>
                <w:szCs w:val="22"/>
                <w:vertAlign w:val="superscript"/>
              </w:rPr>
              <w:t>6</w:t>
            </w:r>
          </w:p>
        </w:tc>
        <w:tc>
          <w:tcPr>
            <w:tcW w:w="281" w:type="pct"/>
            <w:tcBorders>
              <w:top w:val="nil"/>
              <w:left w:val="nil"/>
              <w:bottom w:val="nil"/>
              <w:right w:val="nil"/>
            </w:tcBorders>
          </w:tcPr>
          <w:p w:rsidR="005E30E7" w:rsidRDefault="00005ADC">
            <w:pPr>
              <w:rPr>
                <w:sz w:val="22"/>
                <w:szCs w:val="22"/>
              </w:rPr>
            </w:pPr>
            <w:r w:rsidRPr="00005ADC">
              <w:rPr>
                <w:sz w:val="22"/>
                <w:szCs w:val="22"/>
              </w:rPr>
              <w:t>2.83</w:t>
            </w:r>
          </w:p>
        </w:tc>
        <w:tc>
          <w:tcPr>
            <w:tcW w:w="326" w:type="pct"/>
            <w:tcBorders>
              <w:top w:val="nil"/>
              <w:left w:val="nil"/>
              <w:bottom w:val="nil"/>
              <w:right w:val="nil"/>
            </w:tcBorders>
          </w:tcPr>
          <w:p w:rsidR="005E30E7" w:rsidRDefault="00005ADC">
            <w:pPr>
              <w:rPr>
                <w:sz w:val="22"/>
                <w:szCs w:val="22"/>
              </w:rPr>
            </w:pPr>
            <w:r w:rsidRPr="00005ADC">
              <w:rPr>
                <w:sz w:val="22"/>
                <w:szCs w:val="22"/>
              </w:rPr>
              <w:t>19.90</w:t>
            </w:r>
          </w:p>
        </w:tc>
      </w:tr>
      <w:tr w:rsidR="00267412" w:rsidRPr="00BC416B" w:rsidTr="00267412">
        <w:tc>
          <w:tcPr>
            <w:tcW w:w="771" w:type="pct"/>
            <w:vMerge w:val="restart"/>
            <w:tcBorders>
              <w:top w:val="nil"/>
              <w:left w:val="nil"/>
              <w:right w:val="nil"/>
            </w:tcBorders>
          </w:tcPr>
          <w:p w:rsidR="005E30E7" w:rsidRDefault="00005ADC">
            <w:pPr>
              <w:rPr>
                <w:b/>
                <w:sz w:val="22"/>
                <w:szCs w:val="22"/>
              </w:rPr>
            </w:pPr>
            <w:r w:rsidRPr="00005ADC">
              <w:rPr>
                <w:i/>
                <w:sz w:val="22"/>
                <w:szCs w:val="22"/>
              </w:rPr>
              <w:t>N</w:t>
            </w:r>
            <w:r w:rsidRPr="00005ADC">
              <w:rPr>
                <w:i/>
                <w:sz w:val="22"/>
                <w:szCs w:val="22"/>
                <w:vertAlign w:val="subscript"/>
              </w:rPr>
              <w:t>e-bottleneck</w:t>
            </w:r>
          </w:p>
        </w:tc>
        <w:tc>
          <w:tcPr>
            <w:tcW w:w="775" w:type="pct"/>
            <w:tcBorders>
              <w:top w:val="nil"/>
              <w:left w:val="nil"/>
              <w:bottom w:val="nil"/>
              <w:right w:val="nil"/>
            </w:tcBorders>
          </w:tcPr>
          <w:p w:rsidR="005E30E7" w:rsidRDefault="00005ADC">
            <w:pPr>
              <w:rPr>
                <w:sz w:val="22"/>
                <w:szCs w:val="22"/>
              </w:rPr>
            </w:pPr>
            <w:r w:rsidRPr="00005ADC">
              <w:rPr>
                <w:b/>
                <w:sz w:val="22"/>
                <w:szCs w:val="22"/>
              </w:rPr>
              <w:t>Initial</w:t>
            </w:r>
          </w:p>
        </w:tc>
        <w:tc>
          <w:tcPr>
            <w:tcW w:w="796" w:type="pct"/>
            <w:tcBorders>
              <w:top w:val="nil"/>
              <w:left w:val="nil"/>
              <w:bottom w:val="nil"/>
              <w:right w:val="nil"/>
            </w:tcBorders>
          </w:tcPr>
          <w:p w:rsidR="005E30E7" w:rsidRDefault="00005ADC">
            <w:pPr>
              <w:rPr>
                <w:sz w:val="22"/>
                <w:szCs w:val="22"/>
              </w:rPr>
            </w:pPr>
            <w:r w:rsidRPr="00005ADC">
              <w:rPr>
                <w:sz w:val="22"/>
                <w:szCs w:val="22"/>
              </w:rPr>
              <w:t>1–1000</w:t>
            </w:r>
          </w:p>
        </w:tc>
        <w:tc>
          <w:tcPr>
            <w:tcW w:w="406" w:type="pct"/>
            <w:tcBorders>
              <w:top w:val="nil"/>
              <w:left w:val="nil"/>
              <w:bottom w:val="nil"/>
              <w:right w:val="nil"/>
            </w:tcBorders>
          </w:tcPr>
          <w:p w:rsidR="005E30E7" w:rsidRDefault="00005ADC">
            <w:pPr>
              <w:rPr>
                <w:sz w:val="22"/>
                <w:szCs w:val="22"/>
              </w:rPr>
            </w:pPr>
            <w:r w:rsidRPr="00005ADC">
              <w:rPr>
                <w:sz w:val="22"/>
                <w:szCs w:val="22"/>
              </w:rPr>
              <w:t>164</w:t>
            </w:r>
          </w:p>
        </w:tc>
        <w:tc>
          <w:tcPr>
            <w:tcW w:w="406" w:type="pct"/>
            <w:tcBorders>
              <w:top w:val="nil"/>
              <w:left w:val="nil"/>
              <w:bottom w:val="nil"/>
              <w:right w:val="nil"/>
            </w:tcBorders>
          </w:tcPr>
          <w:p w:rsidR="005E30E7" w:rsidRDefault="00005ADC">
            <w:pPr>
              <w:rPr>
                <w:sz w:val="22"/>
                <w:szCs w:val="22"/>
              </w:rPr>
            </w:pPr>
            <w:r w:rsidRPr="00005ADC">
              <w:rPr>
                <w:sz w:val="22"/>
                <w:szCs w:val="22"/>
              </w:rPr>
              <w:t>139</w:t>
            </w:r>
          </w:p>
        </w:tc>
        <w:tc>
          <w:tcPr>
            <w:tcW w:w="427" w:type="pct"/>
            <w:tcBorders>
              <w:top w:val="nil"/>
              <w:left w:val="nil"/>
              <w:bottom w:val="nil"/>
              <w:right w:val="nil"/>
            </w:tcBorders>
          </w:tcPr>
          <w:p w:rsidR="005E30E7" w:rsidRDefault="00005ADC">
            <w:pPr>
              <w:rPr>
                <w:sz w:val="22"/>
                <w:szCs w:val="22"/>
              </w:rPr>
            </w:pPr>
            <w:r w:rsidRPr="00005ADC">
              <w:rPr>
                <w:sz w:val="22"/>
                <w:szCs w:val="22"/>
              </w:rPr>
              <w:t>122</w:t>
            </w:r>
          </w:p>
        </w:tc>
        <w:tc>
          <w:tcPr>
            <w:tcW w:w="406" w:type="pct"/>
            <w:tcBorders>
              <w:top w:val="nil"/>
              <w:left w:val="nil"/>
              <w:bottom w:val="nil"/>
              <w:right w:val="nil"/>
            </w:tcBorders>
          </w:tcPr>
          <w:p w:rsidR="005E30E7" w:rsidRDefault="00005ADC">
            <w:pPr>
              <w:rPr>
                <w:sz w:val="22"/>
                <w:szCs w:val="22"/>
              </w:rPr>
            </w:pPr>
            <w:r w:rsidRPr="00005ADC">
              <w:rPr>
                <w:sz w:val="22"/>
                <w:szCs w:val="22"/>
              </w:rPr>
              <w:t>46</w:t>
            </w:r>
          </w:p>
        </w:tc>
        <w:tc>
          <w:tcPr>
            <w:tcW w:w="406" w:type="pct"/>
            <w:tcBorders>
              <w:top w:val="nil"/>
              <w:left w:val="nil"/>
              <w:bottom w:val="nil"/>
              <w:right w:val="nil"/>
            </w:tcBorders>
          </w:tcPr>
          <w:p w:rsidR="005E30E7" w:rsidRDefault="00005ADC">
            <w:pPr>
              <w:rPr>
                <w:sz w:val="22"/>
                <w:szCs w:val="22"/>
              </w:rPr>
            </w:pPr>
            <w:r w:rsidRPr="00005ADC">
              <w:rPr>
                <w:sz w:val="22"/>
                <w:szCs w:val="22"/>
              </w:rPr>
              <w:t>371</w:t>
            </w:r>
          </w:p>
        </w:tc>
        <w:tc>
          <w:tcPr>
            <w:tcW w:w="281" w:type="pct"/>
            <w:tcBorders>
              <w:top w:val="nil"/>
              <w:left w:val="nil"/>
              <w:bottom w:val="nil"/>
              <w:right w:val="nil"/>
            </w:tcBorders>
          </w:tcPr>
          <w:p w:rsidR="005E30E7" w:rsidRDefault="00005ADC">
            <w:pPr>
              <w:rPr>
                <w:sz w:val="22"/>
                <w:szCs w:val="22"/>
              </w:rPr>
            </w:pPr>
            <w:r w:rsidRPr="00005ADC">
              <w:rPr>
                <w:sz w:val="22"/>
                <w:szCs w:val="22"/>
              </w:rPr>
              <w:t>0.62</w:t>
            </w:r>
          </w:p>
        </w:tc>
        <w:tc>
          <w:tcPr>
            <w:tcW w:w="326" w:type="pct"/>
            <w:tcBorders>
              <w:top w:val="nil"/>
              <w:left w:val="nil"/>
              <w:bottom w:val="nil"/>
              <w:right w:val="nil"/>
            </w:tcBorders>
          </w:tcPr>
          <w:p w:rsidR="005E30E7" w:rsidRDefault="00005ADC">
            <w:pPr>
              <w:rPr>
                <w:sz w:val="22"/>
                <w:szCs w:val="22"/>
              </w:rPr>
            </w:pPr>
            <w:r w:rsidRPr="00005ADC">
              <w:rPr>
                <w:sz w:val="22"/>
                <w:szCs w:val="22"/>
              </w:rPr>
              <w:t>1.85</w:t>
            </w:r>
          </w:p>
        </w:tc>
      </w:tr>
      <w:tr w:rsidR="00267412" w:rsidRPr="00BC416B" w:rsidTr="00267412">
        <w:tc>
          <w:tcPr>
            <w:tcW w:w="771" w:type="pct"/>
            <w:vMerge/>
            <w:tcBorders>
              <w:left w:val="nil"/>
              <w:right w:val="nil"/>
            </w:tcBorders>
          </w:tcPr>
          <w:p w:rsidR="005E30E7" w:rsidRDefault="005E30E7">
            <w:pPr>
              <w:jc w:val="right"/>
              <w:rPr>
                <w:sz w:val="22"/>
                <w:szCs w:val="22"/>
              </w:rPr>
            </w:pPr>
          </w:p>
        </w:tc>
        <w:tc>
          <w:tcPr>
            <w:tcW w:w="775" w:type="pct"/>
            <w:tcBorders>
              <w:top w:val="nil"/>
              <w:left w:val="nil"/>
              <w:bottom w:val="nil"/>
              <w:right w:val="nil"/>
            </w:tcBorders>
          </w:tcPr>
          <w:p w:rsidR="005E30E7" w:rsidRDefault="00005ADC">
            <w:pPr>
              <w:rPr>
                <w:sz w:val="22"/>
                <w:szCs w:val="22"/>
              </w:rPr>
            </w:pPr>
            <w:r w:rsidRPr="00005ADC">
              <w:rPr>
                <w:sz w:val="22"/>
                <w:szCs w:val="22"/>
              </w:rPr>
              <w:t>Sex ratio = 1:5</w:t>
            </w:r>
          </w:p>
        </w:tc>
        <w:tc>
          <w:tcPr>
            <w:tcW w:w="796" w:type="pct"/>
            <w:tcBorders>
              <w:top w:val="nil"/>
              <w:left w:val="nil"/>
              <w:bottom w:val="nil"/>
              <w:right w:val="nil"/>
            </w:tcBorders>
          </w:tcPr>
          <w:p w:rsidR="005E30E7" w:rsidRDefault="005E30E7">
            <w:pPr>
              <w:rPr>
                <w:sz w:val="22"/>
                <w:szCs w:val="22"/>
              </w:rPr>
            </w:pPr>
          </w:p>
        </w:tc>
        <w:tc>
          <w:tcPr>
            <w:tcW w:w="406" w:type="pct"/>
            <w:tcBorders>
              <w:top w:val="nil"/>
              <w:left w:val="nil"/>
              <w:bottom w:val="nil"/>
              <w:right w:val="nil"/>
            </w:tcBorders>
          </w:tcPr>
          <w:p w:rsidR="005E30E7" w:rsidRDefault="00005ADC">
            <w:pPr>
              <w:rPr>
                <w:sz w:val="22"/>
                <w:szCs w:val="22"/>
              </w:rPr>
            </w:pPr>
            <w:r w:rsidRPr="00005ADC">
              <w:rPr>
                <w:sz w:val="22"/>
                <w:szCs w:val="22"/>
              </w:rPr>
              <w:t>356</w:t>
            </w:r>
          </w:p>
        </w:tc>
        <w:tc>
          <w:tcPr>
            <w:tcW w:w="406" w:type="pct"/>
            <w:tcBorders>
              <w:top w:val="nil"/>
              <w:left w:val="nil"/>
              <w:bottom w:val="nil"/>
              <w:right w:val="nil"/>
            </w:tcBorders>
          </w:tcPr>
          <w:p w:rsidR="005E30E7" w:rsidRDefault="00005ADC">
            <w:pPr>
              <w:rPr>
                <w:sz w:val="22"/>
                <w:szCs w:val="22"/>
              </w:rPr>
            </w:pPr>
            <w:r w:rsidRPr="00005ADC">
              <w:rPr>
                <w:sz w:val="22"/>
                <w:szCs w:val="22"/>
              </w:rPr>
              <w:t>313</w:t>
            </w:r>
          </w:p>
        </w:tc>
        <w:tc>
          <w:tcPr>
            <w:tcW w:w="427" w:type="pct"/>
            <w:tcBorders>
              <w:top w:val="nil"/>
              <w:left w:val="nil"/>
              <w:bottom w:val="nil"/>
              <w:right w:val="nil"/>
            </w:tcBorders>
          </w:tcPr>
          <w:p w:rsidR="005E30E7" w:rsidRDefault="00005ADC">
            <w:pPr>
              <w:rPr>
                <w:sz w:val="22"/>
                <w:szCs w:val="22"/>
              </w:rPr>
            </w:pPr>
            <w:r w:rsidRPr="00005ADC">
              <w:rPr>
                <w:sz w:val="22"/>
                <w:szCs w:val="22"/>
              </w:rPr>
              <w:t>215</w:t>
            </w:r>
          </w:p>
        </w:tc>
        <w:tc>
          <w:tcPr>
            <w:tcW w:w="406" w:type="pct"/>
            <w:tcBorders>
              <w:top w:val="nil"/>
              <w:left w:val="nil"/>
              <w:bottom w:val="nil"/>
              <w:right w:val="nil"/>
            </w:tcBorders>
          </w:tcPr>
          <w:p w:rsidR="005E30E7" w:rsidRDefault="00005ADC">
            <w:pPr>
              <w:rPr>
                <w:sz w:val="22"/>
                <w:szCs w:val="22"/>
              </w:rPr>
            </w:pPr>
            <w:r w:rsidRPr="00005ADC">
              <w:rPr>
                <w:sz w:val="22"/>
                <w:szCs w:val="22"/>
              </w:rPr>
              <w:t>92</w:t>
            </w:r>
          </w:p>
        </w:tc>
        <w:tc>
          <w:tcPr>
            <w:tcW w:w="406" w:type="pct"/>
            <w:tcBorders>
              <w:top w:val="nil"/>
              <w:left w:val="nil"/>
              <w:bottom w:val="nil"/>
              <w:right w:val="nil"/>
            </w:tcBorders>
          </w:tcPr>
          <w:p w:rsidR="005E30E7" w:rsidRDefault="00005ADC">
            <w:pPr>
              <w:rPr>
                <w:sz w:val="22"/>
                <w:szCs w:val="22"/>
              </w:rPr>
            </w:pPr>
            <w:r w:rsidRPr="00005ADC">
              <w:rPr>
                <w:sz w:val="22"/>
                <w:szCs w:val="22"/>
              </w:rPr>
              <w:t>821</w:t>
            </w:r>
          </w:p>
        </w:tc>
        <w:tc>
          <w:tcPr>
            <w:tcW w:w="281" w:type="pct"/>
            <w:tcBorders>
              <w:top w:val="nil"/>
              <w:left w:val="nil"/>
              <w:bottom w:val="nil"/>
              <w:right w:val="nil"/>
            </w:tcBorders>
          </w:tcPr>
          <w:p w:rsidR="005E30E7" w:rsidRDefault="00005ADC">
            <w:pPr>
              <w:rPr>
                <w:sz w:val="22"/>
                <w:szCs w:val="22"/>
              </w:rPr>
            </w:pPr>
            <w:r w:rsidRPr="00005ADC">
              <w:rPr>
                <w:sz w:val="22"/>
                <w:szCs w:val="22"/>
              </w:rPr>
              <w:t>0.77</w:t>
            </w:r>
          </w:p>
        </w:tc>
        <w:tc>
          <w:tcPr>
            <w:tcW w:w="326" w:type="pct"/>
            <w:tcBorders>
              <w:top w:val="nil"/>
              <w:left w:val="nil"/>
              <w:bottom w:val="nil"/>
              <w:right w:val="nil"/>
            </w:tcBorders>
          </w:tcPr>
          <w:p w:rsidR="005E30E7" w:rsidRDefault="00005ADC">
            <w:pPr>
              <w:rPr>
                <w:sz w:val="22"/>
                <w:szCs w:val="22"/>
              </w:rPr>
            </w:pPr>
            <w:r w:rsidRPr="00005ADC">
              <w:rPr>
                <w:sz w:val="22"/>
                <w:szCs w:val="22"/>
              </w:rPr>
              <w:t>2.70</w:t>
            </w:r>
          </w:p>
        </w:tc>
      </w:tr>
      <w:tr w:rsidR="00267412" w:rsidRPr="00BC416B" w:rsidTr="00267412">
        <w:tc>
          <w:tcPr>
            <w:tcW w:w="771" w:type="pct"/>
            <w:vMerge/>
            <w:tcBorders>
              <w:left w:val="nil"/>
              <w:right w:val="nil"/>
            </w:tcBorders>
          </w:tcPr>
          <w:p w:rsidR="005E30E7" w:rsidRDefault="005E30E7">
            <w:pPr>
              <w:jc w:val="right"/>
              <w:rPr>
                <w:sz w:val="22"/>
                <w:szCs w:val="22"/>
              </w:rPr>
            </w:pPr>
          </w:p>
        </w:tc>
        <w:tc>
          <w:tcPr>
            <w:tcW w:w="775" w:type="pct"/>
            <w:tcBorders>
              <w:top w:val="nil"/>
              <w:left w:val="nil"/>
              <w:bottom w:val="nil"/>
              <w:right w:val="nil"/>
            </w:tcBorders>
          </w:tcPr>
          <w:p w:rsidR="005E30E7" w:rsidRDefault="00005ADC">
            <w:pPr>
              <w:rPr>
                <w:sz w:val="22"/>
                <w:szCs w:val="22"/>
              </w:rPr>
            </w:pPr>
            <w:r w:rsidRPr="00005ADC">
              <w:rPr>
                <w:sz w:val="22"/>
                <w:szCs w:val="22"/>
              </w:rPr>
              <w:t xml:space="preserve">Broadened </w:t>
            </w:r>
            <w:r w:rsidRPr="00005ADC">
              <w:rPr>
                <w:i/>
                <w:sz w:val="22"/>
                <w:szCs w:val="22"/>
              </w:rPr>
              <w:t>µ</w:t>
            </w:r>
            <w:proofErr w:type="spellStart"/>
            <w:r w:rsidRPr="00005ADC">
              <w:rPr>
                <w:sz w:val="22"/>
                <w:szCs w:val="22"/>
                <w:vertAlign w:val="subscript"/>
              </w:rPr>
              <w:t>seq</w:t>
            </w:r>
            <w:proofErr w:type="spellEnd"/>
          </w:p>
        </w:tc>
        <w:tc>
          <w:tcPr>
            <w:tcW w:w="796" w:type="pct"/>
            <w:tcBorders>
              <w:top w:val="nil"/>
              <w:left w:val="nil"/>
              <w:bottom w:val="nil"/>
              <w:right w:val="nil"/>
            </w:tcBorders>
          </w:tcPr>
          <w:p w:rsidR="005E30E7" w:rsidRDefault="005E30E7">
            <w:pPr>
              <w:rPr>
                <w:sz w:val="22"/>
                <w:szCs w:val="22"/>
              </w:rPr>
            </w:pPr>
          </w:p>
        </w:tc>
        <w:tc>
          <w:tcPr>
            <w:tcW w:w="406" w:type="pct"/>
            <w:tcBorders>
              <w:top w:val="nil"/>
              <w:left w:val="nil"/>
              <w:bottom w:val="nil"/>
              <w:right w:val="nil"/>
            </w:tcBorders>
          </w:tcPr>
          <w:p w:rsidR="005E30E7" w:rsidRDefault="00005ADC">
            <w:pPr>
              <w:rPr>
                <w:sz w:val="22"/>
                <w:szCs w:val="22"/>
              </w:rPr>
            </w:pPr>
            <w:r w:rsidRPr="00005ADC">
              <w:rPr>
                <w:sz w:val="22"/>
                <w:szCs w:val="22"/>
              </w:rPr>
              <w:t>169</w:t>
            </w:r>
          </w:p>
        </w:tc>
        <w:tc>
          <w:tcPr>
            <w:tcW w:w="406" w:type="pct"/>
            <w:tcBorders>
              <w:top w:val="nil"/>
              <w:left w:val="nil"/>
              <w:bottom w:val="nil"/>
              <w:right w:val="nil"/>
            </w:tcBorders>
          </w:tcPr>
          <w:p w:rsidR="005E30E7" w:rsidRDefault="00005ADC">
            <w:pPr>
              <w:rPr>
                <w:sz w:val="22"/>
                <w:szCs w:val="22"/>
              </w:rPr>
            </w:pPr>
            <w:r w:rsidRPr="00005ADC">
              <w:rPr>
                <w:sz w:val="22"/>
                <w:szCs w:val="22"/>
              </w:rPr>
              <w:t>140</w:t>
            </w:r>
          </w:p>
        </w:tc>
        <w:tc>
          <w:tcPr>
            <w:tcW w:w="427" w:type="pct"/>
            <w:tcBorders>
              <w:top w:val="nil"/>
              <w:left w:val="nil"/>
              <w:bottom w:val="nil"/>
              <w:right w:val="nil"/>
            </w:tcBorders>
          </w:tcPr>
          <w:p w:rsidR="005E30E7" w:rsidRDefault="00005ADC">
            <w:pPr>
              <w:rPr>
                <w:sz w:val="22"/>
                <w:szCs w:val="22"/>
              </w:rPr>
            </w:pPr>
            <w:r w:rsidRPr="00005ADC">
              <w:rPr>
                <w:sz w:val="22"/>
                <w:szCs w:val="22"/>
              </w:rPr>
              <w:t>133</w:t>
            </w:r>
          </w:p>
        </w:tc>
        <w:tc>
          <w:tcPr>
            <w:tcW w:w="406" w:type="pct"/>
            <w:tcBorders>
              <w:top w:val="nil"/>
              <w:left w:val="nil"/>
              <w:bottom w:val="nil"/>
              <w:right w:val="nil"/>
            </w:tcBorders>
          </w:tcPr>
          <w:p w:rsidR="005E30E7" w:rsidRDefault="00005ADC">
            <w:pPr>
              <w:rPr>
                <w:sz w:val="22"/>
                <w:szCs w:val="22"/>
              </w:rPr>
            </w:pPr>
            <w:r w:rsidRPr="00005ADC">
              <w:rPr>
                <w:sz w:val="22"/>
                <w:szCs w:val="22"/>
              </w:rPr>
              <w:t>48</w:t>
            </w:r>
          </w:p>
        </w:tc>
        <w:tc>
          <w:tcPr>
            <w:tcW w:w="406" w:type="pct"/>
            <w:tcBorders>
              <w:top w:val="nil"/>
              <w:left w:val="nil"/>
              <w:bottom w:val="nil"/>
              <w:right w:val="nil"/>
            </w:tcBorders>
          </w:tcPr>
          <w:p w:rsidR="005E30E7" w:rsidRDefault="00005ADC">
            <w:pPr>
              <w:rPr>
                <w:sz w:val="22"/>
                <w:szCs w:val="22"/>
              </w:rPr>
            </w:pPr>
            <w:r w:rsidRPr="00005ADC">
              <w:rPr>
                <w:sz w:val="22"/>
                <w:szCs w:val="22"/>
              </w:rPr>
              <w:t>429</w:t>
            </w:r>
          </w:p>
        </w:tc>
        <w:tc>
          <w:tcPr>
            <w:tcW w:w="281" w:type="pct"/>
            <w:tcBorders>
              <w:top w:val="nil"/>
              <w:left w:val="nil"/>
              <w:bottom w:val="nil"/>
              <w:right w:val="nil"/>
            </w:tcBorders>
          </w:tcPr>
          <w:p w:rsidR="005E30E7" w:rsidRDefault="00005ADC">
            <w:pPr>
              <w:rPr>
                <w:sz w:val="22"/>
                <w:szCs w:val="22"/>
              </w:rPr>
            </w:pPr>
            <w:r w:rsidRPr="00005ADC">
              <w:rPr>
                <w:sz w:val="22"/>
                <w:szCs w:val="22"/>
              </w:rPr>
              <w:t>0.60</w:t>
            </w:r>
          </w:p>
        </w:tc>
        <w:tc>
          <w:tcPr>
            <w:tcW w:w="326" w:type="pct"/>
            <w:tcBorders>
              <w:top w:val="nil"/>
              <w:left w:val="nil"/>
              <w:bottom w:val="nil"/>
              <w:right w:val="nil"/>
            </w:tcBorders>
          </w:tcPr>
          <w:p w:rsidR="005E30E7" w:rsidRDefault="00005ADC">
            <w:pPr>
              <w:rPr>
                <w:sz w:val="22"/>
                <w:szCs w:val="22"/>
              </w:rPr>
            </w:pPr>
            <w:r w:rsidRPr="00005ADC">
              <w:rPr>
                <w:sz w:val="22"/>
                <w:szCs w:val="22"/>
              </w:rPr>
              <w:t>2.69</w:t>
            </w:r>
          </w:p>
        </w:tc>
      </w:tr>
      <w:tr w:rsidR="00267412" w:rsidRPr="00BC416B" w:rsidTr="00267412">
        <w:trPr>
          <w:trHeight w:val="342"/>
        </w:trPr>
        <w:tc>
          <w:tcPr>
            <w:tcW w:w="771" w:type="pct"/>
            <w:vMerge/>
            <w:tcBorders>
              <w:left w:val="nil"/>
              <w:right w:val="nil"/>
            </w:tcBorders>
          </w:tcPr>
          <w:p w:rsidR="005E30E7" w:rsidRDefault="005E30E7">
            <w:pPr>
              <w:jc w:val="right"/>
              <w:rPr>
                <w:sz w:val="22"/>
                <w:szCs w:val="22"/>
              </w:rPr>
            </w:pPr>
          </w:p>
        </w:tc>
        <w:tc>
          <w:tcPr>
            <w:tcW w:w="775" w:type="pct"/>
            <w:tcBorders>
              <w:top w:val="nil"/>
              <w:left w:val="nil"/>
              <w:bottom w:val="nil"/>
              <w:right w:val="nil"/>
            </w:tcBorders>
          </w:tcPr>
          <w:p w:rsidR="005E30E7" w:rsidRDefault="00005ADC">
            <w:pPr>
              <w:rPr>
                <w:sz w:val="22"/>
                <w:szCs w:val="22"/>
              </w:rPr>
            </w:pPr>
            <w:r w:rsidRPr="00005ADC">
              <w:rPr>
                <w:sz w:val="22"/>
                <w:szCs w:val="22"/>
              </w:rPr>
              <w:t>Microsatellites only</w:t>
            </w:r>
          </w:p>
        </w:tc>
        <w:tc>
          <w:tcPr>
            <w:tcW w:w="796" w:type="pct"/>
            <w:tcBorders>
              <w:top w:val="nil"/>
              <w:left w:val="nil"/>
              <w:bottom w:val="nil"/>
              <w:right w:val="nil"/>
            </w:tcBorders>
          </w:tcPr>
          <w:p w:rsidR="005E30E7" w:rsidRDefault="005E30E7">
            <w:pPr>
              <w:rPr>
                <w:sz w:val="22"/>
                <w:szCs w:val="22"/>
              </w:rPr>
            </w:pPr>
          </w:p>
        </w:tc>
        <w:tc>
          <w:tcPr>
            <w:tcW w:w="406" w:type="pct"/>
            <w:tcBorders>
              <w:top w:val="nil"/>
              <w:left w:val="nil"/>
              <w:bottom w:val="nil"/>
              <w:right w:val="nil"/>
            </w:tcBorders>
          </w:tcPr>
          <w:p w:rsidR="005E30E7" w:rsidRDefault="00005ADC">
            <w:pPr>
              <w:rPr>
                <w:sz w:val="22"/>
                <w:szCs w:val="22"/>
              </w:rPr>
            </w:pPr>
            <w:r w:rsidRPr="00005ADC">
              <w:rPr>
                <w:sz w:val="22"/>
                <w:szCs w:val="22"/>
              </w:rPr>
              <w:t>188</w:t>
            </w:r>
          </w:p>
        </w:tc>
        <w:tc>
          <w:tcPr>
            <w:tcW w:w="406" w:type="pct"/>
            <w:tcBorders>
              <w:top w:val="nil"/>
              <w:left w:val="nil"/>
              <w:bottom w:val="nil"/>
              <w:right w:val="nil"/>
            </w:tcBorders>
          </w:tcPr>
          <w:p w:rsidR="005E30E7" w:rsidRDefault="00005ADC">
            <w:pPr>
              <w:rPr>
                <w:sz w:val="22"/>
                <w:szCs w:val="22"/>
              </w:rPr>
            </w:pPr>
            <w:r w:rsidRPr="00005ADC">
              <w:rPr>
                <w:sz w:val="22"/>
                <w:szCs w:val="22"/>
              </w:rPr>
              <w:t>153</w:t>
            </w:r>
          </w:p>
        </w:tc>
        <w:tc>
          <w:tcPr>
            <w:tcW w:w="427" w:type="pct"/>
            <w:tcBorders>
              <w:top w:val="nil"/>
              <w:left w:val="nil"/>
              <w:bottom w:val="nil"/>
              <w:right w:val="nil"/>
            </w:tcBorders>
          </w:tcPr>
          <w:p w:rsidR="005E30E7" w:rsidRDefault="00005ADC">
            <w:pPr>
              <w:rPr>
                <w:sz w:val="22"/>
                <w:szCs w:val="22"/>
              </w:rPr>
            </w:pPr>
            <w:r w:rsidRPr="00005ADC">
              <w:rPr>
                <w:sz w:val="22"/>
                <w:szCs w:val="22"/>
              </w:rPr>
              <w:t>153</w:t>
            </w:r>
          </w:p>
        </w:tc>
        <w:tc>
          <w:tcPr>
            <w:tcW w:w="406" w:type="pct"/>
            <w:tcBorders>
              <w:top w:val="nil"/>
              <w:left w:val="nil"/>
              <w:bottom w:val="nil"/>
              <w:right w:val="nil"/>
            </w:tcBorders>
          </w:tcPr>
          <w:p w:rsidR="005E30E7" w:rsidRDefault="00005ADC">
            <w:pPr>
              <w:rPr>
                <w:sz w:val="22"/>
                <w:szCs w:val="22"/>
              </w:rPr>
            </w:pPr>
            <w:r w:rsidRPr="00005ADC">
              <w:rPr>
                <w:sz w:val="22"/>
                <w:szCs w:val="22"/>
              </w:rPr>
              <w:t>53</w:t>
            </w:r>
          </w:p>
        </w:tc>
        <w:tc>
          <w:tcPr>
            <w:tcW w:w="406" w:type="pct"/>
            <w:tcBorders>
              <w:top w:val="nil"/>
              <w:left w:val="nil"/>
              <w:bottom w:val="nil"/>
              <w:right w:val="nil"/>
            </w:tcBorders>
          </w:tcPr>
          <w:p w:rsidR="005E30E7" w:rsidRDefault="00005ADC">
            <w:pPr>
              <w:rPr>
                <w:sz w:val="22"/>
                <w:szCs w:val="22"/>
              </w:rPr>
            </w:pPr>
            <w:r w:rsidRPr="00005ADC">
              <w:rPr>
                <w:sz w:val="22"/>
                <w:szCs w:val="22"/>
              </w:rPr>
              <w:t>563</w:t>
            </w:r>
          </w:p>
        </w:tc>
        <w:tc>
          <w:tcPr>
            <w:tcW w:w="281" w:type="pct"/>
            <w:tcBorders>
              <w:top w:val="nil"/>
              <w:left w:val="nil"/>
              <w:bottom w:val="nil"/>
              <w:right w:val="nil"/>
            </w:tcBorders>
          </w:tcPr>
          <w:p w:rsidR="005E30E7" w:rsidRDefault="00005ADC">
            <w:pPr>
              <w:rPr>
                <w:sz w:val="22"/>
                <w:szCs w:val="22"/>
              </w:rPr>
            </w:pPr>
            <w:r w:rsidRPr="00005ADC">
              <w:rPr>
                <w:sz w:val="22"/>
                <w:szCs w:val="22"/>
              </w:rPr>
              <w:t>0.68</w:t>
            </w:r>
          </w:p>
        </w:tc>
        <w:tc>
          <w:tcPr>
            <w:tcW w:w="326" w:type="pct"/>
            <w:tcBorders>
              <w:top w:val="nil"/>
              <w:left w:val="nil"/>
              <w:bottom w:val="nil"/>
              <w:right w:val="nil"/>
            </w:tcBorders>
          </w:tcPr>
          <w:p w:rsidR="005E30E7" w:rsidRDefault="00005ADC">
            <w:pPr>
              <w:rPr>
                <w:sz w:val="22"/>
                <w:szCs w:val="22"/>
              </w:rPr>
            </w:pPr>
            <w:r w:rsidRPr="00005ADC">
              <w:rPr>
                <w:sz w:val="22"/>
                <w:szCs w:val="22"/>
              </w:rPr>
              <w:t>2.97</w:t>
            </w:r>
          </w:p>
        </w:tc>
      </w:tr>
      <w:tr w:rsidR="00267412" w:rsidRPr="00BC416B" w:rsidTr="00267412">
        <w:tc>
          <w:tcPr>
            <w:tcW w:w="771" w:type="pct"/>
            <w:vMerge/>
            <w:tcBorders>
              <w:left w:val="nil"/>
              <w:right w:val="nil"/>
            </w:tcBorders>
          </w:tcPr>
          <w:p w:rsidR="005E30E7" w:rsidRDefault="005E30E7">
            <w:pPr>
              <w:rPr>
                <w:b/>
                <w:sz w:val="22"/>
                <w:szCs w:val="22"/>
              </w:rPr>
            </w:pPr>
          </w:p>
        </w:tc>
        <w:tc>
          <w:tcPr>
            <w:tcW w:w="775" w:type="pct"/>
            <w:tcBorders>
              <w:top w:val="nil"/>
              <w:left w:val="nil"/>
              <w:bottom w:val="nil"/>
              <w:right w:val="nil"/>
            </w:tcBorders>
          </w:tcPr>
          <w:p w:rsidR="005E30E7" w:rsidRDefault="00005ADC">
            <w:pPr>
              <w:rPr>
                <w:sz w:val="22"/>
                <w:szCs w:val="22"/>
              </w:rPr>
            </w:pPr>
            <w:r w:rsidRPr="00005ADC">
              <w:rPr>
                <w:b/>
                <w:sz w:val="22"/>
                <w:szCs w:val="22"/>
              </w:rPr>
              <w:t>Broadened</w:t>
            </w:r>
          </w:p>
        </w:tc>
        <w:tc>
          <w:tcPr>
            <w:tcW w:w="796" w:type="pct"/>
            <w:tcBorders>
              <w:top w:val="nil"/>
              <w:left w:val="nil"/>
              <w:bottom w:val="nil"/>
              <w:right w:val="nil"/>
            </w:tcBorders>
          </w:tcPr>
          <w:p w:rsidR="005E30E7" w:rsidRDefault="00005ADC">
            <w:pPr>
              <w:rPr>
                <w:sz w:val="22"/>
                <w:szCs w:val="22"/>
              </w:rPr>
            </w:pPr>
            <w:r w:rsidRPr="00005ADC">
              <w:rPr>
                <w:sz w:val="22"/>
                <w:szCs w:val="22"/>
              </w:rPr>
              <w:t>1–2000</w:t>
            </w:r>
          </w:p>
        </w:tc>
        <w:tc>
          <w:tcPr>
            <w:tcW w:w="406" w:type="pct"/>
            <w:tcBorders>
              <w:top w:val="nil"/>
              <w:left w:val="nil"/>
              <w:bottom w:val="nil"/>
              <w:right w:val="nil"/>
            </w:tcBorders>
          </w:tcPr>
          <w:p w:rsidR="005E30E7" w:rsidRDefault="00005ADC">
            <w:pPr>
              <w:rPr>
                <w:sz w:val="22"/>
                <w:szCs w:val="22"/>
              </w:rPr>
            </w:pPr>
            <w:r w:rsidRPr="00005ADC">
              <w:rPr>
                <w:sz w:val="22"/>
                <w:szCs w:val="22"/>
              </w:rPr>
              <w:t>658</w:t>
            </w:r>
          </w:p>
        </w:tc>
        <w:tc>
          <w:tcPr>
            <w:tcW w:w="406" w:type="pct"/>
            <w:tcBorders>
              <w:top w:val="nil"/>
              <w:left w:val="nil"/>
              <w:bottom w:val="nil"/>
              <w:right w:val="nil"/>
            </w:tcBorders>
          </w:tcPr>
          <w:p w:rsidR="005E30E7" w:rsidRDefault="00005ADC">
            <w:pPr>
              <w:rPr>
                <w:sz w:val="22"/>
                <w:szCs w:val="22"/>
              </w:rPr>
            </w:pPr>
            <w:r w:rsidRPr="00005ADC">
              <w:rPr>
                <w:sz w:val="22"/>
                <w:szCs w:val="22"/>
              </w:rPr>
              <w:t>662</w:t>
            </w:r>
          </w:p>
        </w:tc>
        <w:tc>
          <w:tcPr>
            <w:tcW w:w="427" w:type="pct"/>
            <w:tcBorders>
              <w:top w:val="nil"/>
              <w:left w:val="nil"/>
              <w:bottom w:val="nil"/>
              <w:right w:val="nil"/>
            </w:tcBorders>
          </w:tcPr>
          <w:p w:rsidR="005E30E7" w:rsidRDefault="00005ADC">
            <w:pPr>
              <w:rPr>
                <w:sz w:val="22"/>
                <w:szCs w:val="22"/>
              </w:rPr>
            </w:pPr>
            <w:r w:rsidRPr="00005ADC">
              <w:rPr>
                <w:sz w:val="22"/>
                <w:szCs w:val="22"/>
              </w:rPr>
              <w:t>688</w:t>
            </w:r>
          </w:p>
        </w:tc>
        <w:tc>
          <w:tcPr>
            <w:tcW w:w="406" w:type="pct"/>
            <w:tcBorders>
              <w:top w:val="nil"/>
              <w:left w:val="nil"/>
              <w:bottom w:val="nil"/>
              <w:right w:val="nil"/>
            </w:tcBorders>
          </w:tcPr>
          <w:p w:rsidR="005E30E7" w:rsidRDefault="00005ADC">
            <w:pPr>
              <w:rPr>
                <w:sz w:val="22"/>
                <w:szCs w:val="22"/>
              </w:rPr>
            </w:pPr>
            <w:r w:rsidRPr="00005ADC">
              <w:rPr>
                <w:sz w:val="22"/>
                <w:szCs w:val="22"/>
              </w:rPr>
              <w:t>217</w:t>
            </w:r>
          </w:p>
        </w:tc>
        <w:tc>
          <w:tcPr>
            <w:tcW w:w="406" w:type="pct"/>
            <w:tcBorders>
              <w:top w:val="nil"/>
              <w:left w:val="nil"/>
              <w:bottom w:val="nil"/>
              <w:right w:val="nil"/>
            </w:tcBorders>
          </w:tcPr>
          <w:p w:rsidR="005E30E7" w:rsidRDefault="00005ADC">
            <w:pPr>
              <w:rPr>
                <w:sz w:val="22"/>
                <w:szCs w:val="22"/>
              </w:rPr>
            </w:pPr>
            <w:r w:rsidRPr="00005ADC">
              <w:rPr>
                <w:sz w:val="22"/>
                <w:szCs w:val="22"/>
              </w:rPr>
              <w:t>1070</w:t>
            </w:r>
          </w:p>
        </w:tc>
        <w:tc>
          <w:tcPr>
            <w:tcW w:w="281" w:type="pct"/>
            <w:tcBorders>
              <w:top w:val="nil"/>
              <w:left w:val="nil"/>
              <w:bottom w:val="nil"/>
              <w:right w:val="nil"/>
            </w:tcBorders>
          </w:tcPr>
          <w:p w:rsidR="005E30E7" w:rsidRDefault="00005ADC">
            <w:pPr>
              <w:rPr>
                <w:sz w:val="22"/>
                <w:szCs w:val="22"/>
              </w:rPr>
            </w:pPr>
            <w:r w:rsidRPr="00005ADC">
              <w:rPr>
                <w:sz w:val="22"/>
                <w:szCs w:val="22"/>
              </w:rPr>
              <w:t>0.43</w:t>
            </w:r>
          </w:p>
        </w:tc>
        <w:tc>
          <w:tcPr>
            <w:tcW w:w="326" w:type="pct"/>
            <w:tcBorders>
              <w:top w:val="nil"/>
              <w:left w:val="nil"/>
              <w:bottom w:val="nil"/>
              <w:right w:val="nil"/>
            </w:tcBorders>
          </w:tcPr>
          <w:p w:rsidR="005E30E7" w:rsidRDefault="00005ADC">
            <w:pPr>
              <w:rPr>
                <w:sz w:val="22"/>
                <w:szCs w:val="22"/>
              </w:rPr>
            </w:pPr>
            <w:r w:rsidRPr="00005ADC">
              <w:rPr>
                <w:sz w:val="22"/>
                <w:szCs w:val="22"/>
              </w:rPr>
              <w:t>1.49</w:t>
            </w:r>
          </w:p>
        </w:tc>
      </w:tr>
      <w:tr w:rsidR="00267412" w:rsidRPr="00BC416B" w:rsidTr="00267412">
        <w:tc>
          <w:tcPr>
            <w:tcW w:w="771" w:type="pct"/>
            <w:vMerge/>
            <w:tcBorders>
              <w:left w:val="nil"/>
              <w:right w:val="nil"/>
            </w:tcBorders>
          </w:tcPr>
          <w:p w:rsidR="005E30E7" w:rsidRDefault="005E30E7">
            <w:pPr>
              <w:jc w:val="right"/>
              <w:rPr>
                <w:sz w:val="22"/>
                <w:szCs w:val="22"/>
              </w:rPr>
            </w:pPr>
          </w:p>
        </w:tc>
        <w:tc>
          <w:tcPr>
            <w:tcW w:w="775" w:type="pct"/>
            <w:tcBorders>
              <w:top w:val="nil"/>
              <w:left w:val="nil"/>
              <w:bottom w:val="nil"/>
              <w:right w:val="nil"/>
            </w:tcBorders>
          </w:tcPr>
          <w:p w:rsidR="005E30E7" w:rsidRDefault="00005ADC">
            <w:pPr>
              <w:rPr>
                <w:sz w:val="22"/>
                <w:szCs w:val="22"/>
              </w:rPr>
            </w:pPr>
            <w:r w:rsidRPr="00005ADC">
              <w:rPr>
                <w:sz w:val="22"/>
                <w:szCs w:val="22"/>
              </w:rPr>
              <w:t>Sex ratio = 1:5</w:t>
            </w:r>
          </w:p>
        </w:tc>
        <w:tc>
          <w:tcPr>
            <w:tcW w:w="796" w:type="pct"/>
            <w:tcBorders>
              <w:top w:val="nil"/>
              <w:left w:val="nil"/>
              <w:bottom w:val="nil"/>
              <w:right w:val="nil"/>
            </w:tcBorders>
          </w:tcPr>
          <w:p w:rsidR="005E30E7" w:rsidRDefault="005E30E7">
            <w:pPr>
              <w:rPr>
                <w:sz w:val="22"/>
                <w:szCs w:val="22"/>
              </w:rPr>
            </w:pPr>
          </w:p>
        </w:tc>
        <w:tc>
          <w:tcPr>
            <w:tcW w:w="406" w:type="pct"/>
            <w:tcBorders>
              <w:top w:val="nil"/>
              <w:left w:val="nil"/>
              <w:bottom w:val="nil"/>
              <w:right w:val="nil"/>
            </w:tcBorders>
          </w:tcPr>
          <w:p w:rsidR="005E30E7" w:rsidRDefault="00005ADC">
            <w:pPr>
              <w:rPr>
                <w:sz w:val="22"/>
                <w:szCs w:val="22"/>
              </w:rPr>
            </w:pPr>
            <w:r w:rsidRPr="00005ADC">
              <w:rPr>
                <w:sz w:val="22"/>
                <w:szCs w:val="22"/>
              </w:rPr>
              <w:t>1200</w:t>
            </w:r>
          </w:p>
        </w:tc>
        <w:tc>
          <w:tcPr>
            <w:tcW w:w="406" w:type="pct"/>
            <w:tcBorders>
              <w:top w:val="nil"/>
              <w:left w:val="nil"/>
              <w:bottom w:val="nil"/>
              <w:right w:val="nil"/>
            </w:tcBorders>
          </w:tcPr>
          <w:p w:rsidR="005E30E7" w:rsidRDefault="00005ADC">
            <w:pPr>
              <w:rPr>
                <w:sz w:val="22"/>
                <w:szCs w:val="22"/>
              </w:rPr>
            </w:pPr>
            <w:r w:rsidRPr="00005ADC">
              <w:rPr>
                <w:sz w:val="22"/>
                <w:szCs w:val="22"/>
              </w:rPr>
              <w:t>1250</w:t>
            </w:r>
          </w:p>
        </w:tc>
        <w:tc>
          <w:tcPr>
            <w:tcW w:w="427" w:type="pct"/>
            <w:tcBorders>
              <w:top w:val="nil"/>
              <w:left w:val="nil"/>
              <w:bottom w:val="nil"/>
              <w:right w:val="nil"/>
            </w:tcBorders>
          </w:tcPr>
          <w:p w:rsidR="005E30E7" w:rsidRDefault="00005ADC">
            <w:pPr>
              <w:rPr>
                <w:sz w:val="22"/>
                <w:szCs w:val="22"/>
              </w:rPr>
            </w:pPr>
            <w:r w:rsidRPr="00005ADC">
              <w:rPr>
                <w:sz w:val="22"/>
                <w:szCs w:val="22"/>
              </w:rPr>
              <w:t>1360</w:t>
            </w:r>
          </w:p>
        </w:tc>
        <w:tc>
          <w:tcPr>
            <w:tcW w:w="406" w:type="pct"/>
            <w:tcBorders>
              <w:top w:val="nil"/>
              <w:left w:val="nil"/>
              <w:bottom w:val="nil"/>
              <w:right w:val="nil"/>
            </w:tcBorders>
          </w:tcPr>
          <w:p w:rsidR="005E30E7" w:rsidRDefault="00005ADC">
            <w:pPr>
              <w:rPr>
                <w:sz w:val="22"/>
                <w:szCs w:val="22"/>
              </w:rPr>
            </w:pPr>
            <w:r w:rsidRPr="00005ADC">
              <w:rPr>
                <w:sz w:val="22"/>
                <w:szCs w:val="22"/>
              </w:rPr>
              <w:t>469</w:t>
            </w:r>
          </w:p>
        </w:tc>
        <w:tc>
          <w:tcPr>
            <w:tcW w:w="406" w:type="pct"/>
            <w:tcBorders>
              <w:top w:val="nil"/>
              <w:left w:val="nil"/>
              <w:bottom w:val="nil"/>
              <w:right w:val="nil"/>
            </w:tcBorders>
          </w:tcPr>
          <w:p w:rsidR="005E30E7" w:rsidRDefault="00005ADC">
            <w:pPr>
              <w:rPr>
                <w:sz w:val="22"/>
                <w:szCs w:val="22"/>
              </w:rPr>
            </w:pPr>
            <w:r w:rsidRPr="00005ADC">
              <w:rPr>
                <w:sz w:val="22"/>
                <w:szCs w:val="22"/>
              </w:rPr>
              <w:t>1810</w:t>
            </w:r>
          </w:p>
        </w:tc>
        <w:tc>
          <w:tcPr>
            <w:tcW w:w="281" w:type="pct"/>
            <w:tcBorders>
              <w:top w:val="nil"/>
              <w:left w:val="nil"/>
              <w:bottom w:val="nil"/>
              <w:right w:val="nil"/>
            </w:tcBorders>
          </w:tcPr>
          <w:p w:rsidR="005E30E7" w:rsidRDefault="00005ADC">
            <w:pPr>
              <w:rPr>
                <w:sz w:val="22"/>
                <w:szCs w:val="22"/>
              </w:rPr>
            </w:pPr>
            <w:r w:rsidRPr="00005ADC">
              <w:rPr>
                <w:sz w:val="22"/>
                <w:szCs w:val="22"/>
              </w:rPr>
              <w:t>0.48</w:t>
            </w:r>
          </w:p>
        </w:tc>
        <w:tc>
          <w:tcPr>
            <w:tcW w:w="326" w:type="pct"/>
            <w:tcBorders>
              <w:top w:val="nil"/>
              <w:left w:val="nil"/>
              <w:bottom w:val="nil"/>
              <w:right w:val="nil"/>
            </w:tcBorders>
          </w:tcPr>
          <w:p w:rsidR="005E30E7" w:rsidRDefault="00005ADC">
            <w:pPr>
              <w:rPr>
                <w:sz w:val="22"/>
                <w:szCs w:val="22"/>
              </w:rPr>
            </w:pPr>
            <w:r w:rsidRPr="00005ADC">
              <w:rPr>
                <w:sz w:val="22"/>
                <w:szCs w:val="22"/>
              </w:rPr>
              <w:t>3.64</w:t>
            </w:r>
          </w:p>
        </w:tc>
      </w:tr>
      <w:tr w:rsidR="00267412" w:rsidRPr="00BC416B" w:rsidTr="00267412">
        <w:tc>
          <w:tcPr>
            <w:tcW w:w="771" w:type="pct"/>
            <w:vMerge/>
            <w:tcBorders>
              <w:left w:val="nil"/>
              <w:right w:val="nil"/>
            </w:tcBorders>
          </w:tcPr>
          <w:p w:rsidR="005E30E7" w:rsidRDefault="005E30E7">
            <w:pPr>
              <w:jc w:val="right"/>
              <w:rPr>
                <w:sz w:val="22"/>
                <w:szCs w:val="22"/>
              </w:rPr>
            </w:pPr>
          </w:p>
        </w:tc>
        <w:tc>
          <w:tcPr>
            <w:tcW w:w="775" w:type="pct"/>
            <w:tcBorders>
              <w:top w:val="nil"/>
              <w:left w:val="nil"/>
              <w:bottom w:val="nil"/>
              <w:right w:val="nil"/>
            </w:tcBorders>
          </w:tcPr>
          <w:p w:rsidR="005E30E7" w:rsidRDefault="00005ADC">
            <w:pPr>
              <w:rPr>
                <w:sz w:val="22"/>
                <w:szCs w:val="22"/>
              </w:rPr>
            </w:pPr>
            <w:r w:rsidRPr="00005ADC">
              <w:rPr>
                <w:sz w:val="22"/>
                <w:szCs w:val="22"/>
              </w:rPr>
              <w:t xml:space="preserve">Broadened </w:t>
            </w:r>
            <w:r w:rsidRPr="00005ADC">
              <w:rPr>
                <w:i/>
                <w:sz w:val="22"/>
                <w:szCs w:val="22"/>
              </w:rPr>
              <w:t>µ</w:t>
            </w:r>
            <w:proofErr w:type="spellStart"/>
            <w:r w:rsidRPr="00005ADC">
              <w:rPr>
                <w:sz w:val="22"/>
                <w:szCs w:val="22"/>
                <w:vertAlign w:val="subscript"/>
              </w:rPr>
              <w:t>seq</w:t>
            </w:r>
            <w:proofErr w:type="spellEnd"/>
          </w:p>
        </w:tc>
        <w:tc>
          <w:tcPr>
            <w:tcW w:w="796" w:type="pct"/>
            <w:tcBorders>
              <w:top w:val="nil"/>
              <w:left w:val="nil"/>
              <w:bottom w:val="nil"/>
              <w:right w:val="nil"/>
            </w:tcBorders>
          </w:tcPr>
          <w:p w:rsidR="005E30E7" w:rsidRDefault="005E30E7">
            <w:pPr>
              <w:rPr>
                <w:sz w:val="22"/>
                <w:szCs w:val="22"/>
              </w:rPr>
            </w:pPr>
          </w:p>
        </w:tc>
        <w:tc>
          <w:tcPr>
            <w:tcW w:w="406" w:type="pct"/>
            <w:tcBorders>
              <w:top w:val="nil"/>
              <w:left w:val="nil"/>
              <w:bottom w:val="nil"/>
              <w:right w:val="nil"/>
            </w:tcBorders>
          </w:tcPr>
          <w:p w:rsidR="005E30E7" w:rsidRDefault="00005ADC">
            <w:pPr>
              <w:rPr>
                <w:sz w:val="22"/>
                <w:szCs w:val="22"/>
              </w:rPr>
            </w:pPr>
            <w:r w:rsidRPr="00005ADC">
              <w:rPr>
                <w:sz w:val="22"/>
                <w:szCs w:val="22"/>
              </w:rPr>
              <w:t>660</w:t>
            </w:r>
          </w:p>
        </w:tc>
        <w:tc>
          <w:tcPr>
            <w:tcW w:w="406" w:type="pct"/>
            <w:tcBorders>
              <w:top w:val="nil"/>
              <w:left w:val="nil"/>
              <w:bottom w:val="nil"/>
              <w:right w:val="nil"/>
            </w:tcBorders>
          </w:tcPr>
          <w:p w:rsidR="005E30E7" w:rsidRDefault="00005ADC">
            <w:pPr>
              <w:rPr>
                <w:sz w:val="22"/>
                <w:szCs w:val="22"/>
              </w:rPr>
            </w:pPr>
            <w:r w:rsidRPr="00005ADC">
              <w:rPr>
                <w:sz w:val="22"/>
                <w:szCs w:val="22"/>
              </w:rPr>
              <w:t>667</w:t>
            </w:r>
          </w:p>
        </w:tc>
        <w:tc>
          <w:tcPr>
            <w:tcW w:w="427" w:type="pct"/>
            <w:tcBorders>
              <w:top w:val="nil"/>
              <w:left w:val="nil"/>
              <w:bottom w:val="nil"/>
              <w:right w:val="nil"/>
            </w:tcBorders>
          </w:tcPr>
          <w:p w:rsidR="005E30E7" w:rsidRDefault="00005ADC">
            <w:pPr>
              <w:rPr>
                <w:sz w:val="22"/>
                <w:szCs w:val="22"/>
              </w:rPr>
            </w:pPr>
            <w:r w:rsidRPr="00005ADC">
              <w:rPr>
                <w:sz w:val="22"/>
                <w:szCs w:val="22"/>
              </w:rPr>
              <w:t>678</w:t>
            </w:r>
          </w:p>
        </w:tc>
        <w:tc>
          <w:tcPr>
            <w:tcW w:w="406" w:type="pct"/>
            <w:tcBorders>
              <w:top w:val="nil"/>
              <w:left w:val="nil"/>
              <w:bottom w:val="nil"/>
              <w:right w:val="nil"/>
            </w:tcBorders>
          </w:tcPr>
          <w:p w:rsidR="005E30E7" w:rsidRDefault="00005ADC">
            <w:pPr>
              <w:rPr>
                <w:sz w:val="22"/>
                <w:szCs w:val="22"/>
              </w:rPr>
            </w:pPr>
            <w:r w:rsidRPr="00005ADC">
              <w:rPr>
                <w:sz w:val="22"/>
                <w:szCs w:val="22"/>
              </w:rPr>
              <w:t>228</w:t>
            </w:r>
          </w:p>
        </w:tc>
        <w:tc>
          <w:tcPr>
            <w:tcW w:w="406" w:type="pct"/>
            <w:tcBorders>
              <w:top w:val="nil"/>
              <w:left w:val="nil"/>
              <w:bottom w:val="nil"/>
              <w:right w:val="nil"/>
            </w:tcBorders>
          </w:tcPr>
          <w:p w:rsidR="005E30E7" w:rsidRDefault="00005ADC">
            <w:pPr>
              <w:rPr>
                <w:sz w:val="22"/>
                <w:szCs w:val="22"/>
              </w:rPr>
            </w:pPr>
            <w:r w:rsidRPr="00005ADC">
              <w:rPr>
                <w:sz w:val="22"/>
                <w:szCs w:val="22"/>
              </w:rPr>
              <w:t>1090</w:t>
            </w:r>
          </w:p>
        </w:tc>
        <w:tc>
          <w:tcPr>
            <w:tcW w:w="281" w:type="pct"/>
            <w:tcBorders>
              <w:top w:val="nil"/>
              <w:left w:val="nil"/>
              <w:bottom w:val="nil"/>
              <w:right w:val="nil"/>
            </w:tcBorders>
          </w:tcPr>
          <w:p w:rsidR="005E30E7" w:rsidRDefault="00005ADC">
            <w:pPr>
              <w:rPr>
                <w:sz w:val="22"/>
                <w:szCs w:val="22"/>
              </w:rPr>
            </w:pPr>
            <w:r w:rsidRPr="00005ADC">
              <w:rPr>
                <w:sz w:val="22"/>
                <w:szCs w:val="22"/>
              </w:rPr>
              <w:t>0.42</w:t>
            </w:r>
          </w:p>
        </w:tc>
        <w:tc>
          <w:tcPr>
            <w:tcW w:w="326" w:type="pct"/>
            <w:tcBorders>
              <w:top w:val="nil"/>
              <w:left w:val="nil"/>
              <w:bottom w:val="nil"/>
              <w:right w:val="nil"/>
            </w:tcBorders>
          </w:tcPr>
          <w:p w:rsidR="005E30E7" w:rsidRDefault="00005ADC">
            <w:pPr>
              <w:rPr>
                <w:sz w:val="22"/>
                <w:szCs w:val="22"/>
              </w:rPr>
            </w:pPr>
            <w:r w:rsidRPr="00005ADC">
              <w:rPr>
                <w:sz w:val="22"/>
                <w:szCs w:val="22"/>
              </w:rPr>
              <w:t>1.30</w:t>
            </w:r>
          </w:p>
        </w:tc>
      </w:tr>
      <w:tr w:rsidR="00267412" w:rsidRPr="00BC416B" w:rsidTr="0038158B">
        <w:tc>
          <w:tcPr>
            <w:tcW w:w="771" w:type="pct"/>
            <w:vMerge/>
            <w:tcBorders>
              <w:left w:val="nil"/>
              <w:bottom w:val="nil"/>
              <w:right w:val="nil"/>
            </w:tcBorders>
          </w:tcPr>
          <w:p w:rsidR="005E30E7" w:rsidRDefault="005E30E7">
            <w:pPr>
              <w:jc w:val="right"/>
              <w:rPr>
                <w:sz w:val="22"/>
                <w:szCs w:val="22"/>
              </w:rPr>
            </w:pPr>
          </w:p>
        </w:tc>
        <w:tc>
          <w:tcPr>
            <w:tcW w:w="775" w:type="pct"/>
            <w:tcBorders>
              <w:top w:val="nil"/>
              <w:left w:val="nil"/>
              <w:bottom w:val="nil"/>
              <w:right w:val="nil"/>
            </w:tcBorders>
          </w:tcPr>
          <w:p w:rsidR="005E30E7" w:rsidRDefault="00005ADC">
            <w:pPr>
              <w:rPr>
                <w:sz w:val="22"/>
                <w:szCs w:val="22"/>
              </w:rPr>
            </w:pPr>
            <w:r w:rsidRPr="00005ADC">
              <w:rPr>
                <w:sz w:val="22"/>
                <w:szCs w:val="22"/>
              </w:rPr>
              <w:t>Microsatellites only</w:t>
            </w:r>
          </w:p>
        </w:tc>
        <w:tc>
          <w:tcPr>
            <w:tcW w:w="796" w:type="pct"/>
            <w:tcBorders>
              <w:top w:val="nil"/>
              <w:left w:val="nil"/>
              <w:bottom w:val="nil"/>
              <w:right w:val="nil"/>
            </w:tcBorders>
          </w:tcPr>
          <w:p w:rsidR="005E30E7" w:rsidRDefault="005E30E7">
            <w:pPr>
              <w:rPr>
                <w:sz w:val="22"/>
                <w:szCs w:val="22"/>
              </w:rPr>
            </w:pPr>
          </w:p>
        </w:tc>
        <w:tc>
          <w:tcPr>
            <w:tcW w:w="406" w:type="pct"/>
            <w:tcBorders>
              <w:top w:val="nil"/>
              <w:left w:val="nil"/>
              <w:bottom w:val="nil"/>
              <w:right w:val="nil"/>
            </w:tcBorders>
          </w:tcPr>
          <w:p w:rsidR="005E30E7" w:rsidRDefault="00005ADC">
            <w:pPr>
              <w:rPr>
                <w:sz w:val="22"/>
                <w:szCs w:val="22"/>
              </w:rPr>
            </w:pPr>
            <w:r w:rsidRPr="00005ADC">
              <w:rPr>
                <w:sz w:val="22"/>
                <w:szCs w:val="22"/>
              </w:rPr>
              <w:t>665</w:t>
            </w:r>
          </w:p>
        </w:tc>
        <w:tc>
          <w:tcPr>
            <w:tcW w:w="406" w:type="pct"/>
            <w:tcBorders>
              <w:top w:val="nil"/>
              <w:left w:val="nil"/>
              <w:bottom w:val="nil"/>
              <w:right w:val="nil"/>
            </w:tcBorders>
          </w:tcPr>
          <w:p w:rsidR="005E30E7" w:rsidRDefault="00005ADC">
            <w:pPr>
              <w:rPr>
                <w:sz w:val="22"/>
                <w:szCs w:val="22"/>
              </w:rPr>
            </w:pPr>
            <w:r w:rsidRPr="00005ADC">
              <w:rPr>
                <w:sz w:val="22"/>
                <w:szCs w:val="22"/>
              </w:rPr>
              <w:t>655</w:t>
            </w:r>
          </w:p>
        </w:tc>
        <w:tc>
          <w:tcPr>
            <w:tcW w:w="427" w:type="pct"/>
            <w:tcBorders>
              <w:top w:val="nil"/>
              <w:left w:val="nil"/>
              <w:bottom w:val="nil"/>
              <w:right w:val="nil"/>
            </w:tcBorders>
          </w:tcPr>
          <w:p w:rsidR="005E30E7" w:rsidRDefault="00005ADC">
            <w:pPr>
              <w:rPr>
                <w:sz w:val="22"/>
                <w:szCs w:val="22"/>
              </w:rPr>
            </w:pPr>
            <w:r w:rsidRPr="00005ADC">
              <w:rPr>
                <w:sz w:val="22"/>
                <w:szCs w:val="22"/>
              </w:rPr>
              <w:t>593</w:t>
            </w:r>
          </w:p>
        </w:tc>
        <w:tc>
          <w:tcPr>
            <w:tcW w:w="406" w:type="pct"/>
            <w:tcBorders>
              <w:top w:val="nil"/>
              <w:left w:val="nil"/>
              <w:bottom w:val="nil"/>
              <w:right w:val="nil"/>
            </w:tcBorders>
          </w:tcPr>
          <w:p w:rsidR="005E30E7" w:rsidRDefault="00005ADC">
            <w:pPr>
              <w:rPr>
                <w:sz w:val="22"/>
                <w:szCs w:val="22"/>
              </w:rPr>
            </w:pPr>
            <w:r w:rsidRPr="00005ADC">
              <w:rPr>
                <w:sz w:val="22"/>
                <w:szCs w:val="22"/>
              </w:rPr>
              <w:t>216</w:t>
            </w:r>
          </w:p>
        </w:tc>
        <w:tc>
          <w:tcPr>
            <w:tcW w:w="406" w:type="pct"/>
            <w:tcBorders>
              <w:top w:val="nil"/>
              <w:left w:val="nil"/>
              <w:bottom w:val="nil"/>
              <w:right w:val="nil"/>
            </w:tcBorders>
          </w:tcPr>
          <w:p w:rsidR="005E30E7" w:rsidRDefault="00005ADC">
            <w:pPr>
              <w:rPr>
                <w:sz w:val="22"/>
                <w:szCs w:val="22"/>
              </w:rPr>
            </w:pPr>
            <w:r w:rsidRPr="00005ADC">
              <w:rPr>
                <w:sz w:val="22"/>
                <w:szCs w:val="22"/>
              </w:rPr>
              <w:t>1100</w:t>
            </w:r>
          </w:p>
        </w:tc>
        <w:tc>
          <w:tcPr>
            <w:tcW w:w="281" w:type="pct"/>
            <w:tcBorders>
              <w:top w:val="nil"/>
              <w:left w:val="nil"/>
              <w:bottom w:val="nil"/>
              <w:right w:val="nil"/>
            </w:tcBorders>
          </w:tcPr>
          <w:p w:rsidR="005E30E7" w:rsidRDefault="00005ADC">
            <w:pPr>
              <w:rPr>
                <w:sz w:val="22"/>
                <w:szCs w:val="22"/>
              </w:rPr>
            </w:pPr>
            <w:r w:rsidRPr="00005ADC">
              <w:rPr>
                <w:sz w:val="22"/>
                <w:szCs w:val="22"/>
              </w:rPr>
              <w:t>0.33</w:t>
            </w:r>
          </w:p>
        </w:tc>
        <w:tc>
          <w:tcPr>
            <w:tcW w:w="326" w:type="pct"/>
            <w:tcBorders>
              <w:top w:val="nil"/>
              <w:left w:val="nil"/>
              <w:bottom w:val="nil"/>
              <w:right w:val="nil"/>
            </w:tcBorders>
          </w:tcPr>
          <w:p w:rsidR="005E30E7" w:rsidRDefault="00005ADC">
            <w:pPr>
              <w:rPr>
                <w:sz w:val="22"/>
                <w:szCs w:val="22"/>
              </w:rPr>
            </w:pPr>
            <w:r w:rsidRPr="00005ADC">
              <w:rPr>
                <w:sz w:val="22"/>
                <w:szCs w:val="22"/>
              </w:rPr>
              <w:t>0.98</w:t>
            </w:r>
          </w:p>
        </w:tc>
      </w:tr>
      <w:tr w:rsidR="00267412" w:rsidRPr="00BC416B" w:rsidTr="0038158B">
        <w:tc>
          <w:tcPr>
            <w:tcW w:w="771" w:type="pct"/>
            <w:vMerge w:val="restart"/>
            <w:tcBorders>
              <w:top w:val="nil"/>
              <w:left w:val="nil"/>
              <w:bottom w:val="nil"/>
              <w:right w:val="nil"/>
            </w:tcBorders>
          </w:tcPr>
          <w:p w:rsidR="005E30E7" w:rsidRDefault="00005ADC">
            <w:pPr>
              <w:rPr>
                <w:b/>
                <w:sz w:val="22"/>
                <w:szCs w:val="22"/>
              </w:rPr>
            </w:pPr>
            <w:r w:rsidRPr="00005ADC">
              <w:rPr>
                <w:i/>
                <w:sz w:val="22"/>
                <w:szCs w:val="22"/>
              </w:rPr>
              <w:t>N</w:t>
            </w:r>
            <w:r w:rsidRPr="00005ADC">
              <w:rPr>
                <w:i/>
                <w:sz w:val="22"/>
                <w:szCs w:val="22"/>
                <w:vertAlign w:val="subscript"/>
              </w:rPr>
              <w:t>e-historic</w:t>
            </w:r>
            <w:r w:rsidR="00911F13">
              <w:rPr>
                <w:i/>
                <w:sz w:val="22"/>
                <w:szCs w:val="22"/>
                <w:vertAlign w:val="subscript"/>
              </w:rPr>
              <w:t>al</w:t>
            </w:r>
          </w:p>
        </w:tc>
        <w:tc>
          <w:tcPr>
            <w:tcW w:w="775" w:type="pct"/>
            <w:tcBorders>
              <w:top w:val="nil"/>
              <w:left w:val="nil"/>
              <w:bottom w:val="nil"/>
              <w:right w:val="nil"/>
            </w:tcBorders>
          </w:tcPr>
          <w:p w:rsidR="005E30E7" w:rsidRDefault="00005ADC">
            <w:pPr>
              <w:rPr>
                <w:sz w:val="22"/>
                <w:szCs w:val="22"/>
              </w:rPr>
            </w:pPr>
            <w:r w:rsidRPr="00005ADC">
              <w:rPr>
                <w:b/>
                <w:sz w:val="22"/>
                <w:szCs w:val="22"/>
              </w:rPr>
              <w:t>Initial</w:t>
            </w:r>
          </w:p>
        </w:tc>
        <w:tc>
          <w:tcPr>
            <w:tcW w:w="796" w:type="pct"/>
            <w:tcBorders>
              <w:top w:val="nil"/>
              <w:left w:val="nil"/>
              <w:bottom w:val="nil"/>
              <w:right w:val="nil"/>
            </w:tcBorders>
          </w:tcPr>
          <w:p w:rsidR="005E30E7" w:rsidRDefault="00005ADC">
            <w:pPr>
              <w:rPr>
                <w:sz w:val="22"/>
                <w:szCs w:val="22"/>
              </w:rPr>
            </w:pPr>
            <w:r w:rsidRPr="00005ADC">
              <w:rPr>
                <w:sz w:val="22"/>
                <w:szCs w:val="22"/>
              </w:rPr>
              <w:t>1–1.5×10</w:t>
            </w:r>
            <w:r w:rsidRPr="00005ADC">
              <w:rPr>
                <w:sz w:val="22"/>
                <w:szCs w:val="22"/>
                <w:vertAlign w:val="superscript"/>
              </w:rPr>
              <w:t>6</w:t>
            </w:r>
          </w:p>
        </w:tc>
        <w:tc>
          <w:tcPr>
            <w:tcW w:w="406" w:type="pct"/>
            <w:tcBorders>
              <w:top w:val="nil"/>
              <w:left w:val="nil"/>
              <w:bottom w:val="nil"/>
              <w:right w:val="nil"/>
            </w:tcBorders>
          </w:tcPr>
          <w:p w:rsidR="005E30E7" w:rsidRDefault="00005ADC">
            <w:pPr>
              <w:rPr>
                <w:sz w:val="22"/>
                <w:szCs w:val="22"/>
              </w:rPr>
            </w:pPr>
            <w:r w:rsidRPr="00005ADC">
              <w:rPr>
                <w:sz w:val="22"/>
                <w:szCs w:val="22"/>
              </w:rPr>
              <w:t>7.77×10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7.63×10</w:t>
            </w:r>
            <w:r w:rsidRPr="00005ADC">
              <w:rPr>
                <w:sz w:val="22"/>
                <w:szCs w:val="22"/>
                <w:vertAlign w:val="superscript"/>
              </w:rPr>
              <w:t>5</w:t>
            </w:r>
          </w:p>
        </w:tc>
        <w:tc>
          <w:tcPr>
            <w:tcW w:w="427" w:type="pct"/>
            <w:tcBorders>
              <w:top w:val="nil"/>
              <w:left w:val="nil"/>
              <w:bottom w:val="nil"/>
              <w:right w:val="nil"/>
            </w:tcBorders>
          </w:tcPr>
          <w:p w:rsidR="005E30E7" w:rsidRDefault="00005ADC">
            <w:pPr>
              <w:rPr>
                <w:sz w:val="22"/>
                <w:szCs w:val="22"/>
              </w:rPr>
            </w:pPr>
            <w:r w:rsidRPr="00005ADC">
              <w:rPr>
                <w:sz w:val="22"/>
                <w:szCs w:val="22"/>
              </w:rPr>
              <w:t>3.96×10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1.55×10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1.43×10</w:t>
            </w:r>
            <w:r w:rsidRPr="00005ADC">
              <w:rPr>
                <w:sz w:val="22"/>
                <w:szCs w:val="22"/>
                <w:vertAlign w:val="superscript"/>
              </w:rPr>
              <w:t>6</w:t>
            </w:r>
          </w:p>
        </w:tc>
        <w:tc>
          <w:tcPr>
            <w:tcW w:w="281" w:type="pct"/>
            <w:tcBorders>
              <w:top w:val="nil"/>
              <w:left w:val="nil"/>
              <w:bottom w:val="nil"/>
              <w:right w:val="nil"/>
            </w:tcBorders>
          </w:tcPr>
          <w:p w:rsidR="005E30E7" w:rsidRDefault="00005ADC">
            <w:pPr>
              <w:rPr>
                <w:sz w:val="22"/>
                <w:szCs w:val="22"/>
              </w:rPr>
            </w:pPr>
            <w:r w:rsidRPr="00005ADC">
              <w:rPr>
                <w:sz w:val="22"/>
                <w:szCs w:val="22"/>
              </w:rPr>
              <w:t>1.56</w:t>
            </w:r>
          </w:p>
        </w:tc>
        <w:tc>
          <w:tcPr>
            <w:tcW w:w="326" w:type="pct"/>
            <w:tcBorders>
              <w:top w:val="nil"/>
              <w:left w:val="nil"/>
              <w:bottom w:val="nil"/>
              <w:right w:val="nil"/>
            </w:tcBorders>
          </w:tcPr>
          <w:p w:rsidR="005E30E7" w:rsidRDefault="00005ADC">
            <w:pPr>
              <w:rPr>
                <w:sz w:val="22"/>
                <w:szCs w:val="22"/>
              </w:rPr>
            </w:pPr>
            <w:r w:rsidRPr="00005ADC">
              <w:rPr>
                <w:sz w:val="22"/>
                <w:szCs w:val="22"/>
              </w:rPr>
              <w:t>22.52</w:t>
            </w:r>
          </w:p>
        </w:tc>
      </w:tr>
      <w:tr w:rsidR="00267412" w:rsidRPr="00BC416B" w:rsidTr="0038158B">
        <w:tc>
          <w:tcPr>
            <w:tcW w:w="771" w:type="pct"/>
            <w:vMerge/>
            <w:tcBorders>
              <w:top w:val="nil"/>
              <w:left w:val="nil"/>
              <w:bottom w:val="nil"/>
              <w:right w:val="nil"/>
            </w:tcBorders>
          </w:tcPr>
          <w:p w:rsidR="005E30E7" w:rsidRDefault="005E30E7">
            <w:pPr>
              <w:jc w:val="right"/>
              <w:rPr>
                <w:sz w:val="22"/>
                <w:szCs w:val="22"/>
              </w:rPr>
            </w:pPr>
          </w:p>
        </w:tc>
        <w:tc>
          <w:tcPr>
            <w:tcW w:w="775" w:type="pct"/>
            <w:tcBorders>
              <w:top w:val="nil"/>
              <w:left w:val="nil"/>
              <w:bottom w:val="nil"/>
              <w:right w:val="nil"/>
            </w:tcBorders>
          </w:tcPr>
          <w:p w:rsidR="005E30E7" w:rsidRDefault="00005ADC">
            <w:pPr>
              <w:rPr>
                <w:sz w:val="22"/>
                <w:szCs w:val="22"/>
              </w:rPr>
            </w:pPr>
            <w:r w:rsidRPr="00005ADC">
              <w:rPr>
                <w:sz w:val="22"/>
                <w:szCs w:val="22"/>
              </w:rPr>
              <w:t>Sex ratio = 1:5</w:t>
            </w:r>
          </w:p>
        </w:tc>
        <w:tc>
          <w:tcPr>
            <w:tcW w:w="796" w:type="pct"/>
            <w:tcBorders>
              <w:top w:val="nil"/>
              <w:left w:val="nil"/>
              <w:bottom w:val="nil"/>
              <w:right w:val="nil"/>
            </w:tcBorders>
          </w:tcPr>
          <w:p w:rsidR="005E30E7" w:rsidRDefault="005E30E7">
            <w:pPr>
              <w:rPr>
                <w:sz w:val="22"/>
                <w:szCs w:val="22"/>
              </w:rPr>
            </w:pPr>
          </w:p>
        </w:tc>
        <w:tc>
          <w:tcPr>
            <w:tcW w:w="406" w:type="pct"/>
            <w:tcBorders>
              <w:top w:val="nil"/>
              <w:left w:val="nil"/>
              <w:bottom w:val="nil"/>
              <w:right w:val="nil"/>
            </w:tcBorders>
          </w:tcPr>
          <w:p w:rsidR="005E30E7" w:rsidRDefault="00005ADC">
            <w:pPr>
              <w:rPr>
                <w:sz w:val="22"/>
                <w:szCs w:val="22"/>
              </w:rPr>
            </w:pPr>
            <w:r w:rsidRPr="00005ADC">
              <w:rPr>
                <w:sz w:val="22"/>
                <w:szCs w:val="22"/>
              </w:rPr>
              <w:t>3.60×10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2.42×10</w:t>
            </w:r>
            <w:r w:rsidRPr="00005ADC">
              <w:rPr>
                <w:sz w:val="22"/>
                <w:szCs w:val="22"/>
                <w:vertAlign w:val="superscript"/>
              </w:rPr>
              <w:t>5</w:t>
            </w:r>
          </w:p>
        </w:tc>
        <w:tc>
          <w:tcPr>
            <w:tcW w:w="427" w:type="pct"/>
            <w:tcBorders>
              <w:top w:val="nil"/>
              <w:left w:val="nil"/>
              <w:bottom w:val="nil"/>
              <w:right w:val="nil"/>
            </w:tcBorders>
          </w:tcPr>
          <w:p w:rsidR="005E30E7" w:rsidRDefault="00005ADC">
            <w:pPr>
              <w:rPr>
                <w:sz w:val="22"/>
                <w:szCs w:val="22"/>
              </w:rPr>
            </w:pPr>
            <w:r w:rsidRPr="00005ADC">
              <w:rPr>
                <w:sz w:val="22"/>
                <w:szCs w:val="22"/>
              </w:rPr>
              <w:t>1.17×10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6.39×10</w:t>
            </w:r>
            <w:r w:rsidRPr="00005ADC">
              <w:rPr>
                <w:sz w:val="22"/>
                <w:szCs w:val="22"/>
                <w:vertAlign w:val="superscript"/>
              </w:rPr>
              <w:t>4</w:t>
            </w:r>
          </w:p>
        </w:tc>
        <w:tc>
          <w:tcPr>
            <w:tcW w:w="406" w:type="pct"/>
            <w:tcBorders>
              <w:top w:val="nil"/>
              <w:left w:val="nil"/>
              <w:bottom w:val="nil"/>
              <w:right w:val="nil"/>
            </w:tcBorders>
          </w:tcPr>
          <w:p w:rsidR="005E30E7" w:rsidRDefault="00005ADC">
            <w:pPr>
              <w:rPr>
                <w:sz w:val="22"/>
                <w:szCs w:val="22"/>
              </w:rPr>
            </w:pPr>
            <w:r w:rsidRPr="00005ADC">
              <w:rPr>
                <w:sz w:val="22"/>
                <w:szCs w:val="22"/>
              </w:rPr>
              <w:t>1.10×10</w:t>
            </w:r>
            <w:r w:rsidRPr="00005ADC">
              <w:rPr>
                <w:sz w:val="22"/>
                <w:szCs w:val="22"/>
                <w:vertAlign w:val="superscript"/>
              </w:rPr>
              <w:t>6</w:t>
            </w:r>
          </w:p>
        </w:tc>
        <w:tc>
          <w:tcPr>
            <w:tcW w:w="281" w:type="pct"/>
            <w:tcBorders>
              <w:top w:val="nil"/>
              <w:left w:val="nil"/>
              <w:bottom w:val="nil"/>
              <w:right w:val="nil"/>
            </w:tcBorders>
          </w:tcPr>
          <w:p w:rsidR="005E30E7" w:rsidRDefault="00005ADC">
            <w:pPr>
              <w:rPr>
                <w:sz w:val="22"/>
                <w:szCs w:val="22"/>
              </w:rPr>
            </w:pPr>
            <w:r w:rsidRPr="00005ADC">
              <w:rPr>
                <w:sz w:val="22"/>
                <w:szCs w:val="22"/>
              </w:rPr>
              <w:t>3.29</w:t>
            </w:r>
          </w:p>
        </w:tc>
        <w:tc>
          <w:tcPr>
            <w:tcW w:w="326" w:type="pct"/>
            <w:tcBorders>
              <w:top w:val="nil"/>
              <w:left w:val="nil"/>
              <w:bottom w:val="nil"/>
              <w:right w:val="nil"/>
            </w:tcBorders>
          </w:tcPr>
          <w:p w:rsidR="005E30E7" w:rsidRDefault="00005ADC">
            <w:pPr>
              <w:rPr>
                <w:sz w:val="22"/>
                <w:szCs w:val="22"/>
              </w:rPr>
            </w:pPr>
            <w:r w:rsidRPr="00005ADC">
              <w:rPr>
                <w:sz w:val="22"/>
                <w:szCs w:val="22"/>
              </w:rPr>
              <w:t>33.13</w:t>
            </w:r>
          </w:p>
        </w:tc>
      </w:tr>
      <w:tr w:rsidR="00267412" w:rsidRPr="00BC416B" w:rsidTr="0038158B">
        <w:tc>
          <w:tcPr>
            <w:tcW w:w="771" w:type="pct"/>
            <w:vMerge/>
            <w:tcBorders>
              <w:top w:val="nil"/>
              <w:left w:val="nil"/>
              <w:bottom w:val="nil"/>
              <w:right w:val="nil"/>
            </w:tcBorders>
          </w:tcPr>
          <w:p w:rsidR="005E30E7" w:rsidRDefault="005E30E7">
            <w:pPr>
              <w:jc w:val="right"/>
              <w:rPr>
                <w:sz w:val="22"/>
                <w:szCs w:val="22"/>
              </w:rPr>
            </w:pPr>
          </w:p>
        </w:tc>
        <w:tc>
          <w:tcPr>
            <w:tcW w:w="775" w:type="pct"/>
            <w:tcBorders>
              <w:top w:val="nil"/>
              <w:left w:val="nil"/>
              <w:bottom w:val="nil"/>
              <w:right w:val="nil"/>
            </w:tcBorders>
          </w:tcPr>
          <w:p w:rsidR="005E30E7" w:rsidRDefault="00005ADC">
            <w:pPr>
              <w:rPr>
                <w:sz w:val="22"/>
                <w:szCs w:val="22"/>
              </w:rPr>
            </w:pPr>
            <w:r w:rsidRPr="00005ADC">
              <w:rPr>
                <w:sz w:val="22"/>
                <w:szCs w:val="22"/>
              </w:rPr>
              <w:t xml:space="preserve">Broadened </w:t>
            </w:r>
            <w:r w:rsidRPr="00005ADC">
              <w:rPr>
                <w:i/>
                <w:sz w:val="22"/>
                <w:szCs w:val="22"/>
              </w:rPr>
              <w:t>µ</w:t>
            </w:r>
            <w:proofErr w:type="spellStart"/>
            <w:r w:rsidRPr="00005ADC">
              <w:rPr>
                <w:sz w:val="22"/>
                <w:szCs w:val="22"/>
                <w:vertAlign w:val="subscript"/>
              </w:rPr>
              <w:t>seq</w:t>
            </w:r>
            <w:proofErr w:type="spellEnd"/>
          </w:p>
        </w:tc>
        <w:tc>
          <w:tcPr>
            <w:tcW w:w="796" w:type="pct"/>
            <w:tcBorders>
              <w:top w:val="nil"/>
              <w:left w:val="nil"/>
              <w:bottom w:val="nil"/>
              <w:right w:val="nil"/>
            </w:tcBorders>
          </w:tcPr>
          <w:p w:rsidR="005E30E7" w:rsidRDefault="005E30E7">
            <w:pPr>
              <w:rPr>
                <w:sz w:val="22"/>
                <w:szCs w:val="22"/>
              </w:rPr>
            </w:pPr>
          </w:p>
        </w:tc>
        <w:tc>
          <w:tcPr>
            <w:tcW w:w="406" w:type="pct"/>
            <w:tcBorders>
              <w:top w:val="nil"/>
              <w:left w:val="nil"/>
              <w:bottom w:val="nil"/>
              <w:right w:val="nil"/>
            </w:tcBorders>
          </w:tcPr>
          <w:p w:rsidR="005E30E7" w:rsidRDefault="00005ADC">
            <w:pPr>
              <w:rPr>
                <w:sz w:val="22"/>
                <w:szCs w:val="22"/>
              </w:rPr>
            </w:pPr>
            <w:r w:rsidRPr="00005ADC">
              <w:rPr>
                <w:sz w:val="22"/>
                <w:szCs w:val="22"/>
              </w:rPr>
              <w:t>7.48×10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7.20×10</w:t>
            </w:r>
            <w:r w:rsidRPr="00005ADC">
              <w:rPr>
                <w:sz w:val="22"/>
                <w:szCs w:val="22"/>
                <w:vertAlign w:val="superscript"/>
              </w:rPr>
              <w:t>5</w:t>
            </w:r>
          </w:p>
        </w:tc>
        <w:tc>
          <w:tcPr>
            <w:tcW w:w="427" w:type="pct"/>
            <w:tcBorders>
              <w:top w:val="nil"/>
              <w:left w:val="nil"/>
              <w:bottom w:val="nil"/>
              <w:right w:val="nil"/>
            </w:tcBorders>
          </w:tcPr>
          <w:p w:rsidR="005E30E7" w:rsidRDefault="00005ADC">
            <w:pPr>
              <w:rPr>
                <w:sz w:val="22"/>
                <w:szCs w:val="22"/>
              </w:rPr>
            </w:pPr>
            <w:r w:rsidRPr="00005ADC">
              <w:rPr>
                <w:sz w:val="22"/>
                <w:szCs w:val="22"/>
              </w:rPr>
              <w:t>3.59×10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1.44×10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1.42×10</w:t>
            </w:r>
            <w:r w:rsidRPr="00005ADC">
              <w:rPr>
                <w:sz w:val="22"/>
                <w:szCs w:val="22"/>
                <w:vertAlign w:val="superscript"/>
              </w:rPr>
              <w:t>6</w:t>
            </w:r>
          </w:p>
        </w:tc>
        <w:tc>
          <w:tcPr>
            <w:tcW w:w="281" w:type="pct"/>
            <w:tcBorders>
              <w:top w:val="nil"/>
              <w:left w:val="nil"/>
              <w:bottom w:val="nil"/>
              <w:right w:val="nil"/>
            </w:tcBorders>
          </w:tcPr>
          <w:p w:rsidR="005E30E7" w:rsidRDefault="00005ADC">
            <w:pPr>
              <w:rPr>
                <w:sz w:val="22"/>
                <w:szCs w:val="22"/>
              </w:rPr>
            </w:pPr>
            <w:r w:rsidRPr="00005ADC">
              <w:rPr>
                <w:sz w:val="22"/>
                <w:szCs w:val="22"/>
              </w:rPr>
              <w:t>1.07</w:t>
            </w:r>
          </w:p>
        </w:tc>
        <w:tc>
          <w:tcPr>
            <w:tcW w:w="326" w:type="pct"/>
            <w:tcBorders>
              <w:top w:val="nil"/>
              <w:left w:val="nil"/>
              <w:bottom w:val="nil"/>
              <w:right w:val="nil"/>
            </w:tcBorders>
          </w:tcPr>
          <w:p w:rsidR="005E30E7" w:rsidRDefault="00005ADC">
            <w:pPr>
              <w:rPr>
                <w:sz w:val="22"/>
                <w:szCs w:val="22"/>
              </w:rPr>
            </w:pPr>
            <w:r w:rsidRPr="00005ADC">
              <w:rPr>
                <w:sz w:val="22"/>
                <w:szCs w:val="22"/>
              </w:rPr>
              <w:t>8.64</w:t>
            </w:r>
          </w:p>
        </w:tc>
      </w:tr>
      <w:tr w:rsidR="00267412" w:rsidRPr="00BC416B" w:rsidTr="0038158B">
        <w:trPr>
          <w:trHeight w:val="333"/>
        </w:trPr>
        <w:tc>
          <w:tcPr>
            <w:tcW w:w="771" w:type="pct"/>
            <w:vMerge/>
            <w:tcBorders>
              <w:top w:val="nil"/>
              <w:left w:val="nil"/>
              <w:bottom w:val="nil"/>
              <w:right w:val="nil"/>
            </w:tcBorders>
          </w:tcPr>
          <w:p w:rsidR="005E30E7" w:rsidRDefault="005E30E7">
            <w:pPr>
              <w:jc w:val="right"/>
              <w:rPr>
                <w:sz w:val="22"/>
                <w:szCs w:val="22"/>
              </w:rPr>
            </w:pPr>
          </w:p>
        </w:tc>
        <w:tc>
          <w:tcPr>
            <w:tcW w:w="775" w:type="pct"/>
            <w:tcBorders>
              <w:top w:val="nil"/>
              <w:left w:val="nil"/>
              <w:bottom w:val="nil"/>
              <w:right w:val="nil"/>
            </w:tcBorders>
          </w:tcPr>
          <w:p w:rsidR="005E30E7" w:rsidRDefault="00005ADC">
            <w:pPr>
              <w:rPr>
                <w:sz w:val="22"/>
                <w:szCs w:val="22"/>
              </w:rPr>
            </w:pPr>
            <w:r w:rsidRPr="00005ADC">
              <w:rPr>
                <w:sz w:val="22"/>
                <w:szCs w:val="22"/>
              </w:rPr>
              <w:t>Microsatellites only</w:t>
            </w:r>
          </w:p>
        </w:tc>
        <w:tc>
          <w:tcPr>
            <w:tcW w:w="796" w:type="pct"/>
            <w:tcBorders>
              <w:top w:val="nil"/>
              <w:left w:val="nil"/>
              <w:bottom w:val="nil"/>
              <w:right w:val="nil"/>
            </w:tcBorders>
          </w:tcPr>
          <w:p w:rsidR="005E30E7" w:rsidRDefault="005E30E7">
            <w:pPr>
              <w:rPr>
                <w:sz w:val="22"/>
                <w:szCs w:val="22"/>
              </w:rPr>
            </w:pPr>
          </w:p>
        </w:tc>
        <w:tc>
          <w:tcPr>
            <w:tcW w:w="406" w:type="pct"/>
            <w:tcBorders>
              <w:top w:val="nil"/>
              <w:left w:val="nil"/>
              <w:bottom w:val="nil"/>
              <w:right w:val="nil"/>
            </w:tcBorders>
          </w:tcPr>
          <w:p w:rsidR="005E30E7" w:rsidRDefault="00005ADC">
            <w:pPr>
              <w:rPr>
                <w:sz w:val="22"/>
                <w:szCs w:val="22"/>
              </w:rPr>
            </w:pPr>
            <w:r w:rsidRPr="00005ADC">
              <w:rPr>
                <w:sz w:val="22"/>
                <w:szCs w:val="22"/>
              </w:rPr>
              <w:t>6.31×10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5.94×10</w:t>
            </w:r>
            <w:r w:rsidRPr="00005ADC">
              <w:rPr>
                <w:sz w:val="22"/>
                <w:szCs w:val="22"/>
                <w:vertAlign w:val="superscript"/>
              </w:rPr>
              <w:t>5</w:t>
            </w:r>
          </w:p>
        </w:tc>
        <w:tc>
          <w:tcPr>
            <w:tcW w:w="427" w:type="pct"/>
            <w:tcBorders>
              <w:top w:val="nil"/>
              <w:left w:val="nil"/>
              <w:bottom w:val="nil"/>
              <w:right w:val="nil"/>
            </w:tcBorders>
          </w:tcPr>
          <w:p w:rsidR="005E30E7" w:rsidRDefault="00005ADC">
            <w:pPr>
              <w:rPr>
                <w:sz w:val="22"/>
                <w:szCs w:val="22"/>
              </w:rPr>
            </w:pPr>
            <w:r w:rsidRPr="00005ADC">
              <w:rPr>
                <w:sz w:val="22"/>
                <w:szCs w:val="22"/>
              </w:rPr>
              <w:t>9.56×10</w:t>
            </w:r>
            <w:r w:rsidRPr="00005ADC">
              <w:rPr>
                <w:sz w:val="22"/>
                <w:szCs w:val="22"/>
                <w:vertAlign w:val="superscript"/>
              </w:rPr>
              <w:t>3</w:t>
            </w:r>
          </w:p>
        </w:tc>
        <w:tc>
          <w:tcPr>
            <w:tcW w:w="406" w:type="pct"/>
            <w:tcBorders>
              <w:top w:val="nil"/>
              <w:left w:val="nil"/>
              <w:bottom w:val="nil"/>
              <w:right w:val="nil"/>
            </w:tcBorders>
          </w:tcPr>
          <w:p w:rsidR="005E30E7" w:rsidRDefault="00005ADC">
            <w:pPr>
              <w:rPr>
                <w:sz w:val="22"/>
                <w:szCs w:val="22"/>
              </w:rPr>
            </w:pPr>
            <w:r w:rsidRPr="00005ADC">
              <w:rPr>
                <w:sz w:val="22"/>
                <w:szCs w:val="22"/>
              </w:rPr>
              <w:t>1.19×10</w:t>
            </w:r>
            <w:r w:rsidRPr="00005ADC">
              <w:rPr>
                <w:sz w:val="22"/>
                <w:szCs w:val="22"/>
                <w:vertAlign w:val="superscript"/>
              </w:rPr>
              <w:t>4</w:t>
            </w:r>
          </w:p>
        </w:tc>
        <w:tc>
          <w:tcPr>
            <w:tcW w:w="406" w:type="pct"/>
            <w:tcBorders>
              <w:top w:val="nil"/>
              <w:left w:val="nil"/>
              <w:bottom w:val="nil"/>
              <w:right w:val="nil"/>
            </w:tcBorders>
          </w:tcPr>
          <w:p w:rsidR="005E30E7" w:rsidRDefault="00005ADC">
            <w:pPr>
              <w:rPr>
                <w:sz w:val="22"/>
                <w:szCs w:val="22"/>
              </w:rPr>
            </w:pPr>
            <w:r w:rsidRPr="00005ADC">
              <w:rPr>
                <w:sz w:val="22"/>
                <w:szCs w:val="22"/>
              </w:rPr>
              <w:t>1.41×10</w:t>
            </w:r>
            <w:r w:rsidRPr="00005ADC">
              <w:rPr>
                <w:sz w:val="22"/>
                <w:szCs w:val="22"/>
                <w:vertAlign w:val="superscript"/>
              </w:rPr>
              <w:t>6</w:t>
            </w:r>
          </w:p>
        </w:tc>
        <w:tc>
          <w:tcPr>
            <w:tcW w:w="281" w:type="pct"/>
            <w:tcBorders>
              <w:top w:val="nil"/>
              <w:left w:val="nil"/>
              <w:bottom w:val="nil"/>
              <w:right w:val="nil"/>
            </w:tcBorders>
          </w:tcPr>
          <w:p w:rsidR="005E30E7" w:rsidRDefault="00005ADC">
            <w:pPr>
              <w:rPr>
                <w:sz w:val="22"/>
                <w:szCs w:val="22"/>
              </w:rPr>
            </w:pPr>
            <w:r w:rsidRPr="00005ADC">
              <w:rPr>
                <w:sz w:val="22"/>
                <w:szCs w:val="22"/>
              </w:rPr>
              <w:t>2.90</w:t>
            </w:r>
          </w:p>
        </w:tc>
        <w:tc>
          <w:tcPr>
            <w:tcW w:w="326" w:type="pct"/>
            <w:tcBorders>
              <w:top w:val="nil"/>
              <w:left w:val="nil"/>
              <w:bottom w:val="nil"/>
              <w:right w:val="nil"/>
            </w:tcBorders>
          </w:tcPr>
          <w:p w:rsidR="005E30E7" w:rsidRDefault="00005ADC">
            <w:pPr>
              <w:rPr>
                <w:sz w:val="22"/>
                <w:szCs w:val="22"/>
              </w:rPr>
            </w:pPr>
            <w:r w:rsidRPr="00005ADC">
              <w:rPr>
                <w:sz w:val="22"/>
                <w:szCs w:val="22"/>
              </w:rPr>
              <w:t>35.65</w:t>
            </w:r>
          </w:p>
        </w:tc>
      </w:tr>
      <w:tr w:rsidR="00267412" w:rsidRPr="00BC416B" w:rsidTr="0038158B">
        <w:tc>
          <w:tcPr>
            <w:tcW w:w="771" w:type="pct"/>
            <w:vMerge/>
            <w:tcBorders>
              <w:top w:val="nil"/>
              <w:left w:val="nil"/>
              <w:bottom w:val="nil"/>
              <w:right w:val="nil"/>
            </w:tcBorders>
          </w:tcPr>
          <w:p w:rsidR="005E30E7" w:rsidRDefault="005E30E7">
            <w:pPr>
              <w:rPr>
                <w:b/>
                <w:sz w:val="22"/>
                <w:szCs w:val="22"/>
              </w:rPr>
            </w:pPr>
          </w:p>
        </w:tc>
        <w:tc>
          <w:tcPr>
            <w:tcW w:w="775" w:type="pct"/>
            <w:tcBorders>
              <w:top w:val="nil"/>
              <w:left w:val="nil"/>
              <w:bottom w:val="nil"/>
              <w:right w:val="nil"/>
            </w:tcBorders>
          </w:tcPr>
          <w:p w:rsidR="005E30E7" w:rsidRDefault="00005ADC">
            <w:pPr>
              <w:rPr>
                <w:sz w:val="22"/>
                <w:szCs w:val="22"/>
              </w:rPr>
            </w:pPr>
            <w:r w:rsidRPr="00005ADC">
              <w:rPr>
                <w:b/>
                <w:sz w:val="22"/>
                <w:szCs w:val="22"/>
              </w:rPr>
              <w:t>Broadened</w:t>
            </w:r>
          </w:p>
        </w:tc>
        <w:tc>
          <w:tcPr>
            <w:tcW w:w="796" w:type="pct"/>
            <w:tcBorders>
              <w:top w:val="nil"/>
              <w:left w:val="nil"/>
              <w:bottom w:val="nil"/>
              <w:right w:val="nil"/>
            </w:tcBorders>
          </w:tcPr>
          <w:p w:rsidR="005E30E7" w:rsidRDefault="00005ADC">
            <w:pPr>
              <w:rPr>
                <w:sz w:val="22"/>
                <w:szCs w:val="22"/>
              </w:rPr>
            </w:pPr>
            <w:r w:rsidRPr="00005ADC">
              <w:rPr>
                <w:sz w:val="22"/>
                <w:szCs w:val="22"/>
              </w:rPr>
              <w:t>1–6×10</w:t>
            </w:r>
            <w:r w:rsidRPr="00005ADC">
              <w:rPr>
                <w:sz w:val="22"/>
                <w:szCs w:val="22"/>
                <w:vertAlign w:val="superscript"/>
              </w:rPr>
              <w:t>6</w:t>
            </w:r>
          </w:p>
        </w:tc>
        <w:tc>
          <w:tcPr>
            <w:tcW w:w="406" w:type="pct"/>
            <w:tcBorders>
              <w:top w:val="nil"/>
              <w:left w:val="nil"/>
              <w:bottom w:val="nil"/>
              <w:right w:val="nil"/>
            </w:tcBorders>
          </w:tcPr>
          <w:p w:rsidR="005E30E7" w:rsidRDefault="00005ADC">
            <w:pPr>
              <w:rPr>
                <w:sz w:val="22"/>
                <w:szCs w:val="22"/>
              </w:rPr>
            </w:pPr>
            <w:r w:rsidRPr="00005ADC">
              <w:rPr>
                <w:sz w:val="22"/>
                <w:szCs w:val="22"/>
              </w:rPr>
              <w:t>2.41×10</w:t>
            </w:r>
            <w:r w:rsidRPr="00005ADC">
              <w:rPr>
                <w:sz w:val="22"/>
                <w:szCs w:val="22"/>
                <w:vertAlign w:val="superscript"/>
              </w:rPr>
              <w:t>6</w:t>
            </w:r>
          </w:p>
        </w:tc>
        <w:tc>
          <w:tcPr>
            <w:tcW w:w="406" w:type="pct"/>
            <w:tcBorders>
              <w:top w:val="nil"/>
              <w:left w:val="nil"/>
              <w:bottom w:val="nil"/>
              <w:right w:val="nil"/>
            </w:tcBorders>
          </w:tcPr>
          <w:p w:rsidR="005E30E7" w:rsidRDefault="00005ADC">
            <w:pPr>
              <w:rPr>
                <w:sz w:val="22"/>
                <w:szCs w:val="22"/>
              </w:rPr>
            </w:pPr>
            <w:r w:rsidRPr="00005ADC">
              <w:rPr>
                <w:sz w:val="22"/>
                <w:szCs w:val="22"/>
              </w:rPr>
              <w:t>2.05×10</w:t>
            </w:r>
            <w:r w:rsidRPr="00005ADC">
              <w:rPr>
                <w:sz w:val="22"/>
                <w:szCs w:val="22"/>
                <w:vertAlign w:val="superscript"/>
              </w:rPr>
              <w:t>6</w:t>
            </w:r>
          </w:p>
        </w:tc>
        <w:tc>
          <w:tcPr>
            <w:tcW w:w="427" w:type="pct"/>
            <w:tcBorders>
              <w:top w:val="nil"/>
              <w:left w:val="nil"/>
              <w:bottom w:val="nil"/>
              <w:right w:val="nil"/>
            </w:tcBorders>
          </w:tcPr>
          <w:p w:rsidR="005E30E7" w:rsidRDefault="00005ADC">
            <w:pPr>
              <w:rPr>
                <w:sz w:val="22"/>
                <w:szCs w:val="22"/>
              </w:rPr>
            </w:pPr>
            <w:r w:rsidRPr="00005ADC">
              <w:rPr>
                <w:sz w:val="22"/>
                <w:szCs w:val="22"/>
              </w:rPr>
              <w:t>7.40×10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3.20×10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5.49×10</w:t>
            </w:r>
            <w:r w:rsidRPr="00005ADC">
              <w:rPr>
                <w:sz w:val="22"/>
                <w:szCs w:val="22"/>
                <w:vertAlign w:val="superscript"/>
              </w:rPr>
              <w:t>6</w:t>
            </w:r>
          </w:p>
        </w:tc>
        <w:tc>
          <w:tcPr>
            <w:tcW w:w="281" w:type="pct"/>
            <w:tcBorders>
              <w:top w:val="nil"/>
              <w:left w:val="nil"/>
              <w:bottom w:val="nil"/>
              <w:right w:val="nil"/>
            </w:tcBorders>
          </w:tcPr>
          <w:p w:rsidR="005E30E7" w:rsidRDefault="00005ADC">
            <w:pPr>
              <w:rPr>
                <w:sz w:val="22"/>
                <w:szCs w:val="22"/>
              </w:rPr>
            </w:pPr>
            <w:r w:rsidRPr="00005ADC">
              <w:rPr>
                <w:sz w:val="22"/>
                <w:szCs w:val="22"/>
              </w:rPr>
              <w:t>0.83</w:t>
            </w:r>
          </w:p>
        </w:tc>
        <w:tc>
          <w:tcPr>
            <w:tcW w:w="326" w:type="pct"/>
            <w:tcBorders>
              <w:top w:val="nil"/>
              <w:left w:val="nil"/>
              <w:bottom w:val="nil"/>
              <w:right w:val="nil"/>
            </w:tcBorders>
          </w:tcPr>
          <w:p w:rsidR="005E30E7" w:rsidRDefault="00005ADC">
            <w:pPr>
              <w:rPr>
                <w:sz w:val="22"/>
                <w:szCs w:val="22"/>
              </w:rPr>
            </w:pPr>
            <w:r w:rsidRPr="00005ADC">
              <w:rPr>
                <w:sz w:val="22"/>
                <w:szCs w:val="22"/>
              </w:rPr>
              <w:t>3.52</w:t>
            </w:r>
          </w:p>
        </w:tc>
      </w:tr>
      <w:tr w:rsidR="00267412" w:rsidRPr="00BC416B" w:rsidTr="0038158B">
        <w:tc>
          <w:tcPr>
            <w:tcW w:w="771" w:type="pct"/>
            <w:vMerge/>
            <w:tcBorders>
              <w:top w:val="nil"/>
              <w:left w:val="nil"/>
              <w:bottom w:val="nil"/>
              <w:right w:val="nil"/>
            </w:tcBorders>
          </w:tcPr>
          <w:p w:rsidR="005E30E7" w:rsidRDefault="005E30E7">
            <w:pPr>
              <w:jc w:val="right"/>
              <w:rPr>
                <w:sz w:val="22"/>
                <w:szCs w:val="22"/>
              </w:rPr>
            </w:pPr>
          </w:p>
        </w:tc>
        <w:tc>
          <w:tcPr>
            <w:tcW w:w="775" w:type="pct"/>
            <w:tcBorders>
              <w:top w:val="nil"/>
              <w:left w:val="nil"/>
              <w:bottom w:val="nil"/>
              <w:right w:val="nil"/>
            </w:tcBorders>
          </w:tcPr>
          <w:p w:rsidR="005E30E7" w:rsidRDefault="00005ADC">
            <w:pPr>
              <w:rPr>
                <w:sz w:val="22"/>
                <w:szCs w:val="22"/>
              </w:rPr>
            </w:pPr>
            <w:r w:rsidRPr="00005ADC">
              <w:rPr>
                <w:sz w:val="22"/>
                <w:szCs w:val="22"/>
              </w:rPr>
              <w:t>Sex ratio = 1:5</w:t>
            </w:r>
          </w:p>
        </w:tc>
        <w:tc>
          <w:tcPr>
            <w:tcW w:w="796" w:type="pct"/>
            <w:tcBorders>
              <w:top w:val="nil"/>
              <w:left w:val="nil"/>
              <w:bottom w:val="nil"/>
              <w:right w:val="nil"/>
            </w:tcBorders>
          </w:tcPr>
          <w:p w:rsidR="005E30E7" w:rsidRDefault="005E30E7">
            <w:pPr>
              <w:rPr>
                <w:sz w:val="22"/>
                <w:szCs w:val="22"/>
              </w:rPr>
            </w:pPr>
          </w:p>
        </w:tc>
        <w:tc>
          <w:tcPr>
            <w:tcW w:w="406" w:type="pct"/>
            <w:tcBorders>
              <w:top w:val="nil"/>
              <w:left w:val="nil"/>
              <w:bottom w:val="nil"/>
              <w:right w:val="nil"/>
            </w:tcBorders>
          </w:tcPr>
          <w:p w:rsidR="005E30E7" w:rsidRDefault="00005ADC">
            <w:pPr>
              <w:rPr>
                <w:sz w:val="22"/>
                <w:szCs w:val="22"/>
              </w:rPr>
            </w:pPr>
            <w:r w:rsidRPr="00005ADC">
              <w:rPr>
                <w:sz w:val="22"/>
                <w:szCs w:val="22"/>
              </w:rPr>
              <w:t>9.07×10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4.35×10</w:t>
            </w:r>
            <w:r w:rsidRPr="00005ADC">
              <w:rPr>
                <w:sz w:val="22"/>
                <w:szCs w:val="22"/>
                <w:vertAlign w:val="superscript"/>
              </w:rPr>
              <w:t>5</w:t>
            </w:r>
          </w:p>
        </w:tc>
        <w:tc>
          <w:tcPr>
            <w:tcW w:w="427" w:type="pct"/>
            <w:tcBorders>
              <w:top w:val="nil"/>
              <w:left w:val="nil"/>
              <w:bottom w:val="nil"/>
              <w:right w:val="nil"/>
            </w:tcBorders>
          </w:tcPr>
          <w:p w:rsidR="005E30E7" w:rsidRDefault="00005ADC">
            <w:pPr>
              <w:rPr>
                <w:sz w:val="22"/>
                <w:szCs w:val="22"/>
              </w:rPr>
            </w:pPr>
            <w:r w:rsidRPr="00005ADC">
              <w:rPr>
                <w:sz w:val="22"/>
                <w:szCs w:val="22"/>
              </w:rPr>
              <w:t>9.88×10</w:t>
            </w:r>
            <w:r w:rsidRPr="00005ADC">
              <w:rPr>
                <w:sz w:val="22"/>
                <w:szCs w:val="22"/>
                <w:vertAlign w:val="superscript"/>
              </w:rPr>
              <w:t>4</w:t>
            </w:r>
          </w:p>
        </w:tc>
        <w:tc>
          <w:tcPr>
            <w:tcW w:w="406" w:type="pct"/>
            <w:tcBorders>
              <w:top w:val="nil"/>
              <w:left w:val="nil"/>
              <w:bottom w:val="nil"/>
              <w:right w:val="nil"/>
            </w:tcBorders>
          </w:tcPr>
          <w:p w:rsidR="005E30E7" w:rsidRDefault="00005ADC">
            <w:pPr>
              <w:rPr>
                <w:sz w:val="22"/>
                <w:szCs w:val="22"/>
              </w:rPr>
            </w:pPr>
            <w:r w:rsidRPr="00005ADC">
              <w:rPr>
                <w:sz w:val="22"/>
                <w:szCs w:val="22"/>
              </w:rPr>
              <w:t>6.79×10</w:t>
            </w:r>
            <w:r w:rsidRPr="00005ADC">
              <w:rPr>
                <w:sz w:val="22"/>
                <w:szCs w:val="22"/>
                <w:vertAlign w:val="superscript"/>
              </w:rPr>
              <w:t>4</w:t>
            </w:r>
          </w:p>
        </w:tc>
        <w:tc>
          <w:tcPr>
            <w:tcW w:w="406" w:type="pct"/>
            <w:tcBorders>
              <w:top w:val="nil"/>
              <w:left w:val="nil"/>
              <w:bottom w:val="nil"/>
              <w:right w:val="nil"/>
            </w:tcBorders>
          </w:tcPr>
          <w:p w:rsidR="005E30E7" w:rsidRDefault="00005ADC">
            <w:pPr>
              <w:rPr>
                <w:sz w:val="22"/>
                <w:szCs w:val="22"/>
              </w:rPr>
            </w:pPr>
            <w:r w:rsidRPr="00005ADC">
              <w:rPr>
                <w:sz w:val="22"/>
                <w:szCs w:val="22"/>
              </w:rPr>
              <w:t>3.67×10</w:t>
            </w:r>
            <w:r w:rsidRPr="00005ADC">
              <w:rPr>
                <w:sz w:val="22"/>
                <w:szCs w:val="22"/>
                <w:vertAlign w:val="superscript"/>
              </w:rPr>
              <w:t>6</w:t>
            </w:r>
          </w:p>
        </w:tc>
        <w:tc>
          <w:tcPr>
            <w:tcW w:w="281" w:type="pct"/>
            <w:tcBorders>
              <w:top w:val="nil"/>
              <w:left w:val="nil"/>
              <w:bottom w:val="nil"/>
              <w:right w:val="nil"/>
            </w:tcBorders>
          </w:tcPr>
          <w:p w:rsidR="005E30E7" w:rsidRDefault="00005ADC">
            <w:pPr>
              <w:rPr>
                <w:sz w:val="22"/>
                <w:szCs w:val="22"/>
              </w:rPr>
            </w:pPr>
            <w:r w:rsidRPr="00005ADC">
              <w:rPr>
                <w:sz w:val="22"/>
                <w:szCs w:val="22"/>
              </w:rPr>
              <w:t>2.03</w:t>
            </w:r>
          </w:p>
        </w:tc>
        <w:tc>
          <w:tcPr>
            <w:tcW w:w="326" w:type="pct"/>
            <w:tcBorders>
              <w:top w:val="nil"/>
              <w:left w:val="nil"/>
              <w:bottom w:val="nil"/>
              <w:right w:val="nil"/>
            </w:tcBorders>
          </w:tcPr>
          <w:p w:rsidR="005E30E7" w:rsidRDefault="00005ADC">
            <w:pPr>
              <w:rPr>
                <w:sz w:val="22"/>
                <w:szCs w:val="22"/>
              </w:rPr>
            </w:pPr>
            <w:r w:rsidRPr="00005ADC">
              <w:rPr>
                <w:sz w:val="22"/>
                <w:szCs w:val="22"/>
              </w:rPr>
              <w:t>20.00</w:t>
            </w:r>
          </w:p>
        </w:tc>
      </w:tr>
      <w:tr w:rsidR="00267412" w:rsidRPr="00BC416B" w:rsidTr="0038158B">
        <w:tc>
          <w:tcPr>
            <w:tcW w:w="771" w:type="pct"/>
            <w:vMerge/>
            <w:tcBorders>
              <w:top w:val="nil"/>
              <w:left w:val="nil"/>
              <w:bottom w:val="nil"/>
              <w:right w:val="nil"/>
            </w:tcBorders>
          </w:tcPr>
          <w:p w:rsidR="005E30E7" w:rsidRDefault="005E30E7">
            <w:pPr>
              <w:jc w:val="right"/>
              <w:rPr>
                <w:sz w:val="22"/>
                <w:szCs w:val="22"/>
              </w:rPr>
            </w:pPr>
          </w:p>
        </w:tc>
        <w:tc>
          <w:tcPr>
            <w:tcW w:w="775" w:type="pct"/>
            <w:tcBorders>
              <w:top w:val="nil"/>
              <w:left w:val="nil"/>
              <w:bottom w:val="nil"/>
              <w:right w:val="nil"/>
            </w:tcBorders>
          </w:tcPr>
          <w:p w:rsidR="005E30E7" w:rsidRDefault="00005ADC">
            <w:pPr>
              <w:rPr>
                <w:sz w:val="22"/>
                <w:szCs w:val="22"/>
              </w:rPr>
            </w:pPr>
            <w:r w:rsidRPr="00005ADC">
              <w:rPr>
                <w:sz w:val="22"/>
                <w:szCs w:val="22"/>
              </w:rPr>
              <w:t xml:space="preserve">Broadened </w:t>
            </w:r>
            <w:r w:rsidRPr="00005ADC">
              <w:rPr>
                <w:i/>
                <w:sz w:val="22"/>
                <w:szCs w:val="22"/>
              </w:rPr>
              <w:t>µ</w:t>
            </w:r>
            <w:proofErr w:type="spellStart"/>
            <w:r w:rsidRPr="00005ADC">
              <w:rPr>
                <w:sz w:val="22"/>
                <w:szCs w:val="22"/>
                <w:vertAlign w:val="subscript"/>
              </w:rPr>
              <w:t>seq</w:t>
            </w:r>
            <w:proofErr w:type="spellEnd"/>
          </w:p>
        </w:tc>
        <w:tc>
          <w:tcPr>
            <w:tcW w:w="796" w:type="pct"/>
            <w:tcBorders>
              <w:top w:val="nil"/>
              <w:left w:val="nil"/>
              <w:bottom w:val="nil"/>
              <w:right w:val="nil"/>
            </w:tcBorders>
          </w:tcPr>
          <w:p w:rsidR="005E30E7" w:rsidRDefault="005E30E7">
            <w:pPr>
              <w:rPr>
                <w:sz w:val="22"/>
                <w:szCs w:val="22"/>
              </w:rPr>
            </w:pPr>
          </w:p>
        </w:tc>
        <w:tc>
          <w:tcPr>
            <w:tcW w:w="406" w:type="pct"/>
            <w:tcBorders>
              <w:top w:val="nil"/>
              <w:left w:val="nil"/>
              <w:bottom w:val="nil"/>
              <w:right w:val="nil"/>
            </w:tcBorders>
          </w:tcPr>
          <w:p w:rsidR="005E30E7" w:rsidRDefault="00005ADC">
            <w:pPr>
              <w:rPr>
                <w:sz w:val="22"/>
                <w:szCs w:val="22"/>
              </w:rPr>
            </w:pPr>
            <w:r w:rsidRPr="00005ADC">
              <w:rPr>
                <w:sz w:val="22"/>
                <w:szCs w:val="22"/>
              </w:rPr>
              <w:t>2.29×10</w:t>
            </w:r>
            <w:r w:rsidRPr="00005ADC">
              <w:rPr>
                <w:sz w:val="22"/>
                <w:szCs w:val="22"/>
                <w:vertAlign w:val="superscript"/>
              </w:rPr>
              <w:t>6</w:t>
            </w:r>
          </w:p>
        </w:tc>
        <w:tc>
          <w:tcPr>
            <w:tcW w:w="406" w:type="pct"/>
            <w:tcBorders>
              <w:top w:val="nil"/>
              <w:left w:val="nil"/>
              <w:bottom w:val="nil"/>
              <w:right w:val="nil"/>
            </w:tcBorders>
          </w:tcPr>
          <w:p w:rsidR="005E30E7" w:rsidRDefault="00005ADC">
            <w:pPr>
              <w:rPr>
                <w:sz w:val="22"/>
                <w:szCs w:val="22"/>
              </w:rPr>
            </w:pPr>
            <w:r w:rsidRPr="00005ADC">
              <w:rPr>
                <w:sz w:val="22"/>
                <w:szCs w:val="22"/>
              </w:rPr>
              <w:t>1.92×10</w:t>
            </w:r>
            <w:r w:rsidRPr="00005ADC">
              <w:rPr>
                <w:sz w:val="22"/>
                <w:szCs w:val="22"/>
                <w:vertAlign w:val="superscript"/>
              </w:rPr>
              <w:t>6</w:t>
            </w:r>
          </w:p>
        </w:tc>
        <w:tc>
          <w:tcPr>
            <w:tcW w:w="427" w:type="pct"/>
            <w:tcBorders>
              <w:top w:val="nil"/>
              <w:left w:val="nil"/>
              <w:bottom w:val="nil"/>
              <w:right w:val="nil"/>
            </w:tcBorders>
          </w:tcPr>
          <w:p w:rsidR="005E30E7" w:rsidRDefault="00005ADC">
            <w:pPr>
              <w:rPr>
                <w:sz w:val="22"/>
                <w:szCs w:val="22"/>
              </w:rPr>
            </w:pPr>
            <w:r w:rsidRPr="00005ADC">
              <w:rPr>
                <w:sz w:val="22"/>
                <w:szCs w:val="22"/>
              </w:rPr>
              <w:t>5.74×10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2.87×10</w:t>
            </w:r>
            <w:r w:rsidRPr="00005ADC">
              <w:rPr>
                <w:sz w:val="22"/>
                <w:szCs w:val="22"/>
                <w:vertAlign w:val="superscript"/>
              </w:rPr>
              <w:t>5</w:t>
            </w:r>
          </w:p>
        </w:tc>
        <w:tc>
          <w:tcPr>
            <w:tcW w:w="406" w:type="pct"/>
            <w:tcBorders>
              <w:top w:val="nil"/>
              <w:left w:val="nil"/>
              <w:bottom w:val="nil"/>
              <w:right w:val="nil"/>
            </w:tcBorders>
          </w:tcPr>
          <w:p w:rsidR="005E30E7" w:rsidRDefault="00005ADC">
            <w:pPr>
              <w:rPr>
                <w:sz w:val="22"/>
                <w:szCs w:val="22"/>
              </w:rPr>
            </w:pPr>
            <w:r w:rsidRPr="00005ADC">
              <w:rPr>
                <w:sz w:val="22"/>
                <w:szCs w:val="22"/>
              </w:rPr>
              <w:t>5.42×10</w:t>
            </w:r>
            <w:r w:rsidRPr="00005ADC">
              <w:rPr>
                <w:sz w:val="22"/>
                <w:szCs w:val="22"/>
                <w:vertAlign w:val="superscript"/>
              </w:rPr>
              <w:t>6</w:t>
            </w:r>
          </w:p>
        </w:tc>
        <w:tc>
          <w:tcPr>
            <w:tcW w:w="281" w:type="pct"/>
            <w:tcBorders>
              <w:top w:val="nil"/>
              <w:left w:val="nil"/>
              <w:bottom w:val="nil"/>
              <w:right w:val="nil"/>
            </w:tcBorders>
          </w:tcPr>
          <w:p w:rsidR="005E30E7" w:rsidRDefault="00005ADC">
            <w:pPr>
              <w:rPr>
                <w:sz w:val="22"/>
                <w:szCs w:val="22"/>
              </w:rPr>
            </w:pPr>
            <w:r w:rsidRPr="00005ADC">
              <w:rPr>
                <w:sz w:val="22"/>
                <w:szCs w:val="22"/>
              </w:rPr>
              <w:t>1.31</w:t>
            </w:r>
          </w:p>
        </w:tc>
        <w:tc>
          <w:tcPr>
            <w:tcW w:w="326" w:type="pct"/>
            <w:tcBorders>
              <w:top w:val="nil"/>
              <w:left w:val="nil"/>
              <w:bottom w:val="nil"/>
              <w:right w:val="nil"/>
            </w:tcBorders>
          </w:tcPr>
          <w:p w:rsidR="005E30E7" w:rsidRDefault="00005ADC">
            <w:pPr>
              <w:rPr>
                <w:sz w:val="22"/>
                <w:szCs w:val="22"/>
              </w:rPr>
            </w:pPr>
            <w:r w:rsidRPr="00005ADC">
              <w:rPr>
                <w:sz w:val="22"/>
                <w:szCs w:val="22"/>
              </w:rPr>
              <w:t>6.57</w:t>
            </w:r>
          </w:p>
        </w:tc>
      </w:tr>
      <w:tr w:rsidR="00267412" w:rsidRPr="00BC416B" w:rsidTr="0038158B">
        <w:tc>
          <w:tcPr>
            <w:tcW w:w="771" w:type="pct"/>
            <w:vMerge/>
            <w:tcBorders>
              <w:top w:val="nil"/>
              <w:left w:val="nil"/>
              <w:bottom w:val="single" w:sz="4" w:space="0" w:color="000000"/>
              <w:right w:val="nil"/>
            </w:tcBorders>
          </w:tcPr>
          <w:p w:rsidR="005E30E7" w:rsidRDefault="005E30E7">
            <w:pPr>
              <w:jc w:val="right"/>
              <w:rPr>
                <w:sz w:val="22"/>
                <w:szCs w:val="22"/>
              </w:rPr>
            </w:pPr>
          </w:p>
        </w:tc>
        <w:tc>
          <w:tcPr>
            <w:tcW w:w="775" w:type="pct"/>
            <w:tcBorders>
              <w:top w:val="nil"/>
              <w:left w:val="nil"/>
              <w:bottom w:val="single" w:sz="4" w:space="0" w:color="000000"/>
              <w:right w:val="nil"/>
            </w:tcBorders>
          </w:tcPr>
          <w:p w:rsidR="005E30E7" w:rsidRDefault="00005ADC">
            <w:pPr>
              <w:rPr>
                <w:sz w:val="22"/>
                <w:szCs w:val="22"/>
              </w:rPr>
            </w:pPr>
            <w:r w:rsidRPr="00005ADC">
              <w:rPr>
                <w:sz w:val="22"/>
                <w:szCs w:val="22"/>
              </w:rPr>
              <w:t>Microsatellites only</w:t>
            </w:r>
          </w:p>
        </w:tc>
        <w:tc>
          <w:tcPr>
            <w:tcW w:w="796" w:type="pct"/>
            <w:tcBorders>
              <w:top w:val="nil"/>
              <w:left w:val="nil"/>
              <w:bottom w:val="single" w:sz="4" w:space="0" w:color="000000"/>
              <w:right w:val="nil"/>
            </w:tcBorders>
          </w:tcPr>
          <w:p w:rsidR="005E30E7" w:rsidRDefault="005E30E7">
            <w:pPr>
              <w:rPr>
                <w:sz w:val="22"/>
                <w:szCs w:val="22"/>
              </w:rPr>
            </w:pPr>
          </w:p>
        </w:tc>
        <w:tc>
          <w:tcPr>
            <w:tcW w:w="406" w:type="pct"/>
            <w:tcBorders>
              <w:top w:val="nil"/>
              <w:left w:val="nil"/>
              <w:bottom w:val="single" w:sz="4" w:space="0" w:color="000000"/>
              <w:right w:val="nil"/>
            </w:tcBorders>
          </w:tcPr>
          <w:p w:rsidR="005E30E7" w:rsidRDefault="00005ADC">
            <w:pPr>
              <w:rPr>
                <w:sz w:val="22"/>
                <w:szCs w:val="22"/>
              </w:rPr>
            </w:pPr>
            <w:r w:rsidRPr="00005ADC">
              <w:rPr>
                <w:sz w:val="22"/>
                <w:szCs w:val="22"/>
              </w:rPr>
              <w:t>2.79×10</w:t>
            </w:r>
            <w:r w:rsidRPr="00005ADC">
              <w:rPr>
                <w:sz w:val="22"/>
                <w:szCs w:val="22"/>
                <w:vertAlign w:val="superscript"/>
              </w:rPr>
              <w:t>6</w:t>
            </w:r>
          </w:p>
        </w:tc>
        <w:tc>
          <w:tcPr>
            <w:tcW w:w="406" w:type="pct"/>
            <w:tcBorders>
              <w:top w:val="nil"/>
              <w:left w:val="nil"/>
              <w:bottom w:val="single" w:sz="4" w:space="0" w:color="000000"/>
              <w:right w:val="nil"/>
            </w:tcBorders>
          </w:tcPr>
          <w:p w:rsidR="005E30E7" w:rsidRDefault="00005ADC">
            <w:pPr>
              <w:rPr>
                <w:sz w:val="22"/>
                <w:szCs w:val="22"/>
              </w:rPr>
            </w:pPr>
            <w:r w:rsidRPr="00005ADC">
              <w:rPr>
                <w:sz w:val="22"/>
                <w:szCs w:val="22"/>
              </w:rPr>
              <w:t>2.76×10</w:t>
            </w:r>
            <w:r w:rsidRPr="00005ADC">
              <w:rPr>
                <w:sz w:val="22"/>
                <w:szCs w:val="22"/>
                <w:vertAlign w:val="superscript"/>
              </w:rPr>
              <w:t>6</w:t>
            </w:r>
          </w:p>
        </w:tc>
        <w:tc>
          <w:tcPr>
            <w:tcW w:w="427" w:type="pct"/>
            <w:tcBorders>
              <w:top w:val="nil"/>
              <w:left w:val="nil"/>
              <w:bottom w:val="single" w:sz="4" w:space="0" w:color="000000"/>
              <w:right w:val="nil"/>
            </w:tcBorders>
          </w:tcPr>
          <w:p w:rsidR="005E30E7" w:rsidRDefault="00005ADC">
            <w:pPr>
              <w:rPr>
                <w:sz w:val="22"/>
                <w:szCs w:val="22"/>
              </w:rPr>
            </w:pPr>
            <w:r w:rsidRPr="00005ADC">
              <w:rPr>
                <w:sz w:val="22"/>
                <w:szCs w:val="22"/>
              </w:rPr>
              <w:t>1.13×10</w:t>
            </w:r>
            <w:r w:rsidRPr="00005ADC">
              <w:rPr>
                <w:sz w:val="22"/>
                <w:szCs w:val="22"/>
                <w:vertAlign w:val="superscript"/>
              </w:rPr>
              <w:t>4</w:t>
            </w:r>
          </w:p>
        </w:tc>
        <w:tc>
          <w:tcPr>
            <w:tcW w:w="406" w:type="pct"/>
            <w:tcBorders>
              <w:top w:val="nil"/>
              <w:left w:val="nil"/>
              <w:bottom w:val="single" w:sz="4" w:space="0" w:color="000000"/>
              <w:right w:val="nil"/>
            </w:tcBorders>
          </w:tcPr>
          <w:p w:rsidR="005E30E7" w:rsidRDefault="00005ADC">
            <w:pPr>
              <w:rPr>
                <w:sz w:val="22"/>
                <w:szCs w:val="22"/>
              </w:rPr>
            </w:pPr>
            <w:r w:rsidRPr="00005ADC">
              <w:rPr>
                <w:sz w:val="22"/>
                <w:szCs w:val="22"/>
              </w:rPr>
              <w:t>1.23×10</w:t>
            </w:r>
            <w:r w:rsidRPr="00005ADC">
              <w:rPr>
                <w:sz w:val="22"/>
                <w:szCs w:val="22"/>
                <w:vertAlign w:val="superscript"/>
              </w:rPr>
              <w:t>5</w:t>
            </w:r>
          </w:p>
        </w:tc>
        <w:tc>
          <w:tcPr>
            <w:tcW w:w="406" w:type="pct"/>
            <w:tcBorders>
              <w:top w:val="nil"/>
              <w:left w:val="nil"/>
              <w:bottom w:val="single" w:sz="4" w:space="0" w:color="000000"/>
              <w:right w:val="nil"/>
            </w:tcBorders>
          </w:tcPr>
          <w:p w:rsidR="005E30E7" w:rsidRDefault="00005ADC">
            <w:pPr>
              <w:rPr>
                <w:sz w:val="22"/>
                <w:szCs w:val="22"/>
              </w:rPr>
            </w:pPr>
            <w:r w:rsidRPr="00005ADC">
              <w:rPr>
                <w:sz w:val="22"/>
                <w:szCs w:val="22"/>
              </w:rPr>
              <w:t>5.67×10</w:t>
            </w:r>
            <w:r w:rsidRPr="00005ADC">
              <w:rPr>
                <w:sz w:val="22"/>
                <w:szCs w:val="22"/>
                <w:vertAlign w:val="superscript"/>
              </w:rPr>
              <w:t>6</w:t>
            </w:r>
          </w:p>
        </w:tc>
        <w:tc>
          <w:tcPr>
            <w:tcW w:w="281" w:type="pct"/>
            <w:tcBorders>
              <w:top w:val="nil"/>
              <w:left w:val="nil"/>
              <w:bottom w:val="single" w:sz="4" w:space="0" w:color="000000"/>
              <w:right w:val="nil"/>
            </w:tcBorders>
          </w:tcPr>
          <w:p w:rsidR="005E30E7" w:rsidRDefault="00005ADC">
            <w:pPr>
              <w:rPr>
                <w:sz w:val="22"/>
                <w:szCs w:val="22"/>
              </w:rPr>
            </w:pPr>
            <w:r w:rsidRPr="00005ADC">
              <w:rPr>
                <w:sz w:val="22"/>
                <w:szCs w:val="22"/>
              </w:rPr>
              <w:t>9.04</w:t>
            </w:r>
          </w:p>
        </w:tc>
        <w:tc>
          <w:tcPr>
            <w:tcW w:w="326" w:type="pct"/>
            <w:tcBorders>
              <w:top w:val="nil"/>
              <w:left w:val="nil"/>
              <w:bottom w:val="single" w:sz="4" w:space="0" w:color="000000"/>
              <w:right w:val="nil"/>
            </w:tcBorders>
          </w:tcPr>
          <w:p w:rsidR="005E30E7" w:rsidRDefault="00005ADC">
            <w:pPr>
              <w:rPr>
                <w:sz w:val="22"/>
                <w:szCs w:val="22"/>
              </w:rPr>
            </w:pPr>
            <w:r w:rsidRPr="00005ADC">
              <w:rPr>
                <w:sz w:val="22"/>
                <w:szCs w:val="22"/>
              </w:rPr>
              <w:t>133.37</w:t>
            </w:r>
          </w:p>
        </w:tc>
      </w:tr>
    </w:tbl>
    <w:p w:rsidR="00267412" w:rsidRDefault="00267412"/>
    <w:p w:rsidR="0038158B" w:rsidRDefault="0038158B"/>
    <w:p w:rsidR="0038158B" w:rsidRDefault="0038158B">
      <w:r w:rsidRPr="00551CF7">
        <w:rPr>
          <w:rFonts w:ascii="Arial" w:hAnsi="Arial" w:cs="Arial"/>
          <w:b/>
        </w:rPr>
        <w:lastRenderedPageBreak/>
        <w:t xml:space="preserve">Table </w:t>
      </w:r>
      <w:del w:id="1770" w:author="localadmin" w:date="2015-04-02T10:19:00Z">
        <w:r w:rsidRPr="00551CF7" w:rsidDel="00C01DD8">
          <w:rPr>
            <w:rFonts w:ascii="Arial" w:hAnsi="Arial" w:cs="Arial"/>
            <w:b/>
          </w:rPr>
          <w:delText xml:space="preserve">4 </w:delText>
        </w:r>
      </w:del>
      <w:ins w:id="1771" w:author="localadmin" w:date="2015-04-02T10:19:00Z">
        <w:r w:rsidR="00C01DD8">
          <w:rPr>
            <w:rFonts w:ascii="Arial" w:hAnsi="Arial" w:cs="Arial"/>
            <w:b/>
          </w:rPr>
          <w:t>3</w:t>
        </w:r>
        <w:r w:rsidR="00C01DD8" w:rsidRPr="00551CF7">
          <w:rPr>
            <w:rFonts w:ascii="Arial" w:hAnsi="Arial" w:cs="Arial"/>
            <w:b/>
          </w:rPr>
          <w:t xml:space="preserve"> </w:t>
        </w:r>
      </w:ins>
      <w:r w:rsidRPr="00551CF7">
        <w:rPr>
          <w:rFonts w:ascii="Arial" w:hAnsi="Arial" w:cs="Arial"/>
          <w:b/>
        </w:rPr>
        <w:t>continued</w:t>
      </w:r>
    </w:p>
    <w:p w:rsidR="0038158B" w:rsidRDefault="0038158B"/>
    <w:tbl>
      <w:tblPr>
        <w:tblStyle w:val="TableGrid"/>
        <w:tblW w:w="5000" w:type="pct"/>
        <w:tblBorders>
          <w:left w:val="none" w:sz="0" w:space="0" w:color="auto"/>
          <w:right w:val="none" w:sz="0" w:space="0" w:color="auto"/>
          <w:insideH w:val="none" w:sz="0" w:space="0" w:color="auto"/>
          <w:insideV w:val="none" w:sz="0" w:space="0" w:color="auto"/>
        </w:tblBorders>
        <w:tblLook w:val="04A0"/>
      </w:tblPr>
      <w:tblGrid>
        <w:gridCol w:w="1305"/>
        <w:gridCol w:w="2190"/>
        <w:gridCol w:w="2243"/>
        <w:gridCol w:w="1181"/>
        <w:gridCol w:w="1181"/>
        <w:gridCol w:w="1181"/>
        <w:gridCol w:w="1181"/>
        <w:gridCol w:w="1181"/>
        <w:gridCol w:w="784"/>
        <w:gridCol w:w="907"/>
      </w:tblGrid>
      <w:tr w:rsidR="0038158B" w:rsidRPr="00911F13" w:rsidTr="0038158B">
        <w:tc>
          <w:tcPr>
            <w:tcW w:w="489" w:type="pct"/>
            <w:tcBorders>
              <w:top w:val="single" w:sz="4" w:space="0" w:color="000000"/>
              <w:bottom w:val="single" w:sz="4" w:space="0" w:color="000000"/>
            </w:tcBorders>
          </w:tcPr>
          <w:p w:rsidR="005E30E7" w:rsidRDefault="00267412">
            <w:pPr>
              <w:rPr>
                <w:sz w:val="22"/>
                <w:szCs w:val="22"/>
              </w:rPr>
            </w:pPr>
            <w:r w:rsidRPr="00911F13">
              <w:rPr>
                <w:sz w:val="22"/>
                <w:szCs w:val="22"/>
              </w:rPr>
              <w:t>Parameter</w:t>
            </w:r>
          </w:p>
        </w:tc>
        <w:tc>
          <w:tcPr>
            <w:tcW w:w="821" w:type="pct"/>
            <w:tcBorders>
              <w:top w:val="single" w:sz="4" w:space="0" w:color="000000"/>
              <w:bottom w:val="single" w:sz="4" w:space="0" w:color="000000"/>
            </w:tcBorders>
          </w:tcPr>
          <w:p w:rsidR="005E30E7" w:rsidRDefault="00267412">
            <w:pPr>
              <w:rPr>
                <w:sz w:val="22"/>
                <w:szCs w:val="22"/>
              </w:rPr>
            </w:pPr>
            <w:r w:rsidRPr="00911F13">
              <w:rPr>
                <w:sz w:val="22"/>
                <w:szCs w:val="22"/>
              </w:rPr>
              <w:t>Model</w:t>
            </w:r>
          </w:p>
        </w:tc>
        <w:tc>
          <w:tcPr>
            <w:tcW w:w="841" w:type="pct"/>
            <w:tcBorders>
              <w:top w:val="single" w:sz="4" w:space="0" w:color="000000"/>
              <w:bottom w:val="single" w:sz="4" w:space="0" w:color="000000"/>
            </w:tcBorders>
          </w:tcPr>
          <w:p w:rsidR="005E30E7" w:rsidRDefault="00267412">
            <w:pPr>
              <w:rPr>
                <w:sz w:val="22"/>
                <w:szCs w:val="22"/>
              </w:rPr>
            </w:pPr>
            <w:r w:rsidRPr="00911F13">
              <w:rPr>
                <w:sz w:val="22"/>
                <w:szCs w:val="22"/>
              </w:rPr>
              <w:t>Prior</w:t>
            </w:r>
          </w:p>
        </w:tc>
        <w:tc>
          <w:tcPr>
            <w:tcW w:w="443" w:type="pct"/>
            <w:tcBorders>
              <w:top w:val="single" w:sz="4" w:space="0" w:color="000000"/>
              <w:bottom w:val="single" w:sz="4" w:space="0" w:color="000000"/>
            </w:tcBorders>
          </w:tcPr>
          <w:p w:rsidR="005E30E7" w:rsidRDefault="00267412">
            <w:pPr>
              <w:rPr>
                <w:sz w:val="22"/>
                <w:szCs w:val="22"/>
              </w:rPr>
            </w:pPr>
            <w:r w:rsidRPr="00911F13">
              <w:rPr>
                <w:sz w:val="22"/>
                <w:szCs w:val="22"/>
              </w:rPr>
              <w:t>Mean</w:t>
            </w:r>
          </w:p>
        </w:tc>
        <w:tc>
          <w:tcPr>
            <w:tcW w:w="443" w:type="pct"/>
            <w:tcBorders>
              <w:top w:val="single" w:sz="4" w:space="0" w:color="000000"/>
              <w:bottom w:val="single" w:sz="4" w:space="0" w:color="000000"/>
            </w:tcBorders>
          </w:tcPr>
          <w:p w:rsidR="005E30E7" w:rsidRDefault="00267412">
            <w:pPr>
              <w:rPr>
                <w:sz w:val="22"/>
                <w:szCs w:val="22"/>
              </w:rPr>
            </w:pPr>
            <w:r w:rsidRPr="00911F13">
              <w:rPr>
                <w:sz w:val="22"/>
                <w:szCs w:val="22"/>
              </w:rPr>
              <w:t>Median</w:t>
            </w:r>
          </w:p>
        </w:tc>
        <w:tc>
          <w:tcPr>
            <w:tcW w:w="443" w:type="pct"/>
            <w:tcBorders>
              <w:top w:val="single" w:sz="4" w:space="0" w:color="000000"/>
              <w:bottom w:val="single" w:sz="4" w:space="0" w:color="000000"/>
            </w:tcBorders>
          </w:tcPr>
          <w:p w:rsidR="005E30E7" w:rsidRDefault="00267412">
            <w:pPr>
              <w:rPr>
                <w:sz w:val="22"/>
                <w:szCs w:val="22"/>
              </w:rPr>
            </w:pPr>
            <w:r w:rsidRPr="00911F13">
              <w:rPr>
                <w:sz w:val="22"/>
                <w:szCs w:val="22"/>
              </w:rPr>
              <w:t>Mode</w:t>
            </w:r>
          </w:p>
        </w:tc>
        <w:tc>
          <w:tcPr>
            <w:tcW w:w="443" w:type="pct"/>
            <w:tcBorders>
              <w:top w:val="single" w:sz="4" w:space="0" w:color="000000"/>
              <w:bottom w:val="single" w:sz="4" w:space="0" w:color="000000"/>
            </w:tcBorders>
          </w:tcPr>
          <w:p w:rsidR="005E30E7" w:rsidRDefault="00267412">
            <w:pPr>
              <w:rPr>
                <w:sz w:val="22"/>
                <w:szCs w:val="22"/>
              </w:rPr>
            </w:pPr>
            <w:r w:rsidRPr="00911F13">
              <w:rPr>
                <w:sz w:val="22"/>
                <w:szCs w:val="22"/>
              </w:rPr>
              <w:t>5%</w:t>
            </w:r>
          </w:p>
        </w:tc>
        <w:tc>
          <w:tcPr>
            <w:tcW w:w="443" w:type="pct"/>
            <w:tcBorders>
              <w:top w:val="single" w:sz="4" w:space="0" w:color="000000"/>
              <w:bottom w:val="single" w:sz="4" w:space="0" w:color="000000"/>
            </w:tcBorders>
          </w:tcPr>
          <w:p w:rsidR="005E30E7" w:rsidRDefault="00267412">
            <w:pPr>
              <w:rPr>
                <w:sz w:val="22"/>
                <w:szCs w:val="22"/>
              </w:rPr>
            </w:pPr>
            <w:r w:rsidRPr="00911F13">
              <w:rPr>
                <w:sz w:val="22"/>
                <w:szCs w:val="22"/>
              </w:rPr>
              <w:t>95%</w:t>
            </w:r>
          </w:p>
        </w:tc>
        <w:tc>
          <w:tcPr>
            <w:tcW w:w="294" w:type="pct"/>
            <w:tcBorders>
              <w:top w:val="single" w:sz="4" w:space="0" w:color="000000"/>
              <w:bottom w:val="single" w:sz="4" w:space="0" w:color="000000"/>
            </w:tcBorders>
          </w:tcPr>
          <w:p w:rsidR="005E30E7" w:rsidRDefault="00267412">
            <w:pPr>
              <w:rPr>
                <w:sz w:val="22"/>
                <w:szCs w:val="22"/>
              </w:rPr>
            </w:pPr>
            <w:r w:rsidRPr="00911F13">
              <w:rPr>
                <w:sz w:val="22"/>
                <w:szCs w:val="22"/>
              </w:rPr>
              <w:t>MRB</w:t>
            </w:r>
          </w:p>
        </w:tc>
        <w:tc>
          <w:tcPr>
            <w:tcW w:w="340" w:type="pct"/>
            <w:tcBorders>
              <w:top w:val="single" w:sz="4" w:space="0" w:color="000000"/>
              <w:bottom w:val="single" w:sz="4" w:space="0" w:color="000000"/>
            </w:tcBorders>
          </w:tcPr>
          <w:p w:rsidR="005E30E7" w:rsidRDefault="00267412">
            <w:pPr>
              <w:rPr>
                <w:sz w:val="22"/>
                <w:szCs w:val="22"/>
              </w:rPr>
            </w:pPr>
            <w:r w:rsidRPr="00911F13">
              <w:rPr>
                <w:sz w:val="22"/>
                <w:szCs w:val="22"/>
              </w:rPr>
              <w:t>RMSE</w:t>
            </w:r>
          </w:p>
        </w:tc>
      </w:tr>
      <w:tr w:rsidR="00267412" w:rsidTr="0038158B">
        <w:tc>
          <w:tcPr>
            <w:tcW w:w="489" w:type="pct"/>
            <w:tcBorders>
              <w:top w:val="single" w:sz="4" w:space="0" w:color="000000"/>
            </w:tcBorders>
          </w:tcPr>
          <w:p w:rsidR="005E30E7" w:rsidRDefault="0038158B">
            <w:proofErr w:type="spellStart"/>
            <w:r w:rsidRPr="00911F13">
              <w:rPr>
                <w:i/>
                <w:sz w:val="22"/>
                <w:szCs w:val="22"/>
              </w:rPr>
              <w:t>τ</w:t>
            </w:r>
            <w:r w:rsidRPr="00911F13">
              <w:rPr>
                <w:i/>
                <w:sz w:val="22"/>
                <w:szCs w:val="22"/>
                <w:vertAlign w:val="subscript"/>
              </w:rPr>
              <w:t>bottleneck</w:t>
            </w:r>
            <w:proofErr w:type="spellEnd"/>
            <w:r w:rsidRPr="00911F13">
              <w:rPr>
                <w:i/>
                <w:sz w:val="22"/>
                <w:szCs w:val="22"/>
                <w:vertAlign w:val="subscript"/>
              </w:rPr>
              <w:t>-end</w:t>
            </w:r>
          </w:p>
        </w:tc>
        <w:tc>
          <w:tcPr>
            <w:tcW w:w="821" w:type="pct"/>
            <w:tcBorders>
              <w:top w:val="single" w:sz="4" w:space="0" w:color="000000"/>
            </w:tcBorders>
          </w:tcPr>
          <w:p w:rsidR="005E30E7" w:rsidRDefault="00267412">
            <w:r w:rsidRPr="00911F13">
              <w:rPr>
                <w:b/>
                <w:sz w:val="22"/>
                <w:szCs w:val="22"/>
              </w:rPr>
              <w:t>Initial</w:t>
            </w:r>
          </w:p>
        </w:tc>
        <w:tc>
          <w:tcPr>
            <w:tcW w:w="841" w:type="pct"/>
            <w:tcBorders>
              <w:top w:val="single" w:sz="4" w:space="0" w:color="000000"/>
            </w:tcBorders>
          </w:tcPr>
          <w:p w:rsidR="005E30E7" w:rsidRDefault="00267412">
            <w:r w:rsidRPr="00911F13">
              <w:rPr>
                <w:sz w:val="22"/>
                <w:szCs w:val="22"/>
              </w:rPr>
              <w:t>1–30</w:t>
            </w:r>
          </w:p>
        </w:tc>
        <w:tc>
          <w:tcPr>
            <w:tcW w:w="443" w:type="pct"/>
            <w:tcBorders>
              <w:top w:val="single" w:sz="4" w:space="0" w:color="000000"/>
            </w:tcBorders>
          </w:tcPr>
          <w:p w:rsidR="005E30E7" w:rsidRDefault="00267412">
            <w:r w:rsidRPr="00911F13">
              <w:rPr>
                <w:sz w:val="22"/>
                <w:szCs w:val="22"/>
              </w:rPr>
              <w:t>12</w:t>
            </w:r>
          </w:p>
        </w:tc>
        <w:tc>
          <w:tcPr>
            <w:tcW w:w="443" w:type="pct"/>
            <w:tcBorders>
              <w:top w:val="single" w:sz="4" w:space="0" w:color="000000"/>
            </w:tcBorders>
          </w:tcPr>
          <w:p w:rsidR="005E30E7" w:rsidRDefault="00267412">
            <w:r w:rsidRPr="00911F13">
              <w:rPr>
                <w:sz w:val="22"/>
                <w:szCs w:val="22"/>
              </w:rPr>
              <w:t>11</w:t>
            </w:r>
          </w:p>
        </w:tc>
        <w:tc>
          <w:tcPr>
            <w:tcW w:w="443" w:type="pct"/>
            <w:tcBorders>
              <w:top w:val="single" w:sz="4" w:space="0" w:color="000000"/>
            </w:tcBorders>
          </w:tcPr>
          <w:p w:rsidR="005E30E7" w:rsidRDefault="00267412">
            <w:r w:rsidRPr="00911F13">
              <w:rPr>
                <w:sz w:val="22"/>
                <w:szCs w:val="22"/>
              </w:rPr>
              <w:t>6</w:t>
            </w:r>
          </w:p>
        </w:tc>
        <w:tc>
          <w:tcPr>
            <w:tcW w:w="443" w:type="pct"/>
            <w:tcBorders>
              <w:top w:val="single" w:sz="4" w:space="0" w:color="000000"/>
            </w:tcBorders>
          </w:tcPr>
          <w:p w:rsidR="005E30E7" w:rsidRDefault="00267412">
            <w:r w:rsidRPr="00911F13">
              <w:rPr>
                <w:sz w:val="22"/>
                <w:szCs w:val="22"/>
              </w:rPr>
              <w:t>2</w:t>
            </w:r>
          </w:p>
        </w:tc>
        <w:tc>
          <w:tcPr>
            <w:tcW w:w="443" w:type="pct"/>
            <w:tcBorders>
              <w:top w:val="single" w:sz="4" w:space="0" w:color="000000"/>
            </w:tcBorders>
          </w:tcPr>
          <w:p w:rsidR="005E30E7" w:rsidRDefault="00267412">
            <w:r w:rsidRPr="00911F13">
              <w:rPr>
                <w:sz w:val="22"/>
                <w:szCs w:val="22"/>
              </w:rPr>
              <w:t>27</w:t>
            </w:r>
          </w:p>
        </w:tc>
        <w:tc>
          <w:tcPr>
            <w:tcW w:w="294" w:type="pct"/>
            <w:tcBorders>
              <w:top w:val="single" w:sz="4" w:space="0" w:color="000000"/>
            </w:tcBorders>
          </w:tcPr>
          <w:p w:rsidR="005E30E7" w:rsidRDefault="00267412">
            <w:r w:rsidRPr="00911F13">
              <w:rPr>
                <w:sz w:val="22"/>
                <w:szCs w:val="22"/>
              </w:rPr>
              <w:t>0.77</w:t>
            </w:r>
          </w:p>
        </w:tc>
        <w:tc>
          <w:tcPr>
            <w:tcW w:w="340" w:type="pct"/>
            <w:tcBorders>
              <w:top w:val="single" w:sz="4" w:space="0" w:color="000000"/>
            </w:tcBorders>
          </w:tcPr>
          <w:p w:rsidR="005E30E7" w:rsidRDefault="00267412">
            <w:r w:rsidRPr="00911F13">
              <w:rPr>
                <w:sz w:val="22"/>
                <w:szCs w:val="22"/>
              </w:rPr>
              <w:t>2.49</w:t>
            </w:r>
          </w:p>
        </w:tc>
      </w:tr>
      <w:tr w:rsidR="00267412" w:rsidTr="0038158B">
        <w:tc>
          <w:tcPr>
            <w:tcW w:w="489" w:type="pct"/>
          </w:tcPr>
          <w:p w:rsidR="005E30E7" w:rsidRDefault="005E30E7"/>
        </w:tc>
        <w:tc>
          <w:tcPr>
            <w:tcW w:w="821" w:type="pct"/>
          </w:tcPr>
          <w:p w:rsidR="005E30E7" w:rsidRDefault="00267412">
            <w:r w:rsidRPr="00911F13">
              <w:rPr>
                <w:sz w:val="22"/>
                <w:szCs w:val="22"/>
              </w:rPr>
              <w:t>Sex ratio = 1:5</w:t>
            </w:r>
          </w:p>
        </w:tc>
        <w:tc>
          <w:tcPr>
            <w:tcW w:w="841" w:type="pct"/>
          </w:tcPr>
          <w:p w:rsidR="005E30E7" w:rsidRDefault="005E30E7"/>
        </w:tc>
        <w:tc>
          <w:tcPr>
            <w:tcW w:w="443" w:type="pct"/>
          </w:tcPr>
          <w:p w:rsidR="005E30E7" w:rsidRDefault="00267412">
            <w:r w:rsidRPr="00911F13">
              <w:rPr>
                <w:sz w:val="22"/>
                <w:szCs w:val="22"/>
              </w:rPr>
              <w:t>13</w:t>
            </w:r>
          </w:p>
        </w:tc>
        <w:tc>
          <w:tcPr>
            <w:tcW w:w="443" w:type="pct"/>
          </w:tcPr>
          <w:p w:rsidR="005E30E7" w:rsidRDefault="00267412">
            <w:r w:rsidRPr="00911F13">
              <w:rPr>
                <w:sz w:val="22"/>
                <w:szCs w:val="22"/>
              </w:rPr>
              <w:t>12</w:t>
            </w:r>
          </w:p>
        </w:tc>
        <w:tc>
          <w:tcPr>
            <w:tcW w:w="443" w:type="pct"/>
          </w:tcPr>
          <w:p w:rsidR="005E30E7" w:rsidRDefault="00267412">
            <w:r w:rsidRPr="00911F13">
              <w:rPr>
                <w:sz w:val="22"/>
                <w:szCs w:val="22"/>
              </w:rPr>
              <w:t>6</w:t>
            </w:r>
          </w:p>
        </w:tc>
        <w:tc>
          <w:tcPr>
            <w:tcW w:w="443" w:type="pct"/>
          </w:tcPr>
          <w:p w:rsidR="005E30E7" w:rsidRDefault="00267412">
            <w:r w:rsidRPr="00911F13">
              <w:rPr>
                <w:sz w:val="22"/>
                <w:szCs w:val="22"/>
              </w:rPr>
              <w:t>2</w:t>
            </w:r>
          </w:p>
        </w:tc>
        <w:tc>
          <w:tcPr>
            <w:tcW w:w="443" w:type="pct"/>
          </w:tcPr>
          <w:p w:rsidR="005E30E7" w:rsidRDefault="00267412">
            <w:r w:rsidRPr="00911F13">
              <w:rPr>
                <w:sz w:val="22"/>
                <w:szCs w:val="22"/>
              </w:rPr>
              <w:t>27</w:t>
            </w:r>
          </w:p>
        </w:tc>
        <w:tc>
          <w:tcPr>
            <w:tcW w:w="294" w:type="pct"/>
          </w:tcPr>
          <w:p w:rsidR="005E30E7" w:rsidRDefault="00267412">
            <w:r w:rsidRPr="00911F13">
              <w:rPr>
                <w:sz w:val="22"/>
                <w:szCs w:val="22"/>
              </w:rPr>
              <w:t>0.75</w:t>
            </w:r>
          </w:p>
        </w:tc>
        <w:tc>
          <w:tcPr>
            <w:tcW w:w="340" w:type="pct"/>
          </w:tcPr>
          <w:p w:rsidR="005E30E7" w:rsidRDefault="00267412">
            <w:r w:rsidRPr="00911F13">
              <w:rPr>
                <w:sz w:val="22"/>
                <w:szCs w:val="22"/>
              </w:rPr>
              <w:t>2.31</w:t>
            </w:r>
          </w:p>
        </w:tc>
      </w:tr>
      <w:tr w:rsidR="00267412" w:rsidTr="0038158B">
        <w:tc>
          <w:tcPr>
            <w:tcW w:w="489" w:type="pct"/>
          </w:tcPr>
          <w:p w:rsidR="005E30E7" w:rsidRDefault="005E30E7"/>
        </w:tc>
        <w:tc>
          <w:tcPr>
            <w:tcW w:w="821" w:type="pct"/>
          </w:tcPr>
          <w:p w:rsidR="005E30E7" w:rsidRDefault="00267412">
            <w:r w:rsidRPr="00911F13">
              <w:rPr>
                <w:sz w:val="22"/>
                <w:szCs w:val="22"/>
              </w:rPr>
              <w:t xml:space="preserve">Broadened </w:t>
            </w:r>
            <w:r w:rsidRPr="00911F13">
              <w:rPr>
                <w:i/>
                <w:sz w:val="22"/>
                <w:szCs w:val="22"/>
              </w:rPr>
              <w:t>µ</w:t>
            </w:r>
            <w:proofErr w:type="spellStart"/>
            <w:r w:rsidRPr="00911F13">
              <w:rPr>
                <w:sz w:val="22"/>
                <w:szCs w:val="22"/>
                <w:vertAlign w:val="subscript"/>
              </w:rPr>
              <w:t>seq</w:t>
            </w:r>
            <w:proofErr w:type="spellEnd"/>
          </w:p>
        </w:tc>
        <w:tc>
          <w:tcPr>
            <w:tcW w:w="841" w:type="pct"/>
          </w:tcPr>
          <w:p w:rsidR="005E30E7" w:rsidRDefault="005E30E7"/>
        </w:tc>
        <w:tc>
          <w:tcPr>
            <w:tcW w:w="443" w:type="pct"/>
          </w:tcPr>
          <w:p w:rsidR="005E30E7" w:rsidRDefault="00267412">
            <w:r w:rsidRPr="00911F13">
              <w:rPr>
                <w:sz w:val="22"/>
                <w:szCs w:val="22"/>
              </w:rPr>
              <w:t>12</w:t>
            </w:r>
          </w:p>
        </w:tc>
        <w:tc>
          <w:tcPr>
            <w:tcW w:w="443" w:type="pct"/>
          </w:tcPr>
          <w:p w:rsidR="005E30E7" w:rsidRDefault="00267412">
            <w:r w:rsidRPr="00911F13">
              <w:rPr>
                <w:sz w:val="22"/>
                <w:szCs w:val="22"/>
              </w:rPr>
              <w:t>11</w:t>
            </w:r>
          </w:p>
        </w:tc>
        <w:tc>
          <w:tcPr>
            <w:tcW w:w="443" w:type="pct"/>
          </w:tcPr>
          <w:p w:rsidR="005E30E7" w:rsidRDefault="00267412">
            <w:r w:rsidRPr="00911F13">
              <w:rPr>
                <w:sz w:val="22"/>
                <w:szCs w:val="22"/>
              </w:rPr>
              <w:t>5</w:t>
            </w:r>
          </w:p>
        </w:tc>
        <w:tc>
          <w:tcPr>
            <w:tcW w:w="443" w:type="pct"/>
          </w:tcPr>
          <w:p w:rsidR="005E30E7" w:rsidRDefault="00267412">
            <w:r w:rsidRPr="00911F13">
              <w:rPr>
                <w:sz w:val="22"/>
                <w:szCs w:val="22"/>
              </w:rPr>
              <w:t>2</w:t>
            </w:r>
          </w:p>
        </w:tc>
        <w:tc>
          <w:tcPr>
            <w:tcW w:w="443" w:type="pct"/>
          </w:tcPr>
          <w:p w:rsidR="005E30E7" w:rsidRDefault="00267412">
            <w:r w:rsidRPr="00911F13">
              <w:rPr>
                <w:sz w:val="22"/>
                <w:szCs w:val="22"/>
              </w:rPr>
              <w:t>27</w:t>
            </w:r>
          </w:p>
        </w:tc>
        <w:tc>
          <w:tcPr>
            <w:tcW w:w="294" w:type="pct"/>
          </w:tcPr>
          <w:p w:rsidR="005E30E7" w:rsidRDefault="00267412">
            <w:r w:rsidRPr="00911F13">
              <w:rPr>
                <w:sz w:val="22"/>
                <w:szCs w:val="22"/>
              </w:rPr>
              <w:t>0.81</w:t>
            </w:r>
          </w:p>
        </w:tc>
        <w:tc>
          <w:tcPr>
            <w:tcW w:w="340" w:type="pct"/>
          </w:tcPr>
          <w:p w:rsidR="005E30E7" w:rsidRDefault="00267412">
            <w:r w:rsidRPr="00911F13">
              <w:rPr>
                <w:sz w:val="22"/>
                <w:szCs w:val="22"/>
              </w:rPr>
              <w:t>2.49</w:t>
            </w:r>
          </w:p>
        </w:tc>
      </w:tr>
      <w:tr w:rsidR="00267412" w:rsidTr="0038158B">
        <w:tc>
          <w:tcPr>
            <w:tcW w:w="489" w:type="pct"/>
          </w:tcPr>
          <w:p w:rsidR="005E30E7" w:rsidRDefault="005E30E7"/>
        </w:tc>
        <w:tc>
          <w:tcPr>
            <w:tcW w:w="821" w:type="pct"/>
          </w:tcPr>
          <w:p w:rsidR="005E30E7" w:rsidRDefault="00267412">
            <w:r w:rsidRPr="00911F13">
              <w:rPr>
                <w:sz w:val="22"/>
                <w:szCs w:val="22"/>
              </w:rPr>
              <w:t>Microsatellites only</w:t>
            </w:r>
          </w:p>
        </w:tc>
        <w:tc>
          <w:tcPr>
            <w:tcW w:w="841" w:type="pct"/>
          </w:tcPr>
          <w:p w:rsidR="005E30E7" w:rsidRDefault="005E30E7"/>
        </w:tc>
        <w:tc>
          <w:tcPr>
            <w:tcW w:w="443" w:type="pct"/>
          </w:tcPr>
          <w:p w:rsidR="005E30E7" w:rsidRDefault="00267412">
            <w:r w:rsidRPr="00911F13">
              <w:rPr>
                <w:sz w:val="22"/>
                <w:szCs w:val="22"/>
              </w:rPr>
              <w:t>13</w:t>
            </w:r>
          </w:p>
        </w:tc>
        <w:tc>
          <w:tcPr>
            <w:tcW w:w="443" w:type="pct"/>
          </w:tcPr>
          <w:p w:rsidR="005E30E7" w:rsidRDefault="00267412">
            <w:r w:rsidRPr="00911F13">
              <w:rPr>
                <w:sz w:val="22"/>
                <w:szCs w:val="22"/>
              </w:rPr>
              <w:t>12</w:t>
            </w:r>
          </w:p>
        </w:tc>
        <w:tc>
          <w:tcPr>
            <w:tcW w:w="443" w:type="pct"/>
          </w:tcPr>
          <w:p w:rsidR="005E30E7" w:rsidRDefault="00267412">
            <w:r w:rsidRPr="00911F13">
              <w:rPr>
                <w:sz w:val="22"/>
                <w:szCs w:val="22"/>
              </w:rPr>
              <w:t>7</w:t>
            </w:r>
          </w:p>
        </w:tc>
        <w:tc>
          <w:tcPr>
            <w:tcW w:w="443" w:type="pct"/>
          </w:tcPr>
          <w:p w:rsidR="005E30E7" w:rsidRDefault="00267412">
            <w:r w:rsidRPr="00911F13">
              <w:rPr>
                <w:sz w:val="22"/>
                <w:szCs w:val="22"/>
              </w:rPr>
              <w:t>3</w:t>
            </w:r>
          </w:p>
        </w:tc>
        <w:tc>
          <w:tcPr>
            <w:tcW w:w="443" w:type="pct"/>
          </w:tcPr>
          <w:p w:rsidR="005E30E7" w:rsidRDefault="00267412">
            <w:r w:rsidRPr="00911F13">
              <w:rPr>
                <w:sz w:val="22"/>
                <w:szCs w:val="22"/>
              </w:rPr>
              <w:t>28</w:t>
            </w:r>
          </w:p>
        </w:tc>
        <w:tc>
          <w:tcPr>
            <w:tcW w:w="294" w:type="pct"/>
          </w:tcPr>
          <w:p w:rsidR="005E30E7" w:rsidRDefault="00267412">
            <w:r w:rsidRPr="00911F13">
              <w:rPr>
                <w:sz w:val="22"/>
                <w:szCs w:val="22"/>
              </w:rPr>
              <w:t>1.05</w:t>
            </w:r>
          </w:p>
        </w:tc>
        <w:tc>
          <w:tcPr>
            <w:tcW w:w="340" w:type="pct"/>
          </w:tcPr>
          <w:p w:rsidR="005E30E7" w:rsidRDefault="00267412">
            <w:r w:rsidRPr="00911F13">
              <w:rPr>
                <w:sz w:val="22"/>
                <w:szCs w:val="22"/>
              </w:rPr>
              <w:t>2.867</w:t>
            </w:r>
          </w:p>
        </w:tc>
      </w:tr>
      <w:tr w:rsidR="00267412" w:rsidTr="0038158B">
        <w:tc>
          <w:tcPr>
            <w:tcW w:w="489" w:type="pct"/>
          </w:tcPr>
          <w:p w:rsidR="005E30E7" w:rsidRDefault="005E30E7"/>
        </w:tc>
        <w:tc>
          <w:tcPr>
            <w:tcW w:w="821" w:type="pct"/>
          </w:tcPr>
          <w:p w:rsidR="005E30E7" w:rsidRDefault="00267412">
            <w:r w:rsidRPr="00911F13">
              <w:rPr>
                <w:b/>
                <w:sz w:val="22"/>
                <w:szCs w:val="22"/>
              </w:rPr>
              <w:t>Broadened</w:t>
            </w:r>
          </w:p>
        </w:tc>
        <w:tc>
          <w:tcPr>
            <w:tcW w:w="841" w:type="pct"/>
          </w:tcPr>
          <w:p w:rsidR="005E30E7" w:rsidRDefault="00267412">
            <w:r w:rsidRPr="00911F13">
              <w:rPr>
                <w:sz w:val="22"/>
                <w:szCs w:val="22"/>
              </w:rPr>
              <w:t>1–50</w:t>
            </w:r>
          </w:p>
        </w:tc>
        <w:tc>
          <w:tcPr>
            <w:tcW w:w="443" w:type="pct"/>
          </w:tcPr>
          <w:p w:rsidR="005E30E7" w:rsidRDefault="00267412">
            <w:r w:rsidRPr="00911F13">
              <w:rPr>
                <w:sz w:val="22"/>
                <w:szCs w:val="22"/>
              </w:rPr>
              <w:t>17</w:t>
            </w:r>
          </w:p>
        </w:tc>
        <w:tc>
          <w:tcPr>
            <w:tcW w:w="443" w:type="pct"/>
          </w:tcPr>
          <w:p w:rsidR="005E30E7" w:rsidRDefault="00267412">
            <w:r w:rsidRPr="00911F13">
              <w:rPr>
                <w:sz w:val="22"/>
                <w:szCs w:val="22"/>
              </w:rPr>
              <w:t>13</w:t>
            </w:r>
          </w:p>
        </w:tc>
        <w:tc>
          <w:tcPr>
            <w:tcW w:w="443" w:type="pct"/>
          </w:tcPr>
          <w:p w:rsidR="005E30E7" w:rsidRDefault="00267412">
            <w:r w:rsidRPr="00911F13">
              <w:rPr>
                <w:sz w:val="22"/>
                <w:szCs w:val="22"/>
              </w:rPr>
              <w:t>5</w:t>
            </w:r>
          </w:p>
        </w:tc>
        <w:tc>
          <w:tcPr>
            <w:tcW w:w="443" w:type="pct"/>
          </w:tcPr>
          <w:p w:rsidR="005E30E7" w:rsidRDefault="00267412">
            <w:r w:rsidRPr="00911F13">
              <w:rPr>
                <w:sz w:val="22"/>
                <w:szCs w:val="22"/>
              </w:rPr>
              <w:t>2</w:t>
            </w:r>
          </w:p>
        </w:tc>
        <w:tc>
          <w:tcPr>
            <w:tcW w:w="443" w:type="pct"/>
          </w:tcPr>
          <w:p w:rsidR="005E30E7" w:rsidRDefault="00267412">
            <w:r w:rsidRPr="00911F13">
              <w:rPr>
                <w:sz w:val="22"/>
                <w:szCs w:val="22"/>
              </w:rPr>
              <w:t>42</w:t>
            </w:r>
          </w:p>
        </w:tc>
        <w:tc>
          <w:tcPr>
            <w:tcW w:w="294" w:type="pct"/>
          </w:tcPr>
          <w:p w:rsidR="005E30E7" w:rsidRDefault="00267412">
            <w:r w:rsidRPr="00911F13">
              <w:rPr>
                <w:sz w:val="22"/>
                <w:szCs w:val="22"/>
              </w:rPr>
              <w:t>0.97</w:t>
            </w:r>
          </w:p>
        </w:tc>
        <w:tc>
          <w:tcPr>
            <w:tcW w:w="340" w:type="pct"/>
          </w:tcPr>
          <w:p w:rsidR="005E30E7" w:rsidRDefault="00267412">
            <w:r w:rsidRPr="00911F13">
              <w:rPr>
                <w:sz w:val="22"/>
                <w:szCs w:val="22"/>
              </w:rPr>
              <w:t>3.08</w:t>
            </w:r>
          </w:p>
        </w:tc>
      </w:tr>
      <w:tr w:rsidR="00267412" w:rsidTr="0038158B">
        <w:tc>
          <w:tcPr>
            <w:tcW w:w="489" w:type="pct"/>
          </w:tcPr>
          <w:p w:rsidR="005E30E7" w:rsidRDefault="005E30E7"/>
        </w:tc>
        <w:tc>
          <w:tcPr>
            <w:tcW w:w="821" w:type="pct"/>
          </w:tcPr>
          <w:p w:rsidR="005E30E7" w:rsidRDefault="00267412">
            <w:r w:rsidRPr="00911F13">
              <w:rPr>
                <w:sz w:val="22"/>
                <w:szCs w:val="22"/>
              </w:rPr>
              <w:t>Sex ratio = 1:5</w:t>
            </w:r>
          </w:p>
        </w:tc>
        <w:tc>
          <w:tcPr>
            <w:tcW w:w="841" w:type="pct"/>
          </w:tcPr>
          <w:p w:rsidR="005E30E7" w:rsidRDefault="005E30E7"/>
        </w:tc>
        <w:tc>
          <w:tcPr>
            <w:tcW w:w="443" w:type="pct"/>
          </w:tcPr>
          <w:p w:rsidR="005E30E7" w:rsidRDefault="00267412">
            <w:r w:rsidRPr="00911F13">
              <w:rPr>
                <w:sz w:val="22"/>
                <w:szCs w:val="22"/>
              </w:rPr>
              <w:t>17</w:t>
            </w:r>
          </w:p>
        </w:tc>
        <w:tc>
          <w:tcPr>
            <w:tcW w:w="443" w:type="pct"/>
          </w:tcPr>
          <w:p w:rsidR="005E30E7" w:rsidRDefault="00267412">
            <w:r w:rsidRPr="00911F13">
              <w:rPr>
                <w:sz w:val="22"/>
                <w:szCs w:val="22"/>
              </w:rPr>
              <w:t>13</w:t>
            </w:r>
          </w:p>
        </w:tc>
        <w:tc>
          <w:tcPr>
            <w:tcW w:w="443" w:type="pct"/>
          </w:tcPr>
          <w:p w:rsidR="005E30E7" w:rsidRDefault="00267412">
            <w:r w:rsidRPr="00911F13">
              <w:rPr>
                <w:sz w:val="22"/>
                <w:szCs w:val="22"/>
              </w:rPr>
              <w:t>4</w:t>
            </w:r>
          </w:p>
        </w:tc>
        <w:tc>
          <w:tcPr>
            <w:tcW w:w="443" w:type="pct"/>
          </w:tcPr>
          <w:p w:rsidR="005E30E7" w:rsidRDefault="00267412">
            <w:r w:rsidRPr="00911F13">
              <w:rPr>
                <w:sz w:val="22"/>
                <w:szCs w:val="22"/>
              </w:rPr>
              <w:t>2</w:t>
            </w:r>
          </w:p>
        </w:tc>
        <w:tc>
          <w:tcPr>
            <w:tcW w:w="443" w:type="pct"/>
          </w:tcPr>
          <w:p w:rsidR="005E30E7" w:rsidRDefault="00267412">
            <w:r w:rsidRPr="00911F13">
              <w:rPr>
                <w:sz w:val="22"/>
                <w:szCs w:val="22"/>
              </w:rPr>
              <w:t>43</w:t>
            </w:r>
          </w:p>
        </w:tc>
        <w:tc>
          <w:tcPr>
            <w:tcW w:w="294" w:type="pct"/>
          </w:tcPr>
          <w:p w:rsidR="005E30E7" w:rsidRDefault="00267412">
            <w:r w:rsidRPr="00911F13">
              <w:rPr>
                <w:sz w:val="22"/>
                <w:szCs w:val="22"/>
              </w:rPr>
              <w:t>0.67</w:t>
            </w:r>
          </w:p>
        </w:tc>
        <w:tc>
          <w:tcPr>
            <w:tcW w:w="340" w:type="pct"/>
          </w:tcPr>
          <w:p w:rsidR="005E30E7" w:rsidRDefault="00267412">
            <w:r w:rsidRPr="00911F13">
              <w:rPr>
                <w:sz w:val="22"/>
                <w:szCs w:val="22"/>
              </w:rPr>
              <w:t>2.38</w:t>
            </w:r>
          </w:p>
        </w:tc>
      </w:tr>
      <w:tr w:rsidR="00267412" w:rsidTr="0038158B">
        <w:tc>
          <w:tcPr>
            <w:tcW w:w="489" w:type="pct"/>
          </w:tcPr>
          <w:p w:rsidR="005E30E7" w:rsidRDefault="005E30E7"/>
        </w:tc>
        <w:tc>
          <w:tcPr>
            <w:tcW w:w="821" w:type="pct"/>
          </w:tcPr>
          <w:p w:rsidR="005E30E7" w:rsidRDefault="00267412">
            <w:r w:rsidRPr="00911F13">
              <w:rPr>
                <w:sz w:val="22"/>
                <w:szCs w:val="22"/>
              </w:rPr>
              <w:t xml:space="preserve">Broadened </w:t>
            </w:r>
            <w:r w:rsidRPr="00911F13">
              <w:rPr>
                <w:i/>
                <w:sz w:val="22"/>
                <w:szCs w:val="22"/>
              </w:rPr>
              <w:t>µ</w:t>
            </w:r>
            <w:proofErr w:type="spellStart"/>
            <w:r w:rsidRPr="00911F13">
              <w:rPr>
                <w:sz w:val="22"/>
                <w:szCs w:val="22"/>
                <w:vertAlign w:val="subscript"/>
              </w:rPr>
              <w:t>seq</w:t>
            </w:r>
            <w:proofErr w:type="spellEnd"/>
          </w:p>
        </w:tc>
        <w:tc>
          <w:tcPr>
            <w:tcW w:w="841" w:type="pct"/>
          </w:tcPr>
          <w:p w:rsidR="005E30E7" w:rsidRDefault="005E30E7"/>
        </w:tc>
        <w:tc>
          <w:tcPr>
            <w:tcW w:w="443" w:type="pct"/>
          </w:tcPr>
          <w:p w:rsidR="005E30E7" w:rsidRDefault="00267412">
            <w:r w:rsidRPr="00911F13">
              <w:rPr>
                <w:sz w:val="22"/>
                <w:szCs w:val="22"/>
              </w:rPr>
              <w:t>17</w:t>
            </w:r>
          </w:p>
        </w:tc>
        <w:tc>
          <w:tcPr>
            <w:tcW w:w="443" w:type="pct"/>
          </w:tcPr>
          <w:p w:rsidR="005E30E7" w:rsidRDefault="00267412">
            <w:r w:rsidRPr="00911F13">
              <w:rPr>
                <w:sz w:val="22"/>
                <w:szCs w:val="22"/>
              </w:rPr>
              <w:t>13</w:t>
            </w:r>
          </w:p>
        </w:tc>
        <w:tc>
          <w:tcPr>
            <w:tcW w:w="443" w:type="pct"/>
          </w:tcPr>
          <w:p w:rsidR="005E30E7" w:rsidRDefault="00267412">
            <w:r w:rsidRPr="00911F13">
              <w:rPr>
                <w:sz w:val="22"/>
                <w:szCs w:val="22"/>
              </w:rPr>
              <w:t>7</w:t>
            </w:r>
          </w:p>
        </w:tc>
        <w:tc>
          <w:tcPr>
            <w:tcW w:w="443" w:type="pct"/>
          </w:tcPr>
          <w:p w:rsidR="005E30E7" w:rsidRDefault="00267412">
            <w:r w:rsidRPr="00911F13">
              <w:rPr>
                <w:sz w:val="22"/>
                <w:szCs w:val="22"/>
              </w:rPr>
              <w:t>2</w:t>
            </w:r>
          </w:p>
        </w:tc>
        <w:tc>
          <w:tcPr>
            <w:tcW w:w="443" w:type="pct"/>
          </w:tcPr>
          <w:p w:rsidR="005E30E7" w:rsidRDefault="00267412">
            <w:r w:rsidRPr="00911F13">
              <w:rPr>
                <w:sz w:val="22"/>
                <w:szCs w:val="22"/>
              </w:rPr>
              <w:t>43</w:t>
            </w:r>
          </w:p>
        </w:tc>
        <w:tc>
          <w:tcPr>
            <w:tcW w:w="294" w:type="pct"/>
          </w:tcPr>
          <w:p w:rsidR="005E30E7" w:rsidRDefault="00267412">
            <w:r w:rsidRPr="00911F13">
              <w:rPr>
                <w:sz w:val="22"/>
                <w:szCs w:val="22"/>
              </w:rPr>
              <w:t>1.00</w:t>
            </w:r>
          </w:p>
        </w:tc>
        <w:tc>
          <w:tcPr>
            <w:tcW w:w="340" w:type="pct"/>
          </w:tcPr>
          <w:p w:rsidR="005E30E7" w:rsidRDefault="00267412">
            <w:r w:rsidRPr="00911F13">
              <w:rPr>
                <w:sz w:val="22"/>
                <w:szCs w:val="22"/>
              </w:rPr>
              <w:t>3.56</w:t>
            </w:r>
          </w:p>
        </w:tc>
      </w:tr>
      <w:tr w:rsidR="00267412" w:rsidTr="0038158B">
        <w:tc>
          <w:tcPr>
            <w:tcW w:w="489" w:type="pct"/>
          </w:tcPr>
          <w:p w:rsidR="005E30E7" w:rsidRDefault="005E30E7"/>
        </w:tc>
        <w:tc>
          <w:tcPr>
            <w:tcW w:w="821" w:type="pct"/>
          </w:tcPr>
          <w:p w:rsidR="005E30E7" w:rsidRDefault="00267412">
            <w:r w:rsidRPr="00911F13">
              <w:rPr>
                <w:sz w:val="22"/>
                <w:szCs w:val="22"/>
              </w:rPr>
              <w:t>Microsatellites only</w:t>
            </w:r>
          </w:p>
        </w:tc>
        <w:tc>
          <w:tcPr>
            <w:tcW w:w="841" w:type="pct"/>
          </w:tcPr>
          <w:p w:rsidR="005E30E7" w:rsidRDefault="005E30E7"/>
        </w:tc>
        <w:tc>
          <w:tcPr>
            <w:tcW w:w="443" w:type="pct"/>
          </w:tcPr>
          <w:p w:rsidR="005E30E7" w:rsidRDefault="00267412">
            <w:r w:rsidRPr="00911F13">
              <w:rPr>
                <w:sz w:val="22"/>
                <w:szCs w:val="22"/>
              </w:rPr>
              <w:t>18</w:t>
            </w:r>
          </w:p>
        </w:tc>
        <w:tc>
          <w:tcPr>
            <w:tcW w:w="443" w:type="pct"/>
          </w:tcPr>
          <w:p w:rsidR="005E30E7" w:rsidRDefault="00267412">
            <w:r w:rsidRPr="00911F13">
              <w:rPr>
                <w:sz w:val="22"/>
                <w:szCs w:val="22"/>
              </w:rPr>
              <w:t>14</w:t>
            </w:r>
          </w:p>
        </w:tc>
        <w:tc>
          <w:tcPr>
            <w:tcW w:w="443" w:type="pct"/>
          </w:tcPr>
          <w:p w:rsidR="005E30E7" w:rsidRDefault="00267412">
            <w:r w:rsidRPr="00911F13">
              <w:rPr>
                <w:sz w:val="22"/>
                <w:szCs w:val="22"/>
              </w:rPr>
              <w:t>1</w:t>
            </w:r>
          </w:p>
        </w:tc>
        <w:tc>
          <w:tcPr>
            <w:tcW w:w="443" w:type="pct"/>
          </w:tcPr>
          <w:p w:rsidR="005E30E7" w:rsidRDefault="00267412">
            <w:r w:rsidRPr="00911F13">
              <w:rPr>
                <w:sz w:val="22"/>
                <w:szCs w:val="22"/>
              </w:rPr>
              <w:t>2</w:t>
            </w:r>
          </w:p>
        </w:tc>
        <w:tc>
          <w:tcPr>
            <w:tcW w:w="443" w:type="pct"/>
          </w:tcPr>
          <w:p w:rsidR="005E30E7" w:rsidRDefault="00267412">
            <w:r w:rsidRPr="00911F13">
              <w:rPr>
                <w:sz w:val="22"/>
                <w:szCs w:val="22"/>
              </w:rPr>
              <w:t>44</w:t>
            </w:r>
          </w:p>
        </w:tc>
        <w:tc>
          <w:tcPr>
            <w:tcW w:w="294" w:type="pct"/>
          </w:tcPr>
          <w:p w:rsidR="005E30E7" w:rsidRDefault="00267412">
            <w:r w:rsidRPr="00911F13">
              <w:rPr>
                <w:sz w:val="22"/>
                <w:szCs w:val="22"/>
              </w:rPr>
              <w:t>0.95</w:t>
            </w:r>
          </w:p>
        </w:tc>
        <w:tc>
          <w:tcPr>
            <w:tcW w:w="340" w:type="pct"/>
          </w:tcPr>
          <w:p w:rsidR="005E30E7" w:rsidRDefault="00267412">
            <w:r w:rsidRPr="00911F13">
              <w:rPr>
                <w:sz w:val="22"/>
                <w:szCs w:val="22"/>
              </w:rPr>
              <w:t>2.93</w:t>
            </w:r>
          </w:p>
        </w:tc>
      </w:tr>
      <w:tr w:rsidR="00267412" w:rsidTr="0038158B">
        <w:tc>
          <w:tcPr>
            <w:tcW w:w="489" w:type="pct"/>
          </w:tcPr>
          <w:p w:rsidR="005E30E7" w:rsidRDefault="0038158B">
            <w:proofErr w:type="spellStart"/>
            <w:r w:rsidRPr="00911F13">
              <w:rPr>
                <w:i/>
                <w:sz w:val="22"/>
                <w:szCs w:val="22"/>
              </w:rPr>
              <w:t>τ</w:t>
            </w:r>
            <w:r w:rsidRPr="00911F13">
              <w:rPr>
                <w:i/>
                <w:sz w:val="22"/>
                <w:szCs w:val="22"/>
                <w:vertAlign w:val="subscript"/>
              </w:rPr>
              <w:t>bottleneck</w:t>
            </w:r>
            <w:proofErr w:type="spellEnd"/>
            <w:r w:rsidRPr="00911F13">
              <w:rPr>
                <w:i/>
                <w:sz w:val="22"/>
                <w:szCs w:val="22"/>
                <w:vertAlign w:val="subscript"/>
              </w:rPr>
              <w:t>-start</w:t>
            </w:r>
          </w:p>
        </w:tc>
        <w:tc>
          <w:tcPr>
            <w:tcW w:w="821" w:type="pct"/>
          </w:tcPr>
          <w:p w:rsidR="005E30E7" w:rsidRDefault="00267412">
            <w:r w:rsidRPr="00911F13">
              <w:rPr>
                <w:b/>
                <w:sz w:val="22"/>
                <w:szCs w:val="22"/>
              </w:rPr>
              <w:t>Initial</w:t>
            </w:r>
          </w:p>
        </w:tc>
        <w:tc>
          <w:tcPr>
            <w:tcW w:w="841" w:type="pct"/>
          </w:tcPr>
          <w:p w:rsidR="005E30E7" w:rsidRDefault="00267412">
            <w:r w:rsidRPr="00911F13">
              <w:rPr>
                <w:sz w:val="22"/>
                <w:szCs w:val="22"/>
              </w:rPr>
              <w:t>15–100</w:t>
            </w:r>
          </w:p>
        </w:tc>
        <w:tc>
          <w:tcPr>
            <w:tcW w:w="443" w:type="pct"/>
          </w:tcPr>
          <w:p w:rsidR="005E30E7" w:rsidRDefault="00267412">
            <w:r w:rsidRPr="00911F13">
              <w:rPr>
                <w:sz w:val="22"/>
                <w:szCs w:val="22"/>
              </w:rPr>
              <w:t>70</w:t>
            </w:r>
          </w:p>
        </w:tc>
        <w:tc>
          <w:tcPr>
            <w:tcW w:w="443" w:type="pct"/>
          </w:tcPr>
          <w:p w:rsidR="005E30E7" w:rsidRDefault="00267412">
            <w:r w:rsidRPr="00911F13">
              <w:rPr>
                <w:sz w:val="22"/>
                <w:szCs w:val="22"/>
              </w:rPr>
              <w:t>74</w:t>
            </w:r>
          </w:p>
        </w:tc>
        <w:tc>
          <w:tcPr>
            <w:tcW w:w="443" w:type="pct"/>
          </w:tcPr>
          <w:p w:rsidR="005E30E7" w:rsidRDefault="00267412">
            <w:r w:rsidRPr="00911F13">
              <w:rPr>
                <w:sz w:val="22"/>
                <w:szCs w:val="22"/>
              </w:rPr>
              <w:t>100</w:t>
            </w:r>
          </w:p>
        </w:tc>
        <w:tc>
          <w:tcPr>
            <w:tcW w:w="443" w:type="pct"/>
          </w:tcPr>
          <w:p w:rsidR="005E30E7" w:rsidRDefault="00267412">
            <w:r w:rsidRPr="00911F13">
              <w:rPr>
                <w:sz w:val="22"/>
                <w:szCs w:val="22"/>
              </w:rPr>
              <w:t>32</w:t>
            </w:r>
          </w:p>
        </w:tc>
        <w:tc>
          <w:tcPr>
            <w:tcW w:w="443" w:type="pct"/>
          </w:tcPr>
          <w:p w:rsidR="005E30E7" w:rsidRDefault="00267412">
            <w:r w:rsidRPr="00911F13">
              <w:rPr>
                <w:sz w:val="22"/>
                <w:szCs w:val="22"/>
              </w:rPr>
              <w:t>98</w:t>
            </w:r>
          </w:p>
        </w:tc>
        <w:tc>
          <w:tcPr>
            <w:tcW w:w="294" w:type="pct"/>
          </w:tcPr>
          <w:p w:rsidR="005E30E7" w:rsidRDefault="00267412">
            <w:r w:rsidRPr="00911F13">
              <w:rPr>
                <w:sz w:val="22"/>
                <w:szCs w:val="22"/>
              </w:rPr>
              <w:t>0.18</w:t>
            </w:r>
          </w:p>
        </w:tc>
        <w:tc>
          <w:tcPr>
            <w:tcW w:w="340" w:type="pct"/>
          </w:tcPr>
          <w:p w:rsidR="005E30E7" w:rsidRDefault="00267412">
            <w:r w:rsidRPr="00911F13">
              <w:rPr>
                <w:sz w:val="22"/>
                <w:szCs w:val="22"/>
              </w:rPr>
              <w:t>0.59</w:t>
            </w:r>
          </w:p>
        </w:tc>
      </w:tr>
      <w:tr w:rsidR="00267412" w:rsidTr="0038158B">
        <w:tc>
          <w:tcPr>
            <w:tcW w:w="489" w:type="pct"/>
          </w:tcPr>
          <w:p w:rsidR="005E30E7" w:rsidRDefault="005E30E7"/>
        </w:tc>
        <w:tc>
          <w:tcPr>
            <w:tcW w:w="821" w:type="pct"/>
          </w:tcPr>
          <w:p w:rsidR="005E30E7" w:rsidRDefault="00267412">
            <w:r w:rsidRPr="00911F13">
              <w:rPr>
                <w:sz w:val="22"/>
                <w:szCs w:val="22"/>
              </w:rPr>
              <w:t>Sex ratio = 1:5</w:t>
            </w:r>
          </w:p>
        </w:tc>
        <w:tc>
          <w:tcPr>
            <w:tcW w:w="841" w:type="pct"/>
          </w:tcPr>
          <w:p w:rsidR="005E30E7" w:rsidRDefault="005E30E7"/>
        </w:tc>
        <w:tc>
          <w:tcPr>
            <w:tcW w:w="443" w:type="pct"/>
          </w:tcPr>
          <w:p w:rsidR="005E30E7" w:rsidRDefault="00267412">
            <w:r w:rsidRPr="00911F13">
              <w:rPr>
                <w:sz w:val="22"/>
                <w:szCs w:val="22"/>
              </w:rPr>
              <w:t>69</w:t>
            </w:r>
          </w:p>
        </w:tc>
        <w:tc>
          <w:tcPr>
            <w:tcW w:w="443" w:type="pct"/>
          </w:tcPr>
          <w:p w:rsidR="005E30E7" w:rsidRDefault="00267412">
            <w:r w:rsidRPr="00911F13">
              <w:rPr>
                <w:sz w:val="22"/>
                <w:szCs w:val="22"/>
              </w:rPr>
              <w:t>72</w:t>
            </w:r>
          </w:p>
        </w:tc>
        <w:tc>
          <w:tcPr>
            <w:tcW w:w="443" w:type="pct"/>
          </w:tcPr>
          <w:p w:rsidR="005E30E7" w:rsidRDefault="00267412">
            <w:r w:rsidRPr="00911F13">
              <w:rPr>
                <w:sz w:val="22"/>
                <w:szCs w:val="22"/>
              </w:rPr>
              <w:t>96</w:t>
            </w:r>
          </w:p>
        </w:tc>
        <w:tc>
          <w:tcPr>
            <w:tcW w:w="443" w:type="pct"/>
          </w:tcPr>
          <w:p w:rsidR="005E30E7" w:rsidRDefault="00267412">
            <w:r w:rsidRPr="00911F13">
              <w:rPr>
                <w:sz w:val="22"/>
                <w:szCs w:val="22"/>
              </w:rPr>
              <w:t>29</w:t>
            </w:r>
          </w:p>
        </w:tc>
        <w:tc>
          <w:tcPr>
            <w:tcW w:w="443" w:type="pct"/>
          </w:tcPr>
          <w:p w:rsidR="005E30E7" w:rsidRDefault="00267412">
            <w:r w:rsidRPr="00911F13">
              <w:rPr>
                <w:sz w:val="22"/>
                <w:szCs w:val="22"/>
              </w:rPr>
              <w:t>98</w:t>
            </w:r>
          </w:p>
        </w:tc>
        <w:tc>
          <w:tcPr>
            <w:tcW w:w="294" w:type="pct"/>
          </w:tcPr>
          <w:p w:rsidR="005E30E7" w:rsidRDefault="00267412">
            <w:r w:rsidRPr="00911F13">
              <w:rPr>
                <w:sz w:val="22"/>
                <w:szCs w:val="22"/>
              </w:rPr>
              <w:t>0.16</w:t>
            </w:r>
          </w:p>
        </w:tc>
        <w:tc>
          <w:tcPr>
            <w:tcW w:w="340" w:type="pct"/>
          </w:tcPr>
          <w:p w:rsidR="005E30E7" w:rsidRDefault="00267412">
            <w:r w:rsidRPr="00911F13">
              <w:rPr>
                <w:sz w:val="22"/>
                <w:szCs w:val="22"/>
              </w:rPr>
              <w:t>0.57</w:t>
            </w:r>
          </w:p>
        </w:tc>
      </w:tr>
      <w:tr w:rsidR="00267412" w:rsidTr="0038158B">
        <w:tc>
          <w:tcPr>
            <w:tcW w:w="489" w:type="pct"/>
          </w:tcPr>
          <w:p w:rsidR="005E30E7" w:rsidRDefault="005E30E7"/>
        </w:tc>
        <w:tc>
          <w:tcPr>
            <w:tcW w:w="821" w:type="pct"/>
          </w:tcPr>
          <w:p w:rsidR="005E30E7" w:rsidRDefault="00267412">
            <w:r w:rsidRPr="00911F13">
              <w:rPr>
                <w:sz w:val="22"/>
                <w:szCs w:val="22"/>
              </w:rPr>
              <w:t xml:space="preserve">Broadened </w:t>
            </w:r>
            <w:r w:rsidRPr="00911F13">
              <w:rPr>
                <w:i/>
                <w:sz w:val="22"/>
                <w:szCs w:val="22"/>
              </w:rPr>
              <w:t>µ</w:t>
            </w:r>
            <w:proofErr w:type="spellStart"/>
            <w:r w:rsidRPr="00911F13">
              <w:rPr>
                <w:sz w:val="22"/>
                <w:szCs w:val="22"/>
                <w:vertAlign w:val="subscript"/>
              </w:rPr>
              <w:t>seq</w:t>
            </w:r>
            <w:proofErr w:type="spellEnd"/>
          </w:p>
        </w:tc>
        <w:tc>
          <w:tcPr>
            <w:tcW w:w="841" w:type="pct"/>
          </w:tcPr>
          <w:p w:rsidR="005E30E7" w:rsidRDefault="005E30E7"/>
        </w:tc>
        <w:tc>
          <w:tcPr>
            <w:tcW w:w="443" w:type="pct"/>
          </w:tcPr>
          <w:p w:rsidR="005E30E7" w:rsidRDefault="00267412">
            <w:r w:rsidRPr="00911F13">
              <w:rPr>
                <w:sz w:val="22"/>
                <w:szCs w:val="22"/>
              </w:rPr>
              <w:t>71</w:t>
            </w:r>
          </w:p>
        </w:tc>
        <w:tc>
          <w:tcPr>
            <w:tcW w:w="443" w:type="pct"/>
          </w:tcPr>
          <w:p w:rsidR="005E30E7" w:rsidRDefault="00267412">
            <w:r w:rsidRPr="00911F13">
              <w:rPr>
                <w:sz w:val="22"/>
                <w:szCs w:val="22"/>
              </w:rPr>
              <w:t>74</w:t>
            </w:r>
          </w:p>
        </w:tc>
        <w:tc>
          <w:tcPr>
            <w:tcW w:w="443" w:type="pct"/>
          </w:tcPr>
          <w:p w:rsidR="005E30E7" w:rsidRDefault="00267412">
            <w:r w:rsidRPr="00911F13">
              <w:rPr>
                <w:sz w:val="22"/>
                <w:szCs w:val="22"/>
              </w:rPr>
              <w:t>99</w:t>
            </w:r>
          </w:p>
        </w:tc>
        <w:tc>
          <w:tcPr>
            <w:tcW w:w="443" w:type="pct"/>
          </w:tcPr>
          <w:p w:rsidR="005E30E7" w:rsidRDefault="00267412">
            <w:r w:rsidRPr="00911F13">
              <w:rPr>
                <w:sz w:val="22"/>
                <w:szCs w:val="22"/>
              </w:rPr>
              <w:t>32</w:t>
            </w:r>
          </w:p>
        </w:tc>
        <w:tc>
          <w:tcPr>
            <w:tcW w:w="443" w:type="pct"/>
          </w:tcPr>
          <w:p w:rsidR="005E30E7" w:rsidRDefault="00267412">
            <w:r w:rsidRPr="00911F13">
              <w:rPr>
                <w:sz w:val="22"/>
                <w:szCs w:val="22"/>
              </w:rPr>
              <w:t>98</w:t>
            </w:r>
          </w:p>
        </w:tc>
        <w:tc>
          <w:tcPr>
            <w:tcW w:w="294" w:type="pct"/>
          </w:tcPr>
          <w:p w:rsidR="005E30E7" w:rsidRDefault="00267412">
            <w:r w:rsidRPr="00911F13">
              <w:rPr>
                <w:sz w:val="22"/>
                <w:szCs w:val="22"/>
              </w:rPr>
              <w:t>0.14</w:t>
            </w:r>
          </w:p>
        </w:tc>
        <w:tc>
          <w:tcPr>
            <w:tcW w:w="340" w:type="pct"/>
          </w:tcPr>
          <w:p w:rsidR="005E30E7" w:rsidRDefault="00267412">
            <w:r w:rsidRPr="00911F13">
              <w:rPr>
                <w:sz w:val="22"/>
                <w:szCs w:val="22"/>
              </w:rPr>
              <w:t>0.56</w:t>
            </w:r>
          </w:p>
        </w:tc>
      </w:tr>
      <w:tr w:rsidR="00267412" w:rsidTr="0038158B">
        <w:tc>
          <w:tcPr>
            <w:tcW w:w="489" w:type="pct"/>
          </w:tcPr>
          <w:p w:rsidR="005E30E7" w:rsidRDefault="005E30E7"/>
        </w:tc>
        <w:tc>
          <w:tcPr>
            <w:tcW w:w="821" w:type="pct"/>
          </w:tcPr>
          <w:p w:rsidR="005E30E7" w:rsidRDefault="00267412">
            <w:r w:rsidRPr="00911F13">
              <w:rPr>
                <w:sz w:val="22"/>
                <w:szCs w:val="22"/>
              </w:rPr>
              <w:t>Microsatellites only</w:t>
            </w:r>
          </w:p>
        </w:tc>
        <w:tc>
          <w:tcPr>
            <w:tcW w:w="841" w:type="pct"/>
          </w:tcPr>
          <w:p w:rsidR="005E30E7" w:rsidRDefault="005E30E7"/>
        </w:tc>
        <w:tc>
          <w:tcPr>
            <w:tcW w:w="443" w:type="pct"/>
          </w:tcPr>
          <w:p w:rsidR="005E30E7" w:rsidRDefault="00267412">
            <w:r w:rsidRPr="00911F13">
              <w:rPr>
                <w:sz w:val="22"/>
                <w:szCs w:val="22"/>
              </w:rPr>
              <w:t>71</w:t>
            </w:r>
          </w:p>
        </w:tc>
        <w:tc>
          <w:tcPr>
            <w:tcW w:w="443" w:type="pct"/>
          </w:tcPr>
          <w:p w:rsidR="005E30E7" w:rsidRDefault="00267412">
            <w:r w:rsidRPr="00911F13">
              <w:rPr>
                <w:sz w:val="22"/>
                <w:szCs w:val="22"/>
              </w:rPr>
              <w:t>74</w:t>
            </w:r>
          </w:p>
        </w:tc>
        <w:tc>
          <w:tcPr>
            <w:tcW w:w="443" w:type="pct"/>
          </w:tcPr>
          <w:p w:rsidR="005E30E7" w:rsidRDefault="00267412">
            <w:r w:rsidRPr="00911F13">
              <w:rPr>
                <w:sz w:val="22"/>
                <w:szCs w:val="22"/>
              </w:rPr>
              <w:t>94</w:t>
            </w:r>
          </w:p>
        </w:tc>
        <w:tc>
          <w:tcPr>
            <w:tcW w:w="443" w:type="pct"/>
          </w:tcPr>
          <w:p w:rsidR="005E30E7" w:rsidRDefault="00267412">
            <w:r w:rsidRPr="00911F13">
              <w:rPr>
                <w:sz w:val="22"/>
                <w:szCs w:val="22"/>
              </w:rPr>
              <w:t>31</w:t>
            </w:r>
          </w:p>
        </w:tc>
        <w:tc>
          <w:tcPr>
            <w:tcW w:w="443" w:type="pct"/>
          </w:tcPr>
          <w:p w:rsidR="005E30E7" w:rsidRDefault="00267412">
            <w:r w:rsidRPr="00911F13">
              <w:rPr>
                <w:sz w:val="22"/>
                <w:szCs w:val="22"/>
              </w:rPr>
              <w:t>98</w:t>
            </w:r>
          </w:p>
        </w:tc>
        <w:tc>
          <w:tcPr>
            <w:tcW w:w="294" w:type="pct"/>
          </w:tcPr>
          <w:p w:rsidR="005E30E7" w:rsidRDefault="00267412">
            <w:r w:rsidRPr="00911F13">
              <w:rPr>
                <w:sz w:val="22"/>
                <w:szCs w:val="22"/>
              </w:rPr>
              <w:t>0.19</w:t>
            </w:r>
          </w:p>
        </w:tc>
        <w:tc>
          <w:tcPr>
            <w:tcW w:w="340" w:type="pct"/>
          </w:tcPr>
          <w:p w:rsidR="005E30E7" w:rsidRDefault="00267412">
            <w:r w:rsidRPr="00911F13">
              <w:rPr>
                <w:sz w:val="22"/>
                <w:szCs w:val="22"/>
              </w:rPr>
              <w:t>0.59</w:t>
            </w:r>
          </w:p>
        </w:tc>
      </w:tr>
      <w:tr w:rsidR="00267412" w:rsidTr="0038158B">
        <w:tc>
          <w:tcPr>
            <w:tcW w:w="489" w:type="pct"/>
          </w:tcPr>
          <w:p w:rsidR="005E30E7" w:rsidRDefault="005E30E7"/>
        </w:tc>
        <w:tc>
          <w:tcPr>
            <w:tcW w:w="821" w:type="pct"/>
          </w:tcPr>
          <w:p w:rsidR="005E30E7" w:rsidRDefault="00267412">
            <w:r w:rsidRPr="00911F13">
              <w:rPr>
                <w:b/>
                <w:sz w:val="22"/>
                <w:szCs w:val="22"/>
              </w:rPr>
              <w:t>Broadened</w:t>
            </w:r>
          </w:p>
        </w:tc>
        <w:tc>
          <w:tcPr>
            <w:tcW w:w="841" w:type="pct"/>
          </w:tcPr>
          <w:p w:rsidR="005E30E7" w:rsidRDefault="00267412">
            <w:r w:rsidRPr="00911F13">
              <w:rPr>
                <w:sz w:val="22"/>
                <w:szCs w:val="22"/>
              </w:rPr>
              <w:t>1–2000</w:t>
            </w:r>
          </w:p>
        </w:tc>
        <w:tc>
          <w:tcPr>
            <w:tcW w:w="443" w:type="pct"/>
          </w:tcPr>
          <w:p w:rsidR="005E30E7" w:rsidRDefault="00267412">
            <w:r w:rsidRPr="00911F13">
              <w:rPr>
                <w:sz w:val="22"/>
                <w:szCs w:val="22"/>
              </w:rPr>
              <w:t>316</w:t>
            </w:r>
          </w:p>
        </w:tc>
        <w:tc>
          <w:tcPr>
            <w:tcW w:w="443" w:type="pct"/>
          </w:tcPr>
          <w:p w:rsidR="005E30E7" w:rsidRDefault="00267412">
            <w:r w:rsidRPr="00911F13">
              <w:rPr>
                <w:sz w:val="22"/>
                <w:szCs w:val="22"/>
              </w:rPr>
              <w:t>329</w:t>
            </w:r>
          </w:p>
        </w:tc>
        <w:tc>
          <w:tcPr>
            <w:tcW w:w="443" w:type="pct"/>
          </w:tcPr>
          <w:p w:rsidR="005E30E7" w:rsidRDefault="00267412">
            <w:r w:rsidRPr="00911F13">
              <w:rPr>
                <w:sz w:val="22"/>
                <w:szCs w:val="22"/>
              </w:rPr>
              <w:t>490</w:t>
            </w:r>
          </w:p>
        </w:tc>
        <w:tc>
          <w:tcPr>
            <w:tcW w:w="443" w:type="pct"/>
          </w:tcPr>
          <w:p w:rsidR="005E30E7" w:rsidRDefault="00267412">
            <w:r w:rsidRPr="00911F13">
              <w:rPr>
                <w:sz w:val="22"/>
                <w:szCs w:val="22"/>
              </w:rPr>
              <w:t>104</w:t>
            </w:r>
          </w:p>
        </w:tc>
        <w:tc>
          <w:tcPr>
            <w:tcW w:w="443" w:type="pct"/>
          </w:tcPr>
          <w:p w:rsidR="005E30E7" w:rsidRDefault="00267412">
            <w:r w:rsidRPr="00911F13">
              <w:rPr>
                <w:sz w:val="22"/>
                <w:szCs w:val="22"/>
              </w:rPr>
              <w:t>485</w:t>
            </w:r>
          </w:p>
        </w:tc>
        <w:tc>
          <w:tcPr>
            <w:tcW w:w="294" w:type="pct"/>
          </w:tcPr>
          <w:p w:rsidR="005E30E7" w:rsidRDefault="00267412">
            <w:r w:rsidRPr="00911F13">
              <w:rPr>
                <w:sz w:val="22"/>
                <w:szCs w:val="22"/>
              </w:rPr>
              <w:t>2.5</w:t>
            </w:r>
          </w:p>
        </w:tc>
        <w:tc>
          <w:tcPr>
            <w:tcW w:w="340" w:type="pct"/>
          </w:tcPr>
          <w:p w:rsidR="005E30E7" w:rsidRDefault="00267412">
            <w:r w:rsidRPr="00911F13">
              <w:rPr>
                <w:sz w:val="22"/>
                <w:szCs w:val="22"/>
              </w:rPr>
              <w:t>17.88</w:t>
            </w:r>
          </w:p>
        </w:tc>
      </w:tr>
      <w:tr w:rsidR="00267412" w:rsidTr="0038158B">
        <w:tc>
          <w:tcPr>
            <w:tcW w:w="489" w:type="pct"/>
          </w:tcPr>
          <w:p w:rsidR="005E30E7" w:rsidRDefault="005E30E7"/>
        </w:tc>
        <w:tc>
          <w:tcPr>
            <w:tcW w:w="821" w:type="pct"/>
          </w:tcPr>
          <w:p w:rsidR="005E30E7" w:rsidRDefault="00267412">
            <w:r w:rsidRPr="00911F13">
              <w:rPr>
                <w:sz w:val="22"/>
                <w:szCs w:val="22"/>
              </w:rPr>
              <w:t>Sex ratio = 1:5</w:t>
            </w:r>
          </w:p>
        </w:tc>
        <w:tc>
          <w:tcPr>
            <w:tcW w:w="841" w:type="pct"/>
          </w:tcPr>
          <w:p w:rsidR="005E30E7" w:rsidRDefault="005E30E7"/>
        </w:tc>
        <w:tc>
          <w:tcPr>
            <w:tcW w:w="443" w:type="pct"/>
          </w:tcPr>
          <w:p w:rsidR="005E30E7" w:rsidRDefault="00267412">
            <w:r w:rsidRPr="00911F13">
              <w:rPr>
                <w:sz w:val="22"/>
                <w:szCs w:val="22"/>
              </w:rPr>
              <w:t>284</w:t>
            </w:r>
          </w:p>
        </w:tc>
        <w:tc>
          <w:tcPr>
            <w:tcW w:w="443" w:type="pct"/>
          </w:tcPr>
          <w:p w:rsidR="005E30E7" w:rsidRDefault="00267412">
            <w:r w:rsidRPr="00911F13">
              <w:rPr>
                <w:sz w:val="22"/>
                <w:szCs w:val="22"/>
              </w:rPr>
              <w:t>287</w:t>
            </w:r>
          </w:p>
        </w:tc>
        <w:tc>
          <w:tcPr>
            <w:tcW w:w="443" w:type="pct"/>
          </w:tcPr>
          <w:p w:rsidR="005E30E7" w:rsidRDefault="00267412">
            <w:r w:rsidRPr="00911F13">
              <w:rPr>
                <w:sz w:val="22"/>
                <w:szCs w:val="22"/>
              </w:rPr>
              <w:t>279</w:t>
            </w:r>
          </w:p>
        </w:tc>
        <w:tc>
          <w:tcPr>
            <w:tcW w:w="443" w:type="pct"/>
          </w:tcPr>
          <w:p w:rsidR="005E30E7" w:rsidRDefault="00267412">
            <w:r w:rsidRPr="00911F13">
              <w:rPr>
                <w:sz w:val="22"/>
                <w:szCs w:val="22"/>
              </w:rPr>
              <w:t>77.0</w:t>
            </w:r>
          </w:p>
        </w:tc>
        <w:tc>
          <w:tcPr>
            <w:tcW w:w="443" w:type="pct"/>
          </w:tcPr>
          <w:p w:rsidR="005E30E7" w:rsidRDefault="00267412">
            <w:r w:rsidRPr="00911F13">
              <w:rPr>
                <w:sz w:val="22"/>
                <w:szCs w:val="22"/>
              </w:rPr>
              <w:t>475</w:t>
            </w:r>
          </w:p>
        </w:tc>
        <w:tc>
          <w:tcPr>
            <w:tcW w:w="294" w:type="pct"/>
          </w:tcPr>
          <w:p w:rsidR="005E30E7" w:rsidRDefault="00267412">
            <w:r w:rsidRPr="00911F13">
              <w:rPr>
                <w:sz w:val="22"/>
                <w:szCs w:val="22"/>
              </w:rPr>
              <w:t>1.60</w:t>
            </w:r>
          </w:p>
        </w:tc>
        <w:tc>
          <w:tcPr>
            <w:tcW w:w="340" w:type="pct"/>
          </w:tcPr>
          <w:p w:rsidR="005E30E7" w:rsidRDefault="00267412">
            <w:r w:rsidRPr="00911F13">
              <w:rPr>
                <w:sz w:val="22"/>
                <w:szCs w:val="22"/>
              </w:rPr>
              <w:t>14.18</w:t>
            </w:r>
          </w:p>
        </w:tc>
      </w:tr>
      <w:tr w:rsidR="00267412" w:rsidTr="0038158B">
        <w:tc>
          <w:tcPr>
            <w:tcW w:w="489" w:type="pct"/>
          </w:tcPr>
          <w:p w:rsidR="005E30E7" w:rsidRDefault="005E30E7"/>
        </w:tc>
        <w:tc>
          <w:tcPr>
            <w:tcW w:w="821" w:type="pct"/>
          </w:tcPr>
          <w:p w:rsidR="005E30E7" w:rsidRDefault="00267412">
            <w:r w:rsidRPr="00911F13">
              <w:rPr>
                <w:sz w:val="22"/>
                <w:szCs w:val="22"/>
              </w:rPr>
              <w:t xml:space="preserve">Broadened </w:t>
            </w:r>
            <w:r w:rsidRPr="00911F13">
              <w:rPr>
                <w:i/>
                <w:sz w:val="22"/>
                <w:szCs w:val="22"/>
              </w:rPr>
              <w:t>µ</w:t>
            </w:r>
            <w:proofErr w:type="spellStart"/>
            <w:r w:rsidRPr="00911F13">
              <w:rPr>
                <w:sz w:val="22"/>
                <w:szCs w:val="22"/>
                <w:vertAlign w:val="subscript"/>
              </w:rPr>
              <w:t>seq</w:t>
            </w:r>
            <w:proofErr w:type="spellEnd"/>
          </w:p>
        </w:tc>
        <w:tc>
          <w:tcPr>
            <w:tcW w:w="841" w:type="pct"/>
          </w:tcPr>
          <w:p w:rsidR="005E30E7" w:rsidRDefault="005E30E7"/>
        </w:tc>
        <w:tc>
          <w:tcPr>
            <w:tcW w:w="443" w:type="pct"/>
          </w:tcPr>
          <w:p w:rsidR="005E30E7" w:rsidRDefault="00267412">
            <w:r w:rsidRPr="00911F13">
              <w:rPr>
                <w:sz w:val="22"/>
                <w:szCs w:val="22"/>
              </w:rPr>
              <w:t>316</w:t>
            </w:r>
          </w:p>
        </w:tc>
        <w:tc>
          <w:tcPr>
            <w:tcW w:w="443" w:type="pct"/>
          </w:tcPr>
          <w:p w:rsidR="005E30E7" w:rsidRDefault="00267412">
            <w:r w:rsidRPr="00911F13">
              <w:rPr>
                <w:sz w:val="22"/>
                <w:szCs w:val="22"/>
              </w:rPr>
              <w:t>327</w:t>
            </w:r>
          </w:p>
        </w:tc>
        <w:tc>
          <w:tcPr>
            <w:tcW w:w="443" w:type="pct"/>
          </w:tcPr>
          <w:p w:rsidR="005E30E7" w:rsidRDefault="00267412">
            <w:r w:rsidRPr="00911F13">
              <w:rPr>
                <w:sz w:val="22"/>
                <w:szCs w:val="22"/>
              </w:rPr>
              <w:t>466</w:t>
            </w:r>
          </w:p>
        </w:tc>
        <w:tc>
          <w:tcPr>
            <w:tcW w:w="443" w:type="pct"/>
          </w:tcPr>
          <w:p w:rsidR="005E30E7" w:rsidRDefault="00267412">
            <w:r w:rsidRPr="00911F13">
              <w:rPr>
                <w:sz w:val="22"/>
                <w:szCs w:val="22"/>
              </w:rPr>
              <w:t>105</w:t>
            </w:r>
          </w:p>
        </w:tc>
        <w:tc>
          <w:tcPr>
            <w:tcW w:w="443" w:type="pct"/>
          </w:tcPr>
          <w:p w:rsidR="005E30E7" w:rsidRDefault="00267412">
            <w:r w:rsidRPr="00911F13">
              <w:rPr>
                <w:sz w:val="22"/>
                <w:szCs w:val="22"/>
              </w:rPr>
              <w:t>484</w:t>
            </w:r>
          </w:p>
        </w:tc>
        <w:tc>
          <w:tcPr>
            <w:tcW w:w="294" w:type="pct"/>
          </w:tcPr>
          <w:p w:rsidR="005E30E7" w:rsidRDefault="00267412">
            <w:r w:rsidRPr="00911F13">
              <w:rPr>
                <w:sz w:val="22"/>
                <w:szCs w:val="22"/>
              </w:rPr>
              <w:t>3.62</w:t>
            </w:r>
          </w:p>
        </w:tc>
        <w:tc>
          <w:tcPr>
            <w:tcW w:w="340" w:type="pct"/>
          </w:tcPr>
          <w:p w:rsidR="005E30E7" w:rsidRDefault="00267412">
            <w:r w:rsidRPr="00911F13">
              <w:rPr>
                <w:sz w:val="22"/>
                <w:szCs w:val="22"/>
              </w:rPr>
              <w:t>3.56</w:t>
            </w:r>
          </w:p>
        </w:tc>
      </w:tr>
      <w:tr w:rsidR="00267412" w:rsidTr="0038158B">
        <w:tc>
          <w:tcPr>
            <w:tcW w:w="489" w:type="pct"/>
          </w:tcPr>
          <w:p w:rsidR="005E30E7" w:rsidRDefault="005E30E7"/>
        </w:tc>
        <w:tc>
          <w:tcPr>
            <w:tcW w:w="821" w:type="pct"/>
          </w:tcPr>
          <w:p w:rsidR="005E30E7" w:rsidRDefault="00267412">
            <w:r w:rsidRPr="00911F13">
              <w:rPr>
                <w:sz w:val="22"/>
                <w:szCs w:val="22"/>
              </w:rPr>
              <w:t>Microsatellites only</w:t>
            </w:r>
          </w:p>
        </w:tc>
        <w:tc>
          <w:tcPr>
            <w:tcW w:w="841" w:type="pct"/>
          </w:tcPr>
          <w:p w:rsidR="005E30E7" w:rsidRDefault="005E30E7"/>
        </w:tc>
        <w:tc>
          <w:tcPr>
            <w:tcW w:w="443" w:type="pct"/>
          </w:tcPr>
          <w:p w:rsidR="005E30E7" w:rsidRDefault="00267412">
            <w:r w:rsidRPr="00911F13">
              <w:rPr>
                <w:sz w:val="22"/>
                <w:szCs w:val="22"/>
              </w:rPr>
              <w:t>320</w:t>
            </w:r>
          </w:p>
        </w:tc>
        <w:tc>
          <w:tcPr>
            <w:tcW w:w="443" w:type="pct"/>
          </w:tcPr>
          <w:p w:rsidR="005E30E7" w:rsidRDefault="00267412">
            <w:r w:rsidRPr="00911F13">
              <w:rPr>
                <w:sz w:val="22"/>
                <w:szCs w:val="22"/>
              </w:rPr>
              <w:t>333</w:t>
            </w:r>
          </w:p>
        </w:tc>
        <w:tc>
          <w:tcPr>
            <w:tcW w:w="443" w:type="pct"/>
          </w:tcPr>
          <w:p w:rsidR="005E30E7" w:rsidRDefault="00267412">
            <w:r w:rsidRPr="00911F13">
              <w:rPr>
                <w:sz w:val="22"/>
                <w:szCs w:val="22"/>
              </w:rPr>
              <w:t>497</w:t>
            </w:r>
          </w:p>
        </w:tc>
        <w:tc>
          <w:tcPr>
            <w:tcW w:w="443" w:type="pct"/>
          </w:tcPr>
          <w:p w:rsidR="005E30E7" w:rsidRDefault="00267412">
            <w:r w:rsidRPr="00911F13">
              <w:rPr>
                <w:sz w:val="22"/>
                <w:szCs w:val="22"/>
              </w:rPr>
              <w:t>108</w:t>
            </w:r>
          </w:p>
        </w:tc>
        <w:tc>
          <w:tcPr>
            <w:tcW w:w="443" w:type="pct"/>
          </w:tcPr>
          <w:p w:rsidR="005E30E7" w:rsidRDefault="00267412">
            <w:r w:rsidRPr="00911F13">
              <w:rPr>
                <w:sz w:val="22"/>
                <w:szCs w:val="22"/>
              </w:rPr>
              <w:t>486</w:t>
            </w:r>
          </w:p>
        </w:tc>
        <w:tc>
          <w:tcPr>
            <w:tcW w:w="294" w:type="pct"/>
          </w:tcPr>
          <w:p w:rsidR="005E30E7" w:rsidRDefault="00267412">
            <w:r w:rsidRPr="00911F13">
              <w:rPr>
                <w:sz w:val="22"/>
                <w:szCs w:val="22"/>
              </w:rPr>
              <w:t>2.83</w:t>
            </w:r>
          </w:p>
        </w:tc>
        <w:tc>
          <w:tcPr>
            <w:tcW w:w="340" w:type="pct"/>
          </w:tcPr>
          <w:p w:rsidR="005E30E7" w:rsidRDefault="00267412">
            <w:r w:rsidRPr="00911F13">
              <w:rPr>
                <w:sz w:val="22"/>
                <w:szCs w:val="22"/>
              </w:rPr>
              <w:t>23.33</w:t>
            </w:r>
          </w:p>
        </w:tc>
      </w:tr>
      <w:tr w:rsidR="00267412" w:rsidTr="0038158B">
        <w:tc>
          <w:tcPr>
            <w:tcW w:w="489" w:type="pct"/>
          </w:tcPr>
          <w:p w:rsidR="005E30E7" w:rsidRDefault="0038158B">
            <w:r w:rsidRPr="00911F13">
              <w:rPr>
                <w:i/>
                <w:sz w:val="22"/>
                <w:szCs w:val="22"/>
              </w:rPr>
              <w:t>µ</w:t>
            </w:r>
            <w:r>
              <w:rPr>
                <w:i/>
                <w:sz w:val="22"/>
                <w:szCs w:val="22"/>
                <w:vertAlign w:val="subscript"/>
              </w:rPr>
              <w:t>mitochondrial</w:t>
            </w:r>
          </w:p>
        </w:tc>
        <w:tc>
          <w:tcPr>
            <w:tcW w:w="821" w:type="pct"/>
          </w:tcPr>
          <w:p w:rsidR="005E30E7" w:rsidRDefault="00267412">
            <w:r w:rsidRPr="00911F13">
              <w:rPr>
                <w:b/>
                <w:sz w:val="22"/>
                <w:szCs w:val="22"/>
              </w:rPr>
              <w:t>Initial</w:t>
            </w:r>
          </w:p>
        </w:tc>
        <w:tc>
          <w:tcPr>
            <w:tcW w:w="841" w:type="pct"/>
          </w:tcPr>
          <w:p w:rsidR="005E30E7" w:rsidRDefault="00267412">
            <w:r w:rsidRPr="00911F13">
              <w:rPr>
                <w:sz w:val="22"/>
                <w:szCs w:val="22"/>
              </w:rPr>
              <w:t>5.78×10</w:t>
            </w:r>
            <w:r w:rsidRPr="00911F13">
              <w:rPr>
                <w:sz w:val="22"/>
                <w:szCs w:val="22"/>
                <w:vertAlign w:val="superscript"/>
              </w:rPr>
              <w:t>-7</w:t>
            </w:r>
            <w:r w:rsidRPr="00911F13">
              <w:rPr>
                <w:sz w:val="22"/>
                <w:szCs w:val="22"/>
              </w:rPr>
              <w:t>–2.74×10</w:t>
            </w:r>
            <w:r w:rsidRPr="00911F13">
              <w:rPr>
                <w:sz w:val="22"/>
                <w:szCs w:val="22"/>
                <w:vertAlign w:val="superscript"/>
              </w:rPr>
              <w:t>-6</w:t>
            </w:r>
          </w:p>
        </w:tc>
        <w:tc>
          <w:tcPr>
            <w:tcW w:w="443" w:type="pct"/>
          </w:tcPr>
          <w:p w:rsidR="005E30E7" w:rsidRDefault="00267412">
            <w:r w:rsidRPr="00911F13">
              <w:rPr>
                <w:sz w:val="22"/>
                <w:szCs w:val="22"/>
              </w:rPr>
              <w:t>1.67×10</w:t>
            </w:r>
            <w:r w:rsidRPr="00911F13">
              <w:rPr>
                <w:sz w:val="22"/>
                <w:szCs w:val="22"/>
                <w:vertAlign w:val="superscript"/>
              </w:rPr>
              <w:t>-6</w:t>
            </w:r>
          </w:p>
        </w:tc>
        <w:tc>
          <w:tcPr>
            <w:tcW w:w="443" w:type="pct"/>
          </w:tcPr>
          <w:p w:rsidR="005E30E7" w:rsidRDefault="00267412">
            <w:r w:rsidRPr="00911F13">
              <w:rPr>
                <w:sz w:val="22"/>
                <w:szCs w:val="22"/>
              </w:rPr>
              <w:t>1.67×10</w:t>
            </w:r>
            <w:r w:rsidRPr="00911F13">
              <w:rPr>
                <w:sz w:val="22"/>
                <w:szCs w:val="22"/>
                <w:vertAlign w:val="superscript"/>
              </w:rPr>
              <w:t>-6</w:t>
            </w:r>
          </w:p>
        </w:tc>
        <w:tc>
          <w:tcPr>
            <w:tcW w:w="443" w:type="pct"/>
          </w:tcPr>
          <w:p w:rsidR="005E30E7" w:rsidRDefault="00267412">
            <w:r w:rsidRPr="00911F13">
              <w:rPr>
                <w:sz w:val="22"/>
                <w:szCs w:val="22"/>
              </w:rPr>
              <w:t>6.27×10</w:t>
            </w:r>
            <w:r w:rsidRPr="00911F13">
              <w:rPr>
                <w:sz w:val="22"/>
                <w:szCs w:val="22"/>
                <w:vertAlign w:val="superscript"/>
              </w:rPr>
              <w:t>-7</w:t>
            </w:r>
          </w:p>
        </w:tc>
        <w:tc>
          <w:tcPr>
            <w:tcW w:w="443" w:type="pct"/>
          </w:tcPr>
          <w:p w:rsidR="005E30E7" w:rsidRDefault="00267412">
            <w:r w:rsidRPr="00911F13">
              <w:rPr>
                <w:sz w:val="22"/>
                <w:szCs w:val="22"/>
              </w:rPr>
              <w:t>6.80×10</w:t>
            </w:r>
            <w:r w:rsidRPr="00911F13">
              <w:rPr>
                <w:sz w:val="22"/>
                <w:szCs w:val="22"/>
                <w:vertAlign w:val="superscript"/>
              </w:rPr>
              <w:t>-7</w:t>
            </w:r>
          </w:p>
        </w:tc>
        <w:tc>
          <w:tcPr>
            <w:tcW w:w="443" w:type="pct"/>
          </w:tcPr>
          <w:p w:rsidR="005E30E7" w:rsidRDefault="00267412">
            <w:r w:rsidRPr="00911F13">
              <w:rPr>
                <w:sz w:val="22"/>
                <w:szCs w:val="22"/>
              </w:rPr>
              <w:t>2.64×10</w:t>
            </w:r>
            <w:r w:rsidRPr="00911F13">
              <w:rPr>
                <w:sz w:val="22"/>
                <w:szCs w:val="22"/>
                <w:vertAlign w:val="superscript"/>
              </w:rPr>
              <w:t>-6</w:t>
            </w:r>
          </w:p>
        </w:tc>
        <w:tc>
          <w:tcPr>
            <w:tcW w:w="294" w:type="pct"/>
          </w:tcPr>
          <w:p w:rsidR="005E30E7" w:rsidRDefault="00267412">
            <w:r w:rsidRPr="00911F13">
              <w:rPr>
                <w:sz w:val="22"/>
                <w:szCs w:val="22"/>
              </w:rPr>
              <w:t>0.20</w:t>
            </w:r>
          </w:p>
        </w:tc>
        <w:tc>
          <w:tcPr>
            <w:tcW w:w="340" w:type="pct"/>
          </w:tcPr>
          <w:p w:rsidR="005E30E7" w:rsidRDefault="00267412">
            <w:r w:rsidRPr="00911F13">
              <w:rPr>
                <w:sz w:val="22"/>
                <w:szCs w:val="22"/>
              </w:rPr>
              <w:t>0.61</w:t>
            </w:r>
          </w:p>
        </w:tc>
      </w:tr>
      <w:tr w:rsidR="00267412" w:rsidTr="0038158B">
        <w:tc>
          <w:tcPr>
            <w:tcW w:w="489" w:type="pct"/>
          </w:tcPr>
          <w:p w:rsidR="005E30E7" w:rsidRDefault="005E30E7"/>
        </w:tc>
        <w:tc>
          <w:tcPr>
            <w:tcW w:w="821" w:type="pct"/>
          </w:tcPr>
          <w:p w:rsidR="005E30E7" w:rsidRDefault="00267412">
            <w:r w:rsidRPr="00911F13">
              <w:rPr>
                <w:sz w:val="22"/>
                <w:szCs w:val="22"/>
              </w:rPr>
              <w:t>Sex ratio = 1:5</w:t>
            </w:r>
          </w:p>
        </w:tc>
        <w:tc>
          <w:tcPr>
            <w:tcW w:w="841" w:type="pct"/>
          </w:tcPr>
          <w:p w:rsidR="005E30E7" w:rsidRDefault="005E30E7"/>
        </w:tc>
        <w:tc>
          <w:tcPr>
            <w:tcW w:w="443" w:type="pct"/>
          </w:tcPr>
          <w:p w:rsidR="005E30E7" w:rsidRDefault="00267412">
            <w:r w:rsidRPr="00911F13">
              <w:rPr>
                <w:sz w:val="22"/>
                <w:szCs w:val="22"/>
              </w:rPr>
              <w:t>1.64×10</w:t>
            </w:r>
            <w:r w:rsidRPr="00911F13">
              <w:rPr>
                <w:sz w:val="22"/>
                <w:szCs w:val="22"/>
                <w:vertAlign w:val="superscript"/>
              </w:rPr>
              <w:t>-6</w:t>
            </w:r>
          </w:p>
        </w:tc>
        <w:tc>
          <w:tcPr>
            <w:tcW w:w="443" w:type="pct"/>
          </w:tcPr>
          <w:p w:rsidR="005E30E7" w:rsidRDefault="00267412">
            <w:r w:rsidRPr="00911F13">
              <w:rPr>
                <w:sz w:val="22"/>
                <w:szCs w:val="22"/>
              </w:rPr>
              <w:t>1.65×10</w:t>
            </w:r>
            <w:r w:rsidRPr="00911F13">
              <w:rPr>
                <w:sz w:val="22"/>
                <w:szCs w:val="22"/>
                <w:vertAlign w:val="superscript"/>
              </w:rPr>
              <w:t>-6</w:t>
            </w:r>
          </w:p>
        </w:tc>
        <w:tc>
          <w:tcPr>
            <w:tcW w:w="443" w:type="pct"/>
          </w:tcPr>
          <w:p w:rsidR="005E30E7" w:rsidRDefault="00267412">
            <w:r w:rsidRPr="00911F13">
              <w:rPr>
                <w:sz w:val="22"/>
                <w:szCs w:val="22"/>
              </w:rPr>
              <w:t>2.70×10</w:t>
            </w:r>
            <w:r w:rsidRPr="00911F13">
              <w:rPr>
                <w:sz w:val="22"/>
                <w:szCs w:val="22"/>
                <w:vertAlign w:val="superscript"/>
              </w:rPr>
              <w:t>-6</w:t>
            </w:r>
          </w:p>
        </w:tc>
        <w:tc>
          <w:tcPr>
            <w:tcW w:w="443" w:type="pct"/>
          </w:tcPr>
          <w:p w:rsidR="005E30E7" w:rsidRDefault="00267412">
            <w:r w:rsidRPr="00911F13">
              <w:rPr>
                <w:sz w:val="22"/>
                <w:szCs w:val="22"/>
              </w:rPr>
              <w:t>6.43×10</w:t>
            </w:r>
            <w:r w:rsidRPr="00911F13">
              <w:rPr>
                <w:sz w:val="22"/>
                <w:szCs w:val="22"/>
                <w:vertAlign w:val="superscript"/>
              </w:rPr>
              <w:t>-7</w:t>
            </w:r>
          </w:p>
        </w:tc>
        <w:tc>
          <w:tcPr>
            <w:tcW w:w="443" w:type="pct"/>
          </w:tcPr>
          <w:p w:rsidR="005E30E7" w:rsidRDefault="00267412">
            <w:r w:rsidRPr="00911F13">
              <w:rPr>
                <w:sz w:val="22"/>
                <w:szCs w:val="22"/>
              </w:rPr>
              <w:t>2.62×10</w:t>
            </w:r>
            <w:r w:rsidRPr="00911F13">
              <w:rPr>
                <w:sz w:val="22"/>
                <w:szCs w:val="22"/>
                <w:vertAlign w:val="superscript"/>
              </w:rPr>
              <w:t>-6</w:t>
            </w:r>
          </w:p>
        </w:tc>
        <w:tc>
          <w:tcPr>
            <w:tcW w:w="294" w:type="pct"/>
          </w:tcPr>
          <w:p w:rsidR="005E30E7" w:rsidRDefault="00267412">
            <w:r w:rsidRPr="00911F13">
              <w:rPr>
                <w:sz w:val="22"/>
                <w:szCs w:val="22"/>
              </w:rPr>
              <w:t>0.15</w:t>
            </w:r>
          </w:p>
        </w:tc>
        <w:tc>
          <w:tcPr>
            <w:tcW w:w="340" w:type="pct"/>
          </w:tcPr>
          <w:p w:rsidR="005E30E7" w:rsidRDefault="00267412">
            <w:r w:rsidRPr="00911F13">
              <w:rPr>
                <w:sz w:val="22"/>
                <w:szCs w:val="22"/>
              </w:rPr>
              <w:t>0.58</w:t>
            </w:r>
          </w:p>
        </w:tc>
      </w:tr>
      <w:tr w:rsidR="00267412" w:rsidTr="0038158B">
        <w:tc>
          <w:tcPr>
            <w:tcW w:w="489" w:type="pct"/>
          </w:tcPr>
          <w:p w:rsidR="005E30E7" w:rsidRDefault="005E30E7"/>
        </w:tc>
        <w:tc>
          <w:tcPr>
            <w:tcW w:w="821" w:type="pct"/>
          </w:tcPr>
          <w:p w:rsidR="005E30E7" w:rsidRDefault="00267412">
            <w:r w:rsidRPr="00911F13">
              <w:rPr>
                <w:sz w:val="22"/>
                <w:szCs w:val="22"/>
              </w:rPr>
              <w:t xml:space="preserve">Broadened </w:t>
            </w:r>
            <w:r w:rsidRPr="00911F13">
              <w:rPr>
                <w:i/>
                <w:sz w:val="22"/>
                <w:szCs w:val="22"/>
              </w:rPr>
              <w:t>µ</w:t>
            </w:r>
            <w:proofErr w:type="spellStart"/>
            <w:r w:rsidRPr="00911F13">
              <w:rPr>
                <w:sz w:val="22"/>
                <w:szCs w:val="22"/>
                <w:vertAlign w:val="subscript"/>
              </w:rPr>
              <w:t>seq</w:t>
            </w:r>
            <w:proofErr w:type="spellEnd"/>
          </w:p>
        </w:tc>
        <w:tc>
          <w:tcPr>
            <w:tcW w:w="841" w:type="pct"/>
          </w:tcPr>
          <w:p w:rsidR="005E30E7" w:rsidRDefault="005E30E7"/>
        </w:tc>
        <w:tc>
          <w:tcPr>
            <w:tcW w:w="443" w:type="pct"/>
          </w:tcPr>
          <w:p w:rsidR="005E30E7" w:rsidRDefault="00267412">
            <w:r w:rsidRPr="00911F13">
              <w:rPr>
                <w:sz w:val="22"/>
                <w:szCs w:val="22"/>
              </w:rPr>
              <w:t>1.84×10</w:t>
            </w:r>
            <w:r w:rsidRPr="00911F13">
              <w:rPr>
                <w:sz w:val="22"/>
                <w:szCs w:val="22"/>
                <w:vertAlign w:val="superscript"/>
              </w:rPr>
              <w:t>-5</w:t>
            </w:r>
          </w:p>
        </w:tc>
        <w:tc>
          <w:tcPr>
            <w:tcW w:w="443" w:type="pct"/>
          </w:tcPr>
          <w:p w:rsidR="005E30E7" w:rsidRDefault="00267412">
            <w:r w:rsidRPr="00911F13">
              <w:rPr>
                <w:sz w:val="22"/>
                <w:szCs w:val="22"/>
              </w:rPr>
              <w:t>1.84×10</w:t>
            </w:r>
            <w:r w:rsidRPr="00911F13">
              <w:rPr>
                <w:sz w:val="22"/>
                <w:szCs w:val="22"/>
                <w:vertAlign w:val="superscript"/>
              </w:rPr>
              <w:t>-5</w:t>
            </w:r>
          </w:p>
        </w:tc>
        <w:tc>
          <w:tcPr>
            <w:tcW w:w="443" w:type="pct"/>
          </w:tcPr>
          <w:p w:rsidR="005E30E7" w:rsidRDefault="00267412">
            <w:r w:rsidRPr="00911F13">
              <w:rPr>
                <w:sz w:val="22"/>
                <w:szCs w:val="22"/>
              </w:rPr>
              <w:t>7.52×10</w:t>
            </w:r>
            <w:r w:rsidRPr="00911F13">
              <w:rPr>
                <w:sz w:val="22"/>
                <w:szCs w:val="22"/>
                <w:vertAlign w:val="superscript"/>
              </w:rPr>
              <w:t>-6</w:t>
            </w:r>
          </w:p>
        </w:tc>
        <w:tc>
          <w:tcPr>
            <w:tcW w:w="443" w:type="pct"/>
          </w:tcPr>
          <w:p w:rsidR="005E30E7" w:rsidRDefault="00267412">
            <w:r w:rsidRPr="00911F13">
              <w:rPr>
                <w:sz w:val="22"/>
                <w:szCs w:val="22"/>
              </w:rPr>
              <w:t>2.37×10</w:t>
            </w:r>
            <w:r w:rsidRPr="00911F13">
              <w:rPr>
                <w:sz w:val="22"/>
                <w:szCs w:val="22"/>
                <w:vertAlign w:val="superscript"/>
              </w:rPr>
              <w:t>-6</w:t>
            </w:r>
          </w:p>
        </w:tc>
        <w:tc>
          <w:tcPr>
            <w:tcW w:w="443" w:type="pct"/>
          </w:tcPr>
          <w:p w:rsidR="005E30E7" w:rsidRDefault="00267412">
            <w:r w:rsidRPr="00911F13">
              <w:rPr>
                <w:sz w:val="22"/>
                <w:szCs w:val="22"/>
              </w:rPr>
              <w:t>3.47×10</w:t>
            </w:r>
            <w:r w:rsidRPr="00911F13">
              <w:rPr>
                <w:sz w:val="22"/>
                <w:szCs w:val="22"/>
                <w:vertAlign w:val="superscript"/>
              </w:rPr>
              <w:t>-5</w:t>
            </w:r>
          </w:p>
        </w:tc>
        <w:tc>
          <w:tcPr>
            <w:tcW w:w="294" w:type="pct"/>
          </w:tcPr>
          <w:p w:rsidR="005E30E7" w:rsidRDefault="00267412">
            <w:r w:rsidRPr="00911F13">
              <w:rPr>
                <w:sz w:val="22"/>
                <w:szCs w:val="22"/>
              </w:rPr>
              <w:t>0.98</w:t>
            </w:r>
          </w:p>
        </w:tc>
        <w:tc>
          <w:tcPr>
            <w:tcW w:w="340" w:type="pct"/>
          </w:tcPr>
          <w:p w:rsidR="005E30E7" w:rsidRDefault="00267412">
            <w:r w:rsidRPr="00911F13">
              <w:rPr>
                <w:sz w:val="22"/>
                <w:szCs w:val="22"/>
              </w:rPr>
              <w:t>3.14</w:t>
            </w:r>
          </w:p>
        </w:tc>
      </w:tr>
      <w:tr w:rsidR="00267412" w:rsidTr="0038158B">
        <w:tc>
          <w:tcPr>
            <w:tcW w:w="489" w:type="pct"/>
          </w:tcPr>
          <w:p w:rsidR="005E30E7" w:rsidRDefault="005E30E7"/>
        </w:tc>
        <w:tc>
          <w:tcPr>
            <w:tcW w:w="821" w:type="pct"/>
          </w:tcPr>
          <w:p w:rsidR="005E30E7" w:rsidRDefault="00267412">
            <w:r w:rsidRPr="00911F13">
              <w:rPr>
                <w:b/>
                <w:sz w:val="22"/>
                <w:szCs w:val="22"/>
              </w:rPr>
              <w:t>Broadened</w:t>
            </w:r>
          </w:p>
        </w:tc>
        <w:tc>
          <w:tcPr>
            <w:tcW w:w="841" w:type="pct"/>
          </w:tcPr>
          <w:p w:rsidR="005E30E7" w:rsidRDefault="005E30E7"/>
        </w:tc>
        <w:tc>
          <w:tcPr>
            <w:tcW w:w="443" w:type="pct"/>
          </w:tcPr>
          <w:p w:rsidR="005E30E7" w:rsidRDefault="00267412">
            <w:r w:rsidRPr="00911F13">
              <w:rPr>
                <w:sz w:val="22"/>
                <w:szCs w:val="22"/>
              </w:rPr>
              <w:t>1.65×10</w:t>
            </w:r>
            <w:r w:rsidRPr="00911F13">
              <w:rPr>
                <w:sz w:val="22"/>
                <w:szCs w:val="22"/>
                <w:vertAlign w:val="superscript"/>
              </w:rPr>
              <w:t>-6</w:t>
            </w:r>
          </w:p>
        </w:tc>
        <w:tc>
          <w:tcPr>
            <w:tcW w:w="443" w:type="pct"/>
          </w:tcPr>
          <w:p w:rsidR="005E30E7" w:rsidRDefault="00267412">
            <w:r w:rsidRPr="00911F13">
              <w:rPr>
                <w:sz w:val="22"/>
                <w:szCs w:val="22"/>
              </w:rPr>
              <w:t>1.65×10</w:t>
            </w:r>
            <w:r w:rsidRPr="00911F13">
              <w:rPr>
                <w:sz w:val="22"/>
                <w:szCs w:val="22"/>
                <w:vertAlign w:val="superscript"/>
              </w:rPr>
              <w:t>-6</w:t>
            </w:r>
          </w:p>
        </w:tc>
        <w:tc>
          <w:tcPr>
            <w:tcW w:w="443" w:type="pct"/>
          </w:tcPr>
          <w:p w:rsidR="005E30E7" w:rsidRDefault="00267412">
            <w:r w:rsidRPr="00911F13">
              <w:rPr>
                <w:sz w:val="22"/>
                <w:szCs w:val="22"/>
              </w:rPr>
              <w:t>5.78×10</w:t>
            </w:r>
            <w:r w:rsidRPr="00911F13">
              <w:rPr>
                <w:sz w:val="22"/>
                <w:szCs w:val="22"/>
                <w:vertAlign w:val="superscript"/>
              </w:rPr>
              <w:t>-7</w:t>
            </w:r>
          </w:p>
        </w:tc>
        <w:tc>
          <w:tcPr>
            <w:tcW w:w="443" w:type="pct"/>
          </w:tcPr>
          <w:p w:rsidR="005E30E7" w:rsidRDefault="00267412">
            <w:r w:rsidRPr="00911F13">
              <w:rPr>
                <w:sz w:val="22"/>
                <w:szCs w:val="22"/>
              </w:rPr>
              <w:t>6.67×10</w:t>
            </w:r>
            <w:r w:rsidRPr="00911F13">
              <w:rPr>
                <w:sz w:val="22"/>
                <w:szCs w:val="22"/>
                <w:vertAlign w:val="superscript"/>
              </w:rPr>
              <w:t>-7</w:t>
            </w:r>
          </w:p>
        </w:tc>
        <w:tc>
          <w:tcPr>
            <w:tcW w:w="443" w:type="pct"/>
          </w:tcPr>
          <w:p w:rsidR="005E30E7" w:rsidRDefault="00267412">
            <w:r w:rsidRPr="00911F13">
              <w:rPr>
                <w:sz w:val="22"/>
                <w:szCs w:val="22"/>
              </w:rPr>
              <w:t>2.65×10</w:t>
            </w:r>
            <w:r w:rsidRPr="00911F13">
              <w:rPr>
                <w:sz w:val="22"/>
                <w:szCs w:val="22"/>
                <w:vertAlign w:val="superscript"/>
              </w:rPr>
              <w:t>-6</w:t>
            </w:r>
          </w:p>
        </w:tc>
        <w:tc>
          <w:tcPr>
            <w:tcW w:w="294" w:type="pct"/>
          </w:tcPr>
          <w:p w:rsidR="005E30E7" w:rsidRDefault="00267412">
            <w:r w:rsidRPr="00911F13">
              <w:rPr>
                <w:sz w:val="22"/>
                <w:szCs w:val="22"/>
              </w:rPr>
              <w:t>0.21</w:t>
            </w:r>
          </w:p>
        </w:tc>
        <w:tc>
          <w:tcPr>
            <w:tcW w:w="340" w:type="pct"/>
          </w:tcPr>
          <w:p w:rsidR="005E30E7" w:rsidRDefault="00267412">
            <w:r w:rsidRPr="00911F13">
              <w:rPr>
                <w:sz w:val="22"/>
                <w:szCs w:val="22"/>
              </w:rPr>
              <w:t>0.65</w:t>
            </w:r>
          </w:p>
        </w:tc>
      </w:tr>
      <w:tr w:rsidR="00267412" w:rsidTr="0038158B">
        <w:tc>
          <w:tcPr>
            <w:tcW w:w="489" w:type="pct"/>
          </w:tcPr>
          <w:p w:rsidR="005E30E7" w:rsidRDefault="005E30E7"/>
        </w:tc>
        <w:tc>
          <w:tcPr>
            <w:tcW w:w="821" w:type="pct"/>
          </w:tcPr>
          <w:p w:rsidR="005E30E7" w:rsidRDefault="00267412">
            <w:r w:rsidRPr="00911F13">
              <w:rPr>
                <w:sz w:val="22"/>
                <w:szCs w:val="22"/>
              </w:rPr>
              <w:t>Sex ratio = 1:5</w:t>
            </w:r>
          </w:p>
        </w:tc>
        <w:tc>
          <w:tcPr>
            <w:tcW w:w="841" w:type="pct"/>
          </w:tcPr>
          <w:p w:rsidR="005E30E7" w:rsidRDefault="005E30E7"/>
        </w:tc>
        <w:tc>
          <w:tcPr>
            <w:tcW w:w="443" w:type="pct"/>
          </w:tcPr>
          <w:p w:rsidR="005E30E7" w:rsidRDefault="00267412">
            <w:r w:rsidRPr="00911F13">
              <w:rPr>
                <w:sz w:val="22"/>
                <w:szCs w:val="22"/>
              </w:rPr>
              <w:t>1.57×10</w:t>
            </w:r>
            <w:r w:rsidRPr="00911F13">
              <w:rPr>
                <w:sz w:val="22"/>
                <w:szCs w:val="22"/>
                <w:vertAlign w:val="superscript"/>
              </w:rPr>
              <w:t>-6</w:t>
            </w:r>
          </w:p>
        </w:tc>
        <w:tc>
          <w:tcPr>
            <w:tcW w:w="443" w:type="pct"/>
          </w:tcPr>
          <w:p w:rsidR="005E30E7" w:rsidRDefault="00267412">
            <w:r w:rsidRPr="00911F13">
              <w:rPr>
                <w:sz w:val="22"/>
                <w:szCs w:val="22"/>
              </w:rPr>
              <w:t>1.52×10</w:t>
            </w:r>
            <w:r w:rsidRPr="00911F13">
              <w:rPr>
                <w:sz w:val="22"/>
                <w:szCs w:val="22"/>
                <w:vertAlign w:val="superscript"/>
              </w:rPr>
              <w:t>-6</w:t>
            </w:r>
          </w:p>
        </w:tc>
        <w:tc>
          <w:tcPr>
            <w:tcW w:w="443" w:type="pct"/>
          </w:tcPr>
          <w:p w:rsidR="005E30E7" w:rsidRDefault="00267412">
            <w:r w:rsidRPr="00911F13">
              <w:rPr>
                <w:sz w:val="22"/>
                <w:szCs w:val="22"/>
              </w:rPr>
              <w:t>5.78×10</w:t>
            </w:r>
            <w:r w:rsidRPr="00911F13">
              <w:rPr>
                <w:sz w:val="22"/>
                <w:szCs w:val="22"/>
                <w:vertAlign w:val="superscript"/>
              </w:rPr>
              <w:t>-7</w:t>
            </w:r>
          </w:p>
        </w:tc>
        <w:tc>
          <w:tcPr>
            <w:tcW w:w="443" w:type="pct"/>
          </w:tcPr>
          <w:p w:rsidR="005E30E7" w:rsidRDefault="00267412">
            <w:r w:rsidRPr="00911F13">
              <w:rPr>
                <w:sz w:val="22"/>
                <w:szCs w:val="22"/>
              </w:rPr>
              <w:t>6.31×10</w:t>
            </w:r>
            <w:r w:rsidRPr="00911F13">
              <w:rPr>
                <w:sz w:val="22"/>
                <w:szCs w:val="22"/>
                <w:vertAlign w:val="superscript"/>
              </w:rPr>
              <w:t>-7</w:t>
            </w:r>
          </w:p>
        </w:tc>
        <w:tc>
          <w:tcPr>
            <w:tcW w:w="443" w:type="pct"/>
          </w:tcPr>
          <w:p w:rsidR="005E30E7" w:rsidRDefault="00267412">
            <w:r w:rsidRPr="00911F13">
              <w:rPr>
                <w:sz w:val="22"/>
                <w:szCs w:val="22"/>
              </w:rPr>
              <w:t>2.65×10</w:t>
            </w:r>
            <w:r w:rsidRPr="00911F13">
              <w:rPr>
                <w:sz w:val="22"/>
                <w:szCs w:val="22"/>
                <w:vertAlign w:val="superscript"/>
              </w:rPr>
              <w:t>-6</w:t>
            </w:r>
          </w:p>
        </w:tc>
        <w:tc>
          <w:tcPr>
            <w:tcW w:w="294" w:type="pct"/>
          </w:tcPr>
          <w:p w:rsidR="005E30E7" w:rsidRDefault="00267412">
            <w:r w:rsidRPr="00911F13">
              <w:rPr>
                <w:sz w:val="22"/>
                <w:szCs w:val="22"/>
              </w:rPr>
              <w:t>0.22</w:t>
            </w:r>
          </w:p>
        </w:tc>
        <w:tc>
          <w:tcPr>
            <w:tcW w:w="340" w:type="pct"/>
          </w:tcPr>
          <w:p w:rsidR="005E30E7" w:rsidRDefault="00267412">
            <w:r w:rsidRPr="00911F13">
              <w:rPr>
                <w:sz w:val="22"/>
                <w:szCs w:val="22"/>
              </w:rPr>
              <w:t>0.68</w:t>
            </w:r>
          </w:p>
        </w:tc>
      </w:tr>
      <w:tr w:rsidR="00267412" w:rsidTr="0038158B">
        <w:tc>
          <w:tcPr>
            <w:tcW w:w="489" w:type="pct"/>
          </w:tcPr>
          <w:p w:rsidR="005E30E7" w:rsidRDefault="005E30E7"/>
        </w:tc>
        <w:tc>
          <w:tcPr>
            <w:tcW w:w="821" w:type="pct"/>
          </w:tcPr>
          <w:p w:rsidR="005E30E7" w:rsidRDefault="00267412">
            <w:r w:rsidRPr="00911F13">
              <w:rPr>
                <w:sz w:val="22"/>
                <w:szCs w:val="22"/>
              </w:rPr>
              <w:t xml:space="preserve">Broadened </w:t>
            </w:r>
            <w:r w:rsidRPr="00911F13">
              <w:rPr>
                <w:i/>
                <w:sz w:val="22"/>
                <w:szCs w:val="22"/>
              </w:rPr>
              <w:t>µ</w:t>
            </w:r>
            <w:proofErr w:type="spellStart"/>
            <w:r w:rsidRPr="00911F13">
              <w:rPr>
                <w:sz w:val="22"/>
                <w:szCs w:val="22"/>
                <w:vertAlign w:val="subscript"/>
              </w:rPr>
              <w:t>seq</w:t>
            </w:r>
            <w:proofErr w:type="spellEnd"/>
          </w:p>
        </w:tc>
        <w:tc>
          <w:tcPr>
            <w:tcW w:w="841" w:type="pct"/>
          </w:tcPr>
          <w:p w:rsidR="005E30E7" w:rsidRDefault="00267412">
            <w:r w:rsidRPr="00911F13">
              <w:rPr>
                <w:sz w:val="22"/>
                <w:szCs w:val="22"/>
              </w:rPr>
              <w:t>5.78×10</w:t>
            </w:r>
            <w:r w:rsidRPr="00911F13">
              <w:rPr>
                <w:sz w:val="22"/>
                <w:szCs w:val="22"/>
                <w:vertAlign w:val="superscript"/>
              </w:rPr>
              <w:t>-7</w:t>
            </w:r>
            <w:r w:rsidRPr="00911F13">
              <w:rPr>
                <w:sz w:val="22"/>
                <w:szCs w:val="22"/>
              </w:rPr>
              <w:t>–3.65×10</w:t>
            </w:r>
            <w:r w:rsidRPr="00911F13">
              <w:rPr>
                <w:sz w:val="22"/>
                <w:szCs w:val="22"/>
                <w:vertAlign w:val="superscript"/>
              </w:rPr>
              <w:t>-5</w:t>
            </w:r>
          </w:p>
        </w:tc>
        <w:tc>
          <w:tcPr>
            <w:tcW w:w="443" w:type="pct"/>
          </w:tcPr>
          <w:p w:rsidR="005E30E7" w:rsidRDefault="00267412">
            <w:r w:rsidRPr="00911F13">
              <w:rPr>
                <w:sz w:val="22"/>
                <w:szCs w:val="22"/>
              </w:rPr>
              <w:t>1.85×10</w:t>
            </w:r>
            <w:r w:rsidRPr="00911F13">
              <w:rPr>
                <w:sz w:val="22"/>
                <w:szCs w:val="22"/>
                <w:vertAlign w:val="superscript"/>
              </w:rPr>
              <w:t>-5</w:t>
            </w:r>
          </w:p>
        </w:tc>
        <w:tc>
          <w:tcPr>
            <w:tcW w:w="443" w:type="pct"/>
          </w:tcPr>
          <w:p w:rsidR="005E30E7" w:rsidRDefault="00267412">
            <w:r w:rsidRPr="00911F13">
              <w:rPr>
                <w:sz w:val="22"/>
                <w:szCs w:val="22"/>
              </w:rPr>
              <w:t>1.85×10</w:t>
            </w:r>
            <w:r w:rsidRPr="00911F13">
              <w:rPr>
                <w:sz w:val="22"/>
                <w:szCs w:val="22"/>
                <w:vertAlign w:val="superscript"/>
              </w:rPr>
              <w:t>-5</w:t>
            </w:r>
          </w:p>
        </w:tc>
        <w:tc>
          <w:tcPr>
            <w:tcW w:w="443" w:type="pct"/>
          </w:tcPr>
          <w:p w:rsidR="005E30E7" w:rsidRDefault="00267412">
            <w:r w:rsidRPr="00911F13">
              <w:rPr>
                <w:sz w:val="22"/>
                <w:szCs w:val="22"/>
              </w:rPr>
              <w:t>1.21×10</w:t>
            </w:r>
            <w:r w:rsidRPr="00911F13">
              <w:rPr>
                <w:sz w:val="22"/>
                <w:szCs w:val="22"/>
                <w:vertAlign w:val="superscript"/>
              </w:rPr>
              <w:t>-6</w:t>
            </w:r>
          </w:p>
        </w:tc>
        <w:tc>
          <w:tcPr>
            <w:tcW w:w="443" w:type="pct"/>
          </w:tcPr>
          <w:p w:rsidR="005E30E7" w:rsidRDefault="00267412">
            <w:r w:rsidRPr="00911F13">
              <w:rPr>
                <w:sz w:val="22"/>
                <w:szCs w:val="22"/>
              </w:rPr>
              <w:t>2.22×10</w:t>
            </w:r>
            <w:r w:rsidRPr="00911F13">
              <w:rPr>
                <w:sz w:val="22"/>
                <w:szCs w:val="22"/>
                <w:vertAlign w:val="superscript"/>
              </w:rPr>
              <w:t>-6</w:t>
            </w:r>
          </w:p>
        </w:tc>
        <w:tc>
          <w:tcPr>
            <w:tcW w:w="443" w:type="pct"/>
          </w:tcPr>
          <w:p w:rsidR="005E30E7" w:rsidRDefault="00267412">
            <w:r w:rsidRPr="00911F13">
              <w:rPr>
                <w:sz w:val="22"/>
                <w:szCs w:val="22"/>
              </w:rPr>
              <w:t>3.47×10</w:t>
            </w:r>
            <w:r w:rsidRPr="00911F13">
              <w:rPr>
                <w:sz w:val="22"/>
                <w:szCs w:val="22"/>
                <w:vertAlign w:val="superscript"/>
              </w:rPr>
              <w:t>-5</w:t>
            </w:r>
          </w:p>
        </w:tc>
        <w:tc>
          <w:tcPr>
            <w:tcW w:w="294" w:type="pct"/>
          </w:tcPr>
          <w:p w:rsidR="005E30E7" w:rsidRDefault="00267412">
            <w:r w:rsidRPr="00911F13">
              <w:rPr>
                <w:sz w:val="22"/>
                <w:szCs w:val="22"/>
              </w:rPr>
              <w:t>1.29</w:t>
            </w:r>
          </w:p>
        </w:tc>
        <w:tc>
          <w:tcPr>
            <w:tcW w:w="340" w:type="pct"/>
          </w:tcPr>
          <w:p w:rsidR="005E30E7" w:rsidRDefault="00267412">
            <w:r w:rsidRPr="00911F13">
              <w:rPr>
                <w:sz w:val="22"/>
                <w:szCs w:val="22"/>
              </w:rPr>
              <w:t>4.18</w:t>
            </w:r>
          </w:p>
        </w:tc>
      </w:tr>
      <w:tr w:rsidR="00267412" w:rsidTr="0038158B">
        <w:tc>
          <w:tcPr>
            <w:tcW w:w="489" w:type="pct"/>
          </w:tcPr>
          <w:p w:rsidR="005E30E7" w:rsidRDefault="0038158B">
            <w:r w:rsidRPr="00911F13">
              <w:rPr>
                <w:i/>
                <w:sz w:val="22"/>
                <w:szCs w:val="22"/>
              </w:rPr>
              <w:t>µ</w:t>
            </w:r>
            <w:r w:rsidRPr="00267412">
              <w:rPr>
                <w:i/>
                <w:sz w:val="22"/>
                <w:szCs w:val="22"/>
                <w:vertAlign w:val="subscript"/>
              </w:rPr>
              <w:t>microsatellite</w:t>
            </w:r>
          </w:p>
        </w:tc>
        <w:tc>
          <w:tcPr>
            <w:tcW w:w="821" w:type="pct"/>
          </w:tcPr>
          <w:p w:rsidR="005E30E7" w:rsidRDefault="00267412">
            <w:r w:rsidRPr="00911F13">
              <w:rPr>
                <w:b/>
                <w:sz w:val="22"/>
                <w:szCs w:val="22"/>
              </w:rPr>
              <w:t>Initial</w:t>
            </w:r>
          </w:p>
        </w:tc>
        <w:tc>
          <w:tcPr>
            <w:tcW w:w="841" w:type="pct"/>
          </w:tcPr>
          <w:p w:rsidR="005E30E7" w:rsidRDefault="00267412">
            <w:r w:rsidRPr="00911F13">
              <w:rPr>
                <w:sz w:val="22"/>
                <w:szCs w:val="22"/>
              </w:rPr>
              <w:t>1.00×10</w:t>
            </w:r>
            <w:r w:rsidRPr="00911F13">
              <w:rPr>
                <w:sz w:val="22"/>
                <w:szCs w:val="22"/>
                <w:vertAlign w:val="superscript"/>
              </w:rPr>
              <w:t>-4</w:t>
            </w:r>
            <w:r w:rsidRPr="00911F13">
              <w:rPr>
                <w:sz w:val="22"/>
                <w:szCs w:val="22"/>
              </w:rPr>
              <w:t>–1.00×10</w:t>
            </w:r>
            <w:r w:rsidRPr="00911F13">
              <w:rPr>
                <w:sz w:val="22"/>
                <w:szCs w:val="22"/>
                <w:vertAlign w:val="superscript"/>
              </w:rPr>
              <w:t>-3</w:t>
            </w:r>
          </w:p>
        </w:tc>
        <w:tc>
          <w:tcPr>
            <w:tcW w:w="443" w:type="pct"/>
          </w:tcPr>
          <w:p w:rsidR="005E30E7" w:rsidRDefault="00267412">
            <w:r w:rsidRPr="00911F13">
              <w:rPr>
                <w:sz w:val="22"/>
                <w:szCs w:val="22"/>
              </w:rPr>
              <w:t>4.69×10</w:t>
            </w:r>
            <w:r w:rsidRPr="00911F13">
              <w:rPr>
                <w:sz w:val="22"/>
                <w:szCs w:val="22"/>
                <w:vertAlign w:val="superscript"/>
              </w:rPr>
              <w:t>-4</w:t>
            </w:r>
          </w:p>
        </w:tc>
        <w:tc>
          <w:tcPr>
            <w:tcW w:w="443" w:type="pct"/>
          </w:tcPr>
          <w:p w:rsidR="005E30E7" w:rsidRDefault="00267412">
            <w:r w:rsidRPr="00911F13">
              <w:rPr>
                <w:sz w:val="22"/>
                <w:szCs w:val="22"/>
              </w:rPr>
              <w:t>4.31×10</w:t>
            </w:r>
            <w:r w:rsidRPr="00911F13">
              <w:rPr>
                <w:sz w:val="22"/>
                <w:szCs w:val="22"/>
                <w:vertAlign w:val="superscript"/>
              </w:rPr>
              <w:t>-4</w:t>
            </w:r>
          </w:p>
        </w:tc>
        <w:tc>
          <w:tcPr>
            <w:tcW w:w="443" w:type="pct"/>
          </w:tcPr>
          <w:p w:rsidR="005E30E7" w:rsidRDefault="00267412">
            <w:r w:rsidRPr="00911F13">
              <w:rPr>
                <w:sz w:val="22"/>
                <w:szCs w:val="22"/>
              </w:rPr>
              <w:t>2.66×10</w:t>
            </w:r>
            <w:r w:rsidRPr="00911F13">
              <w:rPr>
                <w:sz w:val="22"/>
                <w:szCs w:val="22"/>
                <w:vertAlign w:val="superscript"/>
              </w:rPr>
              <w:t>-4</w:t>
            </w:r>
          </w:p>
        </w:tc>
        <w:tc>
          <w:tcPr>
            <w:tcW w:w="443" w:type="pct"/>
          </w:tcPr>
          <w:p w:rsidR="005E30E7" w:rsidRDefault="00267412">
            <w:r w:rsidRPr="00911F13">
              <w:rPr>
                <w:sz w:val="22"/>
                <w:szCs w:val="22"/>
              </w:rPr>
              <w:t>1.34×10</w:t>
            </w:r>
            <w:r w:rsidRPr="00911F13">
              <w:rPr>
                <w:sz w:val="22"/>
                <w:szCs w:val="22"/>
                <w:vertAlign w:val="superscript"/>
              </w:rPr>
              <w:t>-4</w:t>
            </w:r>
          </w:p>
        </w:tc>
        <w:tc>
          <w:tcPr>
            <w:tcW w:w="443" w:type="pct"/>
          </w:tcPr>
          <w:p w:rsidR="005E30E7" w:rsidRDefault="00267412">
            <w:r w:rsidRPr="00911F13">
              <w:rPr>
                <w:sz w:val="22"/>
                <w:szCs w:val="22"/>
              </w:rPr>
              <w:t>9.12×10</w:t>
            </w:r>
            <w:r w:rsidRPr="00911F13">
              <w:rPr>
                <w:sz w:val="22"/>
                <w:szCs w:val="22"/>
                <w:vertAlign w:val="superscript"/>
              </w:rPr>
              <w:t>-4</w:t>
            </w:r>
          </w:p>
        </w:tc>
        <w:tc>
          <w:tcPr>
            <w:tcW w:w="294" w:type="pct"/>
          </w:tcPr>
          <w:p w:rsidR="005E30E7" w:rsidRDefault="00267412">
            <w:r w:rsidRPr="00911F13">
              <w:rPr>
                <w:sz w:val="22"/>
                <w:szCs w:val="22"/>
              </w:rPr>
              <w:t>0.29</w:t>
            </w:r>
          </w:p>
        </w:tc>
        <w:tc>
          <w:tcPr>
            <w:tcW w:w="340" w:type="pct"/>
          </w:tcPr>
          <w:p w:rsidR="005E30E7" w:rsidRDefault="00267412">
            <w:r w:rsidRPr="00911F13">
              <w:rPr>
                <w:sz w:val="22"/>
                <w:szCs w:val="22"/>
              </w:rPr>
              <w:t>0.92</w:t>
            </w:r>
          </w:p>
        </w:tc>
      </w:tr>
      <w:tr w:rsidR="00267412" w:rsidTr="0038158B">
        <w:tc>
          <w:tcPr>
            <w:tcW w:w="489" w:type="pct"/>
          </w:tcPr>
          <w:p w:rsidR="005E30E7" w:rsidRDefault="005E30E7"/>
        </w:tc>
        <w:tc>
          <w:tcPr>
            <w:tcW w:w="821" w:type="pct"/>
          </w:tcPr>
          <w:p w:rsidR="005E30E7" w:rsidRDefault="00267412">
            <w:r w:rsidRPr="00911F13">
              <w:rPr>
                <w:sz w:val="22"/>
                <w:szCs w:val="22"/>
              </w:rPr>
              <w:t>Sex ratio = 1:5</w:t>
            </w:r>
          </w:p>
        </w:tc>
        <w:tc>
          <w:tcPr>
            <w:tcW w:w="841" w:type="pct"/>
          </w:tcPr>
          <w:p w:rsidR="005E30E7" w:rsidRDefault="005E30E7"/>
        </w:tc>
        <w:tc>
          <w:tcPr>
            <w:tcW w:w="443" w:type="pct"/>
          </w:tcPr>
          <w:p w:rsidR="005E30E7" w:rsidRDefault="00267412">
            <w:r w:rsidRPr="00911F13">
              <w:rPr>
                <w:sz w:val="22"/>
                <w:szCs w:val="22"/>
              </w:rPr>
              <w:t>4.85×10</w:t>
            </w:r>
            <w:r w:rsidRPr="00911F13">
              <w:rPr>
                <w:sz w:val="22"/>
                <w:szCs w:val="22"/>
                <w:vertAlign w:val="superscript"/>
              </w:rPr>
              <w:t>-4</w:t>
            </w:r>
          </w:p>
        </w:tc>
        <w:tc>
          <w:tcPr>
            <w:tcW w:w="443" w:type="pct"/>
          </w:tcPr>
          <w:p w:rsidR="005E30E7" w:rsidRDefault="00267412">
            <w:r w:rsidRPr="00911F13">
              <w:rPr>
                <w:sz w:val="22"/>
                <w:szCs w:val="22"/>
              </w:rPr>
              <w:t>4.53×10</w:t>
            </w:r>
            <w:r w:rsidRPr="00911F13">
              <w:rPr>
                <w:sz w:val="22"/>
                <w:szCs w:val="22"/>
                <w:vertAlign w:val="superscript"/>
              </w:rPr>
              <w:t>-4</w:t>
            </w:r>
          </w:p>
        </w:tc>
        <w:tc>
          <w:tcPr>
            <w:tcW w:w="443" w:type="pct"/>
          </w:tcPr>
          <w:p w:rsidR="005E30E7" w:rsidRDefault="00267412">
            <w:r w:rsidRPr="00911F13">
              <w:rPr>
                <w:sz w:val="22"/>
                <w:szCs w:val="22"/>
              </w:rPr>
              <w:t>2.49×10</w:t>
            </w:r>
            <w:r w:rsidRPr="00911F13">
              <w:rPr>
                <w:sz w:val="22"/>
                <w:szCs w:val="22"/>
                <w:vertAlign w:val="superscript"/>
              </w:rPr>
              <w:t>-4</w:t>
            </w:r>
          </w:p>
        </w:tc>
        <w:tc>
          <w:tcPr>
            <w:tcW w:w="443" w:type="pct"/>
          </w:tcPr>
          <w:p w:rsidR="005E30E7" w:rsidRDefault="00267412">
            <w:r w:rsidRPr="00911F13">
              <w:rPr>
                <w:sz w:val="22"/>
                <w:szCs w:val="22"/>
              </w:rPr>
              <w:t>1.35×10</w:t>
            </w:r>
            <w:r w:rsidRPr="00911F13">
              <w:rPr>
                <w:sz w:val="22"/>
                <w:szCs w:val="22"/>
                <w:vertAlign w:val="superscript"/>
              </w:rPr>
              <w:t>-4</w:t>
            </w:r>
          </w:p>
        </w:tc>
        <w:tc>
          <w:tcPr>
            <w:tcW w:w="443" w:type="pct"/>
          </w:tcPr>
          <w:p w:rsidR="005E30E7" w:rsidRDefault="00267412">
            <w:r w:rsidRPr="00911F13">
              <w:rPr>
                <w:sz w:val="22"/>
                <w:szCs w:val="22"/>
              </w:rPr>
              <w:t>9.27×10</w:t>
            </w:r>
            <w:r w:rsidRPr="00911F13">
              <w:rPr>
                <w:sz w:val="22"/>
                <w:szCs w:val="22"/>
                <w:vertAlign w:val="superscript"/>
              </w:rPr>
              <w:t>-4</w:t>
            </w:r>
          </w:p>
        </w:tc>
        <w:tc>
          <w:tcPr>
            <w:tcW w:w="294" w:type="pct"/>
          </w:tcPr>
          <w:p w:rsidR="005E30E7" w:rsidRDefault="00267412">
            <w:r w:rsidRPr="00911F13">
              <w:rPr>
                <w:sz w:val="22"/>
                <w:szCs w:val="22"/>
              </w:rPr>
              <w:t>0.26</w:t>
            </w:r>
          </w:p>
        </w:tc>
        <w:tc>
          <w:tcPr>
            <w:tcW w:w="340" w:type="pct"/>
          </w:tcPr>
          <w:p w:rsidR="005E30E7" w:rsidRDefault="00267412">
            <w:r w:rsidRPr="00911F13">
              <w:rPr>
                <w:sz w:val="22"/>
                <w:szCs w:val="22"/>
              </w:rPr>
              <w:t>0.84</w:t>
            </w:r>
          </w:p>
        </w:tc>
      </w:tr>
      <w:tr w:rsidR="00267412" w:rsidTr="0038158B">
        <w:tc>
          <w:tcPr>
            <w:tcW w:w="489" w:type="pct"/>
          </w:tcPr>
          <w:p w:rsidR="005E30E7" w:rsidRDefault="005E30E7"/>
        </w:tc>
        <w:tc>
          <w:tcPr>
            <w:tcW w:w="821" w:type="pct"/>
          </w:tcPr>
          <w:p w:rsidR="005E30E7" w:rsidRDefault="00267412">
            <w:r w:rsidRPr="00911F13">
              <w:rPr>
                <w:sz w:val="22"/>
                <w:szCs w:val="22"/>
              </w:rPr>
              <w:t xml:space="preserve">Broadened </w:t>
            </w:r>
            <w:r w:rsidRPr="00911F13">
              <w:rPr>
                <w:i/>
                <w:sz w:val="22"/>
                <w:szCs w:val="22"/>
              </w:rPr>
              <w:t>µ</w:t>
            </w:r>
            <w:proofErr w:type="spellStart"/>
            <w:r w:rsidRPr="00911F13">
              <w:rPr>
                <w:sz w:val="22"/>
                <w:szCs w:val="22"/>
                <w:vertAlign w:val="subscript"/>
              </w:rPr>
              <w:t>seq</w:t>
            </w:r>
            <w:proofErr w:type="spellEnd"/>
          </w:p>
        </w:tc>
        <w:tc>
          <w:tcPr>
            <w:tcW w:w="841" w:type="pct"/>
          </w:tcPr>
          <w:p w:rsidR="005E30E7" w:rsidRDefault="005E30E7"/>
        </w:tc>
        <w:tc>
          <w:tcPr>
            <w:tcW w:w="443" w:type="pct"/>
          </w:tcPr>
          <w:p w:rsidR="005E30E7" w:rsidRDefault="00267412">
            <w:r w:rsidRPr="00911F13">
              <w:rPr>
                <w:sz w:val="22"/>
                <w:szCs w:val="22"/>
              </w:rPr>
              <w:t>4.75×10</w:t>
            </w:r>
            <w:r w:rsidRPr="00911F13">
              <w:rPr>
                <w:sz w:val="22"/>
                <w:szCs w:val="22"/>
                <w:vertAlign w:val="superscript"/>
              </w:rPr>
              <w:t>-4</w:t>
            </w:r>
          </w:p>
        </w:tc>
        <w:tc>
          <w:tcPr>
            <w:tcW w:w="443" w:type="pct"/>
          </w:tcPr>
          <w:p w:rsidR="005E30E7" w:rsidRDefault="00267412">
            <w:r w:rsidRPr="00911F13">
              <w:rPr>
                <w:sz w:val="22"/>
                <w:szCs w:val="22"/>
              </w:rPr>
              <w:t>4.35×10</w:t>
            </w:r>
            <w:r w:rsidRPr="00911F13">
              <w:rPr>
                <w:sz w:val="22"/>
                <w:szCs w:val="22"/>
                <w:vertAlign w:val="superscript"/>
              </w:rPr>
              <w:t>-4</w:t>
            </w:r>
          </w:p>
        </w:tc>
        <w:tc>
          <w:tcPr>
            <w:tcW w:w="443" w:type="pct"/>
          </w:tcPr>
          <w:p w:rsidR="005E30E7" w:rsidRDefault="00267412">
            <w:r w:rsidRPr="00911F13">
              <w:rPr>
                <w:sz w:val="22"/>
                <w:szCs w:val="22"/>
              </w:rPr>
              <w:t>2.98×10</w:t>
            </w:r>
            <w:r w:rsidRPr="00911F13">
              <w:rPr>
                <w:sz w:val="22"/>
                <w:szCs w:val="22"/>
                <w:vertAlign w:val="superscript"/>
              </w:rPr>
              <w:t>-4</w:t>
            </w:r>
          </w:p>
        </w:tc>
        <w:tc>
          <w:tcPr>
            <w:tcW w:w="443" w:type="pct"/>
          </w:tcPr>
          <w:p w:rsidR="005E30E7" w:rsidRDefault="00267412">
            <w:r w:rsidRPr="00911F13">
              <w:rPr>
                <w:sz w:val="22"/>
                <w:szCs w:val="22"/>
              </w:rPr>
              <w:t>1.35×10</w:t>
            </w:r>
            <w:r w:rsidRPr="00911F13">
              <w:rPr>
                <w:sz w:val="22"/>
                <w:szCs w:val="22"/>
                <w:vertAlign w:val="superscript"/>
              </w:rPr>
              <w:t>-4</w:t>
            </w:r>
          </w:p>
        </w:tc>
        <w:tc>
          <w:tcPr>
            <w:tcW w:w="443" w:type="pct"/>
          </w:tcPr>
          <w:p w:rsidR="005E30E7" w:rsidRDefault="00267412">
            <w:r w:rsidRPr="00911F13">
              <w:rPr>
                <w:sz w:val="22"/>
                <w:szCs w:val="22"/>
              </w:rPr>
              <w:t>9.23×10</w:t>
            </w:r>
            <w:r w:rsidRPr="00911F13">
              <w:rPr>
                <w:sz w:val="22"/>
                <w:szCs w:val="22"/>
                <w:vertAlign w:val="superscript"/>
              </w:rPr>
              <w:t>-4</w:t>
            </w:r>
          </w:p>
        </w:tc>
        <w:tc>
          <w:tcPr>
            <w:tcW w:w="294" w:type="pct"/>
          </w:tcPr>
          <w:p w:rsidR="005E30E7" w:rsidRDefault="00267412">
            <w:r w:rsidRPr="00911F13">
              <w:rPr>
                <w:sz w:val="22"/>
                <w:szCs w:val="22"/>
              </w:rPr>
              <w:t>0.33</w:t>
            </w:r>
          </w:p>
        </w:tc>
        <w:tc>
          <w:tcPr>
            <w:tcW w:w="340" w:type="pct"/>
          </w:tcPr>
          <w:p w:rsidR="005E30E7" w:rsidRDefault="00267412">
            <w:r w:rsidRPr="00911F13">
              <w:rPr>
                <w:sz w:val="22"/>
                <w:szCs w:val="22"/>
              </w:rPr>
              <w:t>0.93</w:t>
            </w:r>
          </w:p>
        </w:tc>
      </w:tr>
      <w:tr w:rsidR="00267412" w:rsidTr="0038158B">
        <w:tc>
          <w:tcPr>
            <w:tcW w:w="489" w:type="pct"/>
          </w:tcPr>
          <w:p w:rsidR="005E30E7" w:rsidRDefault="005E30E7"/>
        </w:tc>
        <w:tc>
          <w:tcPr>
            <w:tcW w:w="821" w:type="pct"/>
          </w:tcPr>
          <w:p w:rsidR="005E30E7" w:rsidRDefault="00267412">
            <w:r w:rsidRPr="00911F13">
              <w:rPr>
                <w:sz w:val="22"/>
                <w:szCs w:val="22"/>
              </w:rPr>
              <w:t>Microsatellites only</w:t>
            </w:r>
          </w:p>
        </w:tc>
        <w:tc>
          <w:tcPr>
            <w:tcW w:w="841" w:type="pct"/>
          </w:tcPr>
          <w:p w:rsidR="005E30E7" w:rsidRDefault="005E30E7"/>
        </w:tc>
        <w:tc>
          <w:tcPr>
            <w:tcW w:w="443" w:type="pct"/>
          </w:tcPr>
          <w:p w:rsidR="005E30E7" w:rsidRDefault="00267412">
            <w:r w:rsidRPr="00911F13">
              <w:rPr>
                <w:sz w:val="22"/>
                <w:szCs w:val="22"/>
              </w:rPr>
              <w:t>5.24×10</w:t>
            </w:r>
            <w:r w:rsidRPr="00911F13">
              <w:rPr>
                <w:sz w:val="22"/>
                <w:szCs w:val="22"/>
                <w:vertAlign w:val="superscript"/>
              </w:rPr>
              <w:t>-4</w:t>
            </w:r>
          </w:p>
        </w:tc>
        <w:tc>
          <w:tcPr>
            <w:tcW w:w="443" w:type="pct"/>
          </w:tcPr>
          <w:p w:rsidR="005E30E7" w:rsidRDefault="00267412">
            <w:r w:rsidRPr="00911F13">
              <w:rPr>
                <w:sz w:val="22"/>
                <w:szCs w:val="22"/>
              </w:rPr>
              <w:t>5.00×10</w:t>
            </w:r>
            <w:r w:rsidRPr="00911F13">
              <w:rPr>
                <w:sz w:val="22"/>
                <w:szCs w:val="22"/>
                <w:vertAlign w:val="superscript"/>
              </w:rPr>
              <w:t>-4</w:t>
            </w:r>
          </w:p>
        </w:tc>
        <w:tc>
          <w:tcPr>
            <w:tcW w:w="443" w:type="pct"/>
          </w:tcPr>
          <w:p w:rsidR="005E30E7" w:rsidRDefault="00267412">
            <w:r w:rsidRPr="00911F13">
              <w:rPr>
                <w:sz w:val="22"/>
                <w:szCs w:val="22"/>
              </w:rPr>
              <w:t>4.12×10</w:t>
            </w:r>
            <w:r w:rsidRPr="00911F13">
              <w:rPr>
                <w:sz w:val="22"/>
                <w:szCs w:val="22"/>
                <w:vertAlign w:val="superscript"/>
              </w:rPr>
              <w:t>-4</w:t>
            </w:r>
          </w:p>
        </w:tc>
        <w:tc>
          <w:tcPr>
            <w:tcW w:w="443" w:type="pct"/>
          </w:tcPr>
          <w:p w:rsidR="005E30E7" w:rsidRDefault="00267412">
            <w:r w:rsidRPr="00911F13">
              <w:rPr>
                <w:sz w:val="22"/>
                <w:szCs w:val="22"/>
              </w:rPr>
              <w:t>1.56×10</w:t>
            </w:r>
            <w:r w:rsidRPr="00911F13">
              <w:rPr>
                <w:sz w:val="22"/>
                <w:szCs w:val="22"/>
                <w:vertAlign w:val="superscript"/>
              </w:rPr>
              <w:t>-4</w:t>
            </w:r>
          </w:p>
        </w:tc>
        <w:tc>
          <w:tcPr>
            <w:tcW w:w="443" w:type="pct"/>
          </w:tcPr>
          <w:p w:rsidR="005E30E7" w:rsidRDefault="00267412">
            <w:r w:rsidRPr="00911F13">
              <w:rPr>
                <w:sz w:val="22"/>
                <w:szCs w:val="22"/>
              </w:rPr>
              <w:t>9.38×10</w:t>
            </w:r>
            <w:r w:rsidRPr="00911F13">
              <w:rPr>
                <w:sz w:val="22"/>
                <w:szCs w:val="22"/>
                <w:vertAlign w:val="superscript"/>
              </w:rPr>
              <w:t>-4</w:t>
            </w:r>
          </w:p>
        </w:tc>
        <w:tc>
          <w:tcPr>
            <w:tcW w:w="294" w:type="pct"/>
          </w:tcPr>
          <w:p w:rsidR="005E30E7" w:rsidRDefault="00267412">
            <w:r w:rsidRPr="00911F13">
              <w:rPr>
                <w:sz w:val="22"/>
                <w:szCs w:val="22"/>
              </w:rPr>
              <w:t>0.32</w:t>
            </w:r>
          </w:p>
        </w:tc>
        <w:tc>
          <w:tcPr>
            <w:tcW w:w="340" w:type="pct"/>
          </w:tcPr>
          <w:p w:rsidR="005E30E7" w:rsidRDefault="00267412">
            <w:r w:rsidRPr="00911F13">
              <w:rPr>
                <w:sz w:val="22"/>
                <w:szCs w:val="22"/>
              </w:rPr>
              <w:t>0.91</w:t>
            </w:r>
          </w:p>
        </w:tc>
      </w:tr>
      <w:tr w:rsidR="00267412" w:rsidTr="0038158B">
        <w:tc>
          <w:tcPr>
            <w:tcW w:w="489" w:type="pct"/>
          </w:tcPr>
          <w:p w:rsidR="005E30E7" w:rsidRDefault="005E30E7"/>
        </w:tc>
        <w:tc>
          <w:tcPr>
            <w:tcW w:w="821" w:type="pct"/>
          </w:tcPr>
          <w:p w:rsidR="005E30E7" w:rsidRDefault="00267412">
            <w:r w:rsidRPr="00911F13">
              <w:rPr>
                <w:b/>
                <w:sz w:val="22"/>
                <w:szCs w:val="22"/>
              </w:rPr>
              <w:t>Broadened</w:t>
            </w:r>
          </w:p>
        </w:tc>
        <w:tc>
          <w:tcPr>
            <w:tcW w:w="841" w:type="pct"/>
          </w:tcPr>
          <w:p w:rsidR="005E30E7" w:rsidRDefault="005E30E7"/>
        </w:tc>
        <w:tc>
          <w:tcPr>
            <w:tcW w:w="443" w:type="pct"/>
          </w:tcPr>
          <w:p w:rsidR="005E30E7" w:rsidRDefault="00267412">
            <w:r w:rsidRPr="00911F13">
              <w:rPr>
                <w:sz w:val="22"/>
                <w:szCs w:val="22"/>
              </w:rPr>
              <w:t>3.16×10</w:t>
            </w:r>
            <w:r w:rsidRPr="00911F13">
              <w:rPr>
                <w:sz w:val="22"/>
                <w:szCs w:val="22"/>
                <w:vertAlign w:val="superscript"/>
              </w:rPr>
              <w:t>-4</w:t>
            </w:r>
          </w:p>
        </w:tc>
        <w:tc>
          <w:tcPr>
            <w:tcW w:w="443" w:type="pct"/>
          </w:tcPr>
          <w:p w:rsidR="005E30E7" w:rsidRDefault="00267412">
            <w:r w:rsidRPr="00911F13">
              <w:rPr>
                <w:sz w:val="22"/>
                <w:szCs w:val="22"/>
              </w:rPr>
              <w:t>2.46×10</w:t>
            </w:r>
            <w:r w:rsidRPr="00911F13">
              <w:rPr>
                <w:sz w:val="22"/>
                <w:szCs w:val="22"/>
                <w:vertAlign w:val="superscript"/>
              </w:rPr>
              <w:t>-4</w:t>
            </w:r>
          </w:p>
        </w:tc>
        <w:tc>
          <w:tcPr>
            <w:tcW w:w="443" w:type="pct"/>
          </w:tcPr>
          <w:p w:rsidR="005E30E7" w:rsidRDefault="00267412">
            <w:r w:rsidRPr="00911F13">
              <w:rPr>
                <w:sz w:val="22"/>
                <w:szCs w:val="22"/>
              </w:rPr>
              <w:t>1.44×10</w:t>
            </w:r>
            <w:r w:rsidRPr="00911F13">
              <w:rPr>
                <w:sz w:val="22"/>
                <w:szCs w:val="22"/>
                <w:vertAlign w:val="superscript"/>
              </w:rPr>
              <w:t>-4</w:t>
            </w:r>
          </w:p>
        </w:tc>
        <w:tc>
          <w:tcPr>
            <w:tcW w:w="443" w:type="pct"/>
          </w:tcPr>
          <w:p w:rsidR="005E30E7" w:rsidRDefault="00267412">
            <w:r w:rsidRPr="00911F13">
              <w:rPr>
                <w:sz w:val="22"/>
                <w:szCs w:val="22"/>
              </w:rPr>
              <w:t>1.18×10</w:t>
            </w:r>
            <w:r w:rsidRPr="00911F13">
              <w:rPr>
                <w:sz w:val="22"/>
                <w:szCs w:val="22"/>
                <w:vertAlign w:val="superscript"/>
              </w:rPr>
              <w:t>4</w:t>
            </w:r>
          </w:p>
        </w:tc>
        <w:tc>
          <w:tcPr>
            <w:tcW w:w="443" w:type="pct"/>
          </w:tcPr>
          <w:p w:rsidR="005E30E7" w:rsidRDefault="00267412">
            <w:r w:rsidRPr="00911F13">
              <w:rPr>
                <w:sz w:val="22"/>
                <w:szCs w:val="22"/>
              </w:rPr>
              <w:t>7.68×10</w:t>
            </w:r>
            <w:r w:rsidRPr="00911F13">
              <w:rPr>
                <w:sz w:val="22"/>
                <w:szCs w:val="22"/>
                <w:vertAlign w:val="superscript"/>
              </w:rPr>
              <w:t>-4</w:t>
            </w:r>
          </w:p>
        </w:tc>
        <w:tc>
          <w:tcPr>
            <w:tcW w:w="294" w:type="pct"/>
          </w:tcPr>
          <w:p w:rsidR="005E30E7" w:rsidRDefault="00267412">
            <w:r w:rsidRPr="00911F13">
              <w:rPr>
                <w:sz w:val="22"/>
                <w:szCs w:val="22"/>
              </w:rPr>
              <w:t>0.25</w:t>
            </w:r>
          </w:p>
        </w:tc>
        <w:tc>
          <w:tcPr>
            <w:tcW w:w="340" w:type="pct"/>
          </w:tcPr>
          <w:p w:rsidR="005E30E7" w:rsidRDefault="00267412">
            <w:r w:rsidRPr="00911F13">
              <w:rPr>
                <w:sz w:val="22"/>
                <w:szCs w:val="22"/>
              </w:rPr>
              <w:t>0.78</w:t>
            </w:r>
          </w:p>
        </w:tc>
      </w:tr>
      <w:tr w:rsidR="00267412" w:rsidTr="0038158B">
        <w:tc>
          <w:tcPr>
            <w:tcW w:w="489" w:type="pct"/>
          </w:tcPr>
          <w:p w:rsidR="005E30E7" w:rsidRDefault="005E30E7"/>
        </w:tc>
        <w:tc>
          <w:tcPr>
            <w:tcW w:w="821" w:type="pct"/>
          </w:tcPr>
          <w:p w:rsidR="005E30E7" w:rsidRDefault="00267412">
            <w:r w:rsidRPr="00911F13">
              <w:rPr>
                <w:sz w:val="22"/>
                <w:szCs w:val="22"/>
              </w:rPr>
              <w:t>Sex ratio = 1:5</w:t>
            </w:r>
          </w:p>
        </w:tc>
        <w:tc>
          <w:tcPr>
            <w:tcW w:w="841" w:type="pct"/>
          </w:tcPr>
          <w:p w:rsidR="005E30E7" w:rsidRDefault="005E30E7"/>
        </w:tc>
        <w:tc>
          <w:tcPr>
            <w:tcW w:w="443" w:type="pct"/>
          </w:tcPr>
          <w:p w:rsidR="005E30E7" w:rsidRDefault="00267412">
            <w:r w:rsidRPr="00911F13">
              <w:rPr>
                <w:sz w:val="22"/>
                <w:szCs w:val="22"/>
              </w:rPr>
              <w:t>3.90×10</w:t>
            </w:r>
            <w:r w:rsidRPr="00911F13">
              <w:rPr>
                <w:sz w:val="22"/>
                <w:szCs w:val="22"/>
                <w:vertAlign w:val="superscript"/>
              </w:rPr>
              <w:t>-4</w:t>
            </w:r>
          </w:p>
        </w:tc>
        <w:tc>
          <w:tcPr>
            <w:tcW w:w="443" w:type="pct"/>
          </w:tcPr>
          <w:p w:rsidR="005E30E7" w:rsidRDefault="00267412">
            <w:r w:rsidRPr="00911F13">
              <w:rPr>
                <w:sz w:val="22"/>
                <w:szCs w:val="22"/>
              </w:rPr>
              <w:t>3.26×10</w:t>
            </w:r>
            <w:r w:rsidRPr="00911F13">
              <w:rPr>
                <w:sz w:val="22"/>
                <w:szCs w:val="22"/>
                <w:vertAlign w:val="superscript"/>
              </w:rPr>
              <w:t>-4</w:t>
            </w:r>
          </w:p>
        </w:tc>
        <w:tc>
          <w:tcPr>
            <w:tcW w:w="443" w:type="pct"/>
          </w:tcPr>
          <w:p w:rsidR="005E30E7" w:rsidRDefault="00267412">
            <w:r w:rsidRPr="00911F13">
              <w:rPr>
                <w:sz w:val="22"/>
                <w:szCs w:val="22"/>
              </w:rPr>
              <w:t>1.78×10</w:t>
            </w:r>
            <w:r w:rsidRPr="00911F13">
              <w:rPr>
                <w:sz w:val="22"/>
                <w:szCs w:val="22"/>
                <w:vertAlign w:val="superscript"/>
              </w:rPr>
              <w:t>-4</w:t>
            </w:r>
          </w:p>
        </w:tc>
        <w:tc>
          <w:tcPr>
            <w:tcW w:w="443" w:type="pct"/>
          </w:tcPr>
          <w:p w:rsidR="005E30E7" w:rsidRDefault="00267412">
            <w:r w:rsidRPr="00911F13">
              <w:rPr>
                <w:sz w:val="22"/>
                <w:szCs w:val="22"/>
              </w:rPr>
              <w:t>1.37×10</w:t>
            </w:r>
            <w:r w:rsidRPr="00911F13">
              <w:rPr>
                <w:sz w:val="22"/>
                <w:szCs w:val="22"/>
                <w:vertAlign w:val="superscript"/>
              </w:rPr>
              <w:t>4</w:t>
            </w:r>
          </w:p>
        </w:tc>
        <w:tc>
          <w:tcPr>
            <w:tcW w:w="443" w:type="pct"/>
          </w:tcPr>
          <w:p w:rsidR="005E30E7" w:rsidRDefault="00267412">
            <w:r w:rsidRPr="00911F13">
              <w:rPr>
                <w:sz w:val="22"/>
                <w:szCs w:val="22"/>
              </w:rPr>
              <w:t>8.61×10</w:t>
            </w:r>
            <w:r w:rsidRPr="00911F13">
              <w:rPr>
                <w:sz w:val="22"/>
                <w:szCs w:val="22"/>
                <w:vertAlign w:val="superscript"/>
              </w:rPr>
              <w:t>-4</w:t>
            </w:r>
          </w:p>
        </w:tc>
        <w:tc>
          <w:tcPr>
            <w:tcW w:w="294" w:type="pct"/>
          </w:tcPr>
          <w:p w:rsidR="005E30E7" w:rsidRDefault="00267412">
            <w:r w:rsidRPr="00911F13">
              <w:rPr>
                <w:sz w:val="22"/>
                <w:szCs w:val="22"/>
              </w:rPr>
              <w:t>0.24</w:t>
            </w:r>
          </w:p>
        </w:tc>
        <w:tc>
          <w:tcPr>
            <w:tcW w:w="340" w:type="pct"/>
          </w:tcPr>
          <w:p w:rsidR="005E30E7" w:rsidRDefault="00267412">
            <w:r w:rsidRPr="00911F13">
              <w:rPr>
                <w:sz w:val="22"/>
                <w:szCs w:val="22"/>
              </w:rPr>
              <w:t>0.68</w:t>
            </w:r>
          </w:p>
        </w:tc>
      </w:tr>
      <w:tr w:rsidR="00267412" w:rsidTr="0038158B">
        <w:tc>
          <w:tcPr>
            <w:tcW w:w="489" w:type="pct"/>
          </w:tcPr>
          <w:p w:rsidR="005E30E7" w:rsidRDefault="005E30E7"/>
        </w:tc>
        <w:tc>
          <w:tcPr>
            <w:tcW w:w="821" w:type="pct"/>
          </w:tcPr>
          <w:p w:rsidR="005E30E7" w:rsidRDefault="00267412">
            <w:r w:rsidRPr="00911F13">
              <w:rPr>
                <w:sz w:val="22"/>
                <w:szCs w:val="22"/>
              </w:rPr>
              <w:t xml:space="preserve">Broadened </w:t>
            </w:r>
            <w:r w:rsidRPr="00911F13">
              <w:rPr>
                <w:i/>
                <w:sz w:val="22"/>
                <w:szCs w:val="22"/>
              </w:rPr>
              <w:t>µ</w:t>
            </w:r>
            <w:proofErr w:type="spellStart"/>
            <w:r w:rsidRPr="00911F13">
              <w:rPr>
                <w:sz w:val="22"/>
                <w:szCs w:val="22"/>
                <w:vertAlign w:val="subscript"/>
              </w:rPr>
              <w:t>seq</w:t>
            </w:r>
            <w:proofErr w:type="spellEnd"/>
          </w:p>
        </w:tc>
        <w:tc>
          <w:tcPr>
            <w:tcW w:w="841" w:type="pct"/>
          </w:tcPr>
          <w:p w:rsidR="005E30E7" w:rsidRDefault="005E30E7"/>
        </w:tc>
        <w:tc>
          <w:tcPr>
            <w:tcW w:w="443" w:type="pct"/>
          </w:tcPr>
          <w:p w:rsidR="005E30E7" w:rsidRDefault="00267412">
            <w:r w:rsidRPr="00911F13">
              <w:rPr>
                <w:sz w:val="22"/>
                <w:szCs w:val="22"/>
              </w:rPr>
              <w:t>3.12×10</w:t>
            </w:r>
            <w:r w:rsidRPr="00911F13">
              <w:rPr>
                <w:sz w:val="22"/>
                <w:szCs w:val="22"/>
                <w:vertAlign w:val="superscript"/>
              </w:rPr>
              <w:t>-4</w:t>
            </w:r>
          </w:p>
        </w:tc>
        <w:tc>
          <w:tcPr>
            <w:tcW w:w="443" w:type="pct"/>
          </w:tcPr>
          <w:p w:rsidR="005E30E7" w:rsidRDefault="00267412">
            <w:r w:rsidRPr="00911F13">
              <w:rPr>
                <w:sz w:val="22"/>
                <w:szCs w:val="22"/>
              </w:rPr>
              <w:t>2.45×10</w:t>
            </w:r>
            <w:r w:rsidRPr="00911F13">
              <w:rPr>
                <w:sz w:val="22"/>
                <w:szCs w:val="22"/>
                <w:vertAlign w:val="superscript"/>
              </w:rPr>
              <w:t>-4</w:t>
            </w:r>
          </w:p>
        </w:tc>
        <w:tc>
          <w:tcPr>
            <w:tcW w:w="443" w:type="pct"/>
          </w:tcPr>
          <w:p w:rsidR="005E30E7" w:rsidRDefault="00267412">
            <w:r w:rsidRPr="00911F13">
              <w:rPr>
                <w:sz w:val="22"/>
                <w:szCs w:val="22"/>
              </w:rPr>
              <w:t>1.38×10</w:t>
            </w:r>
            <w:r w:rsidRPr="00911F13">
              <w:rPr>
                <w:sz w:val="22"/>
                <w:szCs w:val="22"/>
                <w:vertAlign w:val="superscript"/>
              </w:rPr>
              <w:t>-4</w:t>
            </w:r>
          </w:p>
        </w:tc>
        <w:tc>
          <w:tcPr>
            <w:tcW w:w="443" w:type="pct"/>
          </w:tcPr>
          <w:p w:rsidR="005E30E7" w:rsidRDefault="00267412">
            <w:r w:rsidRPr="00911F13">
              <w:rPr>
                <w:sz w:val="22"/>
                <w:szCs w:val="22"/>
              </w:rPr>
              <w:t>1.17×10</w:t>
            </w:r>
            <w:r w:rsidRPr="00911F13">
              <w:rPr>
                <w:sz w:val="22"/>
                <w:szCs w:val="22"/>
                <w:vertAlign w:val="superscript"/>
              </w:rPr>
              <w:t>4</w:t>
            </w:r>
          </w:p>
        </w:tc>
        <w:tc>
          <w:tcPr>
            <w:tcW w:w="443" w:type="pct"/>
          </w:tcPr>
          <w:p w:rsidR="005E30E7" w:rsidRDefault="00267412">
            <w:r w:rsidRPr="00911F13">
              <w:rPr>
                <w:sz w:val="22"/>
                <w:szCs w:val="22"/>
              </w:rPr>
              <w:t>7.59×10</w:t>
            </w:r>
            <w:r w:rsidRPr="00911F13">
              <w:rPr>
                <w:sz w:val="22"/>
                <w:szCs w:val="22"/>
                <w:vertAlign w:val="superscript"/>
              </w:rPr>
              <w:t>-4</w:t>
            </w:r>
          </w:p>
        </w:tc>
        <w:tc>
          <w:tcPr>
            <w:tcW w:w="294" w:type="pct"/>
          </w:tcPr>
          <w:p w:rsidR="005E30E7" w:rsidRDefault="00267412">
            <w:r w:rsidRPr="00911F13">
              <w:rPr>
                <w:sz w:val="22"/>
                <w:szCs w:val="22"/>
              </w:rPr>
              <w:t>0.18</w:t>
            </w:r>
          </w:p>
        </w:tc>
        <w:tc>
          <w:tcPr>
            <w:tcW w:w="340" w:type="pct"/>
          </w:tcPr>
          <w:p w:rsidR="005E30E7" w:rsidRDefault="00267412">
            <w:r w:rsidRPr="00911F13">
              <w:rPr>
                <w:sz w:val="22"/>
                <w:szCs w:val="22"/>
              </w:rPr>
              <w:t>0.73</w:t>
            </w:r>
          </w:p>
        </w:tc>
      </w:tr>
      <w:tr w:rsidR="00267412" w:rsidTr="0038158B">
        <w:tc>
          <w:tcPr>
            <w:tcW w:w="489" w:type="pct"/>
          </w:tcPr>
          <w:p w:rsidR="005E30E7" w:rsidRDefault="005E30E7"/>
        </w:tc>
        <w:tc>
          <w:tcPr>
            <w:tcW w:w="821" w:type="pct"/>
          </w:tcPr>
          <w:p w:rsidR="005E30E7" w:rsidRDefault="00267412">
            <w:r w:rsidRPr="00911F13">
              <w:rPr>
                <w:sz w:val="22"/>
                <w:szCs w:val="22"/>
              </w:rPr>
              <w:t>Microsatellites only</w:t>
            </w:r>
          </w:p>
        </w:tc>
        <w:tc>
          <w:tcPr>
            <w:tcW w:w="841" w:type="pct"/>
          </w:tcPr>
          <w:p w:rsidR="005E30E7" w:rsidRDefault="005E30E7"/>
        </w:tc>
        <w:tc>
          <w:tcPr>
            <w:tcW w:w="443" w:type="pct"/>
          </w:tcPr>
          <w:p w:rsidR="005E30E7" w:rsidRDefault="00267412">
            <w:r w:rsidRPr="00911F13">
              <w:rPr>
                <w:sz w:val="22"/>
                <w:szCs w:val="22"/>
              </w:rPr>
              <w:t>3.53×10</w:t>
            </w:r>
            <w:r w:rsidRPr="00911F13">
              <w:rPr>
                <w:sz w:val="22"/>
                <w:szCs w:val="22"/>
                <w:vertAlign w:val="superscript"/>
              </w:rPr>
              <w:t>-4</w:t>
            </w:r>
          </w:p>
        </w:tc>
        <w:tc>
          <w:tcPr>
            <w:tcW w:w="443" w:type="pct"/>
          </w:tcPr>
          <w:p w:rsidR="005E30E7" w:rsidRDefault="00267412">
            <w:r w:rsidRPr="00911F13">
              <w:rPr>
                <w:sz w:val="22"/>
                <w:szCs w:val="22"/>
              </w:rPr>
              <w:t>2.85×10</w:t>
            </w:r>
            <w:r w:rsidRPr="00911F13">
              <w:rPr>
                <w:sz w:val="22"/>
                <w:szCs w:val="22"/>
                <w:vertAlign w:val="superscript"/>
              </w:rPr>
              <w:t>-4</w:t>
            </w:r>
          </w:p>
        </w:tc>
        <w:tc>
          <w:tcPr>
            <w:tcW w:w="443" w:type="pct"/>
          </w:tcPr>
          <w:p w:rsidR="005E30E7" w:rsidRDefault="00267412">
            <w:r w:rsidRPr="00911F13">
              <w:rPr>
                <w:sz w:val="22"/>
                <w:szCs w:val="22"/>
              </w:rPr>
              <w:t>1.83×10</w:t>
            </w:r>
            <w:r w:rsidRPr="00911F13">
              <w:rPr>
                <w:sz w:val="22"/>
                <w:szCs w:val="22"/>
                <w:vertAlign w:val="superscript"/>
              </w:rPr>
              <w:t>-4</w:t>
            </w:r>
          </w:p>
        </w:tc>
        <w:tc>
          <w:tcPr>
            <w:tcW w:w="443" w:type="pct"/>
          </w:tcPr>
          <w:p w:rsidR="005E30E7" w:rsidRDefault="00267412">
            <w:r w:rsidRPr="00911F13">
              <w:rPr>
                <w:sz w:val="22"/>
                <w:szCs w:val="22"/>
              </w:rPr>
              <w:t>1.18×10</w:t>
            </w:r>
            <w:r w:rsidRPr="00911F13">
              <w:rPr>
                <w:sz w:val="22"/>
                <w:szCs w:val="22"/>
                <w:vertAlign w:val="superscript"/>
              </w:rPr>
              <w:t>4</w:t>
            </w:r>
          </w:p>
        </w:tc>
        <w:tc>
          <w:tcPr>
            <w:tcW w:w="443" w:type="pct"/>
          </w:tcPr>
          <w:p w:rsidR="005E30E7" w:rsidRDefault="00267412">
            <w:r w:rsidRPr="00911F13">
              <w:rPr>
                <w:sz w:val="22"/>
                <w:szCs w:val="22"/>
              </w:rPr>
              <w:t>8.17×10</w:t>
            </w:r>
            <w:r w:rsidRPr="00911F13">
              <w:rPr>
                <w:sz w:val="22"/>
                <w:szCs w:val="22"/>
                <w:vertAlign w:val="superscript"/>
              </w:rPr>
              <w:t>-4</w:t>
            </w:r>
          </w:p>
        </w:tc>
        <w:tc>
          <w:tcPr>
            <w:tcW w:w="294" w:type="pct"/>
          </w:tcPr>
          <w:p w:rsidR="005E30E7" w:rsidRDefault="00267412">
            <w:r w:rsidRPr="00911F13">
              <w:rPr>
                <w:sz w:val="22"/>
                <w:szCs w:val="22"/>
              </w:rPr>
              <w:t>0.28</w:t>
            </w:r>
          </w:p>
        </w:tc>
        <w:tc>
          <w:tcPr>
            <w:tcW w:w="340" w:type="pct"/>
          </w:tcPr>
          <w:p w:rsidR="005E30E7" w:rsidRDefault="00267412">
            <w:r w:rsidRPr="00911F13">
              <w:rPr>
                <w:sz w:val="22"/>
                <w:szCs w:val="22"/>
              </w:rPr>
              <w:t>0.79</w:t>
            </w:r>
          </w:p>
        </w:tc>
      </w:tr>
    </w:tbl>
    <w:p w:rsidR="006F2660" w:rsidRDefault="006F2660" w:rsidP="008B60E9">
      <w:pPr>
        <w:sectPr w:rsidR="006F2660" w:rsidSect="0038158B">
          <w:pgSz w:w="15840" w:h="12240" w:orient="landscape" w:code="1"/>
          <w:pgMar w:top="1588" w:right="1361" w:bottom="1588" w:left="1361" w:header="720" w:footer="720" w:gutter="0"/>
          <w:cols w:space="720"/>
          <w:docGrid w:linePitch="360"/>
        </w:sectPr>
      </w:pPr>
    </w:p>
    <w:p w:rsidR="00FD075B" w:rsidRDefault="00FD075B" w:rsidP="00F20944">
      <w:pPr>
        <w:pStyle w:val="Caption"/>
        <w:rPr>
          <w:ins w:id="1772" w:author="localadmin" w:date="2015-01-15T15:15:00Z"/>
          <w:szCs w:val="24"/>
        </w:rPr>
        <w:sectPr w:rsidR="00FD075B" w:rsidSect="005F61FF">
          <w:pgSz w:w="12240" w:h="15840" w:code="1"/>
          <w:pgMar w:top="1440" w:right="1797" w:bottom="1440" w:left="1797" w:header="720" w:footer="720" w:gutter="0"/>
          <w:cols w:space="720"/>
          <w:docGrid w:linePitch="360"/>
        </w:sectPr>
      </w:pPr>
    </w:p>
    <w:p w:rsidR="00395B2C" w:rsidRDefault="00FD075B">
      <w:pPr>
        <w:spacing w:after="240"/>
        <w:rPr>
          <w:ins w:id="1773" w:author="localadmin" w:date="2015-04-02T10:20:00Z"/>
        </w:rPr>
        <w:pPrChange w:id="1774" w:author="localadmin" w:date="2015-01-15T15:20:00Z">
          <w:pPr>
            <w:pStyle w:val="Caption"/>
          </w:pPr>
        </w:pPrChange>
      </w:pPr>
      <w:ins w:id="1775" w:author="localadmin" w:date="2015-01-15T15:15:00Z">
        <w:r>
          <w:rPr>
            <w:rFonts w:ascii="Arial" w:hAnsi="Arial" w:cs="Arial"/>
            <w:b/>
          </w:rPr>
          <w:lastRenderedPageBreak/>
          <w:t>Supplementary t</w:t>
        </w:r>
        <w:r w:rsidRPr="00551CF7">
          <w:rPr>
            <w:rFonts w:ascii="Arial" w:hAnsi="Arial" w:cs="Arial"/>
            <w:b/>
          </w:rPr>
          <w:t xml:space="preserve">able </w:t>
        </w:r>
        <w:r>
          <w:rPr>
            <w:rFonts w:ascii="Arial" w:hAnsi="Arial" w:cs="Arial"/>
            <w:b/>
          </w:rPr>
          <w:t>1</w:t>
        </w:r>
      </w:ins>
      <w:ins w:id="1776" w:author="localadmin" w:date="2015-01-15T15:16:00Z">
        <w:r>
          <w:rPr>
            <w:rFonts w:ascii="Arial" w:hAnsi="Arial" w:cs="Arial"/>
            <w:b/>
          </w:rPr>
          <w:t xml:space="preserve">  </w:t>
        </w:r>
        <w:r>
          <w:t xml:space="preserve">Details of the </w:t>
        </w:r>
        <w:proofErr w:type="spellStart"/>
        <w:r>
          <w:t>pinniped</w:t>
        </w:r>
        <w:proofErr w:type="spellEnd"/>
        <w:r>
          <w:t xml:space="preserve"> microsatellite data</w:t>
        </w:r>
      </w:ins>
      <w:ins w:id="1777" w:author="localadmin" w:date="2015-01-15T15:29:00Z">
        <w:r w:rsidR="00E2277C">
          <w:t>sets</w:t>
        </w:r>
      </w:ins>
      <w:ins w:id="1778" w:author="localadmin" w:date="2015-01-15T15:16:00Z">
        <w:r>
          <w:t xml:space="preserve"> used for this study</w:t>
        </w:r>
      </w:ins>
      <w:ins w:id="1779" w:author="localadmin" w:date="2015-01-15T15:17:00Z">
        <w:r>
          <w:t xml:space="preserve">.  </w:t>
        </w:r>
      </w:ins>
      <w:ins w:id="1780" w:author="localadmin" w:date="2015-04-02T10:20:00Z">
        <w:r w:rsidR="00C01DD8">
          <w:t xml:space="preserve">All </w:t>
        </w:r>
      </w:ins>
    </w:p>
    <w:p w:rsidR="00395B2C" w:rsidRDefault="00FD075B">
      <w:pPr>
        <w:spacing w:after="240"/>
        <w:rPr>
          <w:ins w:id="1781" w:author="localadmin" w:date="2015-01-15T15:16:00Z"/>
          <w:szCs w:val="24"/>
        </w:rPr>
        <w:pPrChange w:id="1782" w:author="localadmin" w:date="2015-01-15T15:20:00Z">
          <w:pPr>
            <w:pStyle w:val="Caption"/>
          </w:pPr>
        </w:pPrChange>
      </w:pPr>
      <w:ins w:id="1783" w:author="localadmin" w:date="2015-01-15T15:17:00Z">
        <w:r>
          <w:t xml:space="preserve">Shown are the number of individuals </w:t>
        </w:r>
      </w:ins>
      <w:ins w:id="1784" w:author="localadmin" w:date="2015-01-15T15:18:00Z">
        <w:r>
          <w:t xml:space="preserve">and microsatellite loci </w:t>
        </w:r>
      </w:ins>
      <w:ins w:id="1785" w:author="localadmin" w:date="2015-01-15T15:17:00Z">
        <w:r>
          <w:t>genotyped</w:t>
        </w:r>
      </w:ins>
      <w:ins w:id="1786" w:author="localadmin" w:date="2015-01-15T15:20:00Z">
        <w:r>
          <w:t xml:space="preserve"> for each species</w:t>
        </w:r>
      </w:ins>
      <w:ins w:id="1787" w:author="localadmin" w:date="2015-01-15T15:30:00Z">
        <w:r w:rsidR="00E2277C">
          <w:t xml:space="preserve">.  The number of loci </w:t>
        </w:r>
        <w:proofErr w:type="spellStart"/>
        <w:r w:rsidR="00E2277C">
          <w:t>analysed</w:t>
        </w:r>
        <w:proofErr w:type="spellEnd"/>
        <w:r w:rsidR="00E2277C">
          <w:t xml:space="preserve"> refers to the </w:t>
        </w:r>
      </w:ins>
      <w:ins w:id="1788" w:author="localadmin" w:date="2015-01-15T15:17:00Z">
        <w:r>
          <w:t xml:space="preserve">number of </w:t>
        </w:r>
      </w:ins>
      <w:ins w:id="1789" w:author="localadmin" w:date="2015-01-15T15:30:00Z">
        <w:r w:rsidR="00E2277C">
          <w:t xml:space="preserve">microsatellite </w:t>
        </w:r>
      </w:ins>
      <w:ins w:id="1790" w:author="localadmin" w:date="2015-01-15T15:17:00Z">
        <w:r>
          <w:t>loci</w:t>
        </w:r>
      </w:ins>
      <w:ins w:id="1791" w:author="localadmin" w:date="2015-01-15T15:21:00Z">
        <w:r w:rsidRPr="00FD075B">
          <w:t xml:space="preserve"> </w:t>
        </w:r>
        <w:r>
          <w:t>that did not deviate significantly from HWE after FDR correction and hence which were</w:t>
        </w:r>
        <w:r w:rsidRPr="00FD075B">
          <w:t xml:space="preserve"> </w:t>
        </w:r>
        <w:r>
          <w:t>retained for analysis (See Materials and methods for details)</w:t>
        </w:r>
      </w:ins>
      <w:ins w:id="1792" w:author="localadmin" w:date="2015-01-15T15:18:00Z">
        <w:r>
          <w:t>.</w:t>
        </w:r>
      </w:ins>
    </w:p>
    <w:tbl>
      <w:tblPr>
        <w:tblStyle w:val="TableGrid"/>
        <w:tblW w:w="0" w:type="auto"/>
        <w:tblLook w:val="04A0"/>
        <w:tblPrChange w:id="1793" w:author="localadmin" w:date="2015-04-02T10:20:00Z">
          <w:tblPr>
            <w:tblStyle w:val="TableGrid"/>
            <w:tblW w:w="0" w:type="auto"/>
            <w:tblLook w:val="04A0"/>
          </w:tblPr>
        </w:tblPrChange>
      </w:tblPr>
      <w:tblGrid>
        <w:gridCol w:w="4645"/>
        <w:gridCol w:w="3126"/>
        <w:gridCol w:w="1944"/>
        <w:gridCol w:w="1387"/>
        <w:gridCol w:w="2074"/>
        <w:tblGridChange w:id="1794">
          <w:tblGrid>
            <w:gridCol w:w="3924"/>
            <w:gridCol w:w="3846"/>
            <w:gridCol w:w="1945"/>
            <w:gridCol w:w="1387"/>
            <w:gridCol w:w="2074"/>
          </w:tblGrid>
        </w:tblGridChange>
      </w:tblGrid>
      <w:tr w:rsidR="00FD075B" w:rsidTr="00C01DD8">
        <w:trPr>
          <w:ins w:id="1795" w:author="localadmin" w:date="2015-01-15T15:16:00Z"/>
        </w:trPr>
        <w:tc>
          <w:tcPr>
            <w:tcW w:w="4644" w:type="dxa"/>
            <w:tcBorders>
              <w:left w:val="nil"/>
              <w:bottom w:val="single" w:sz="4" w:space="0" w:color="000000"/>
              <w:right w:val="nil"/>
            </w:tcBorders>
            <w:tcPrChange w:id="1796" w:author="localadmin" w:date="2015-04-02T10:20:00Z">
              <w:tcPr>
                <w:tcW w:w="0" w:type="auto"/>
                <w:tcBorders>
                  <w:left w:val="nil"/>
                  <w:bottom w:val="single" w:sz="4" w:space="0" w:color="000000"/>
                  <w:right w:val="nil"/>
                </w:tcBorders>
              </w:tcPr>
            </w:tcPrChange>
          </w:tcPr>
          <w:p w:rsidR="00395B2C" w:rsidRDefault="00FD075B">
            <w:pPr>
              <w:spacing w:after="240"/>
              <w:rPr>
                <w:ins w:id="1797" w:author="localadmin" w:date="2015-01-15T15:16:00Z"/>
                <w:sz w:val="20"/>
              </w:rPr>
              <w:pPrChange w:id="1798" w:author="localadmin" w:date="2015-01-15T15:20:00Z">
                <w:pPr/>
              </w:pPrChange>
            </w:pPr>
            <w:ins w:id="1799" w:author="localadmin" w:date="2015-01-15T15:16:00Z">
              <w:r w:rsidRPr="00FD075B">
                <w:rPr>
                  <w:sz w:val="20"/>
                </w:rPr>
                <w:t>Species</w:t>
              </w:r>
            </w:ins>
          </w:p>
        </w:tc>
        <w:tc>
          <w:tcPr>
            <w:tcW w:w="3126" w:type="dxa"/>
            <w:tcBorders>
              <w:left w:val="nil"/>
              <w:bottom w:val="single" w:sz="4" w:space="0" w:color="000000"/>
              <w:right w:val="nil"/>
            </w:tcBorders>
            <w:tcPrChange w:id="1800" w:author="localadmin" w:date="2015-04-02T10:20:00Z">
              <w:tcPr>
                <w:tcW w:w="0" w:type="auto"/>
                <w:tcBorders>
                  <w:left w:val="nil"/>
                  <w:bottom w:val="single" w:sz="4" w:space="0" w:color="000000"/>
                  <w:right w:val="nil"/>
                </w:tcBorders>
              </w:tcPr>
            </w:tcPrChange>
          </w:tcPr>
          <w:p w:rsidR="00FD075B" w:rsidRPr="00FD075B" w:rsidRDefault="00FD075B" w:rsidP="00FD075B">
            <w:pPr>
              <w:rPr>
                <w:ins w:id="1801" w:author="localadmin" w:date="2015-01-15T15:16:00Z"/>
                <w:sz w:val="20"/>
              </w:rPr>
            </w:pPr>
            <w:ins w:id="1802" w:author="localadmin" w:date="2015-01-15T15:16:00Z">
              <w:r w:rsidRPr="00FD075B">
                <w:rPr>
                  <w:sz w:val="20"/>
                </w:rPr>
                <w:t>Reference</w:t>
              </w:r>
            </w:ins>
          </w:p>
        </w:tc>
        <w:tc>
          <w:tcPr>
            <w:tcW w:w="0" w:type="auto"/>
            <w:tcBorders>
              <w:left w:val="nil"/>
              <w:bottom w:val="single" w:sz="4" w:space="0" w:color="000000"/>
              <w:right w:val="nil"/>
            </w:tcBorders>
            <w:tcPrChange w:id="1803" w:author="localadmin" w:date="2015-04-02T10:20:00Z">
              <w:tcPr>
                <w:tcW w:w="0" w:type="auto"/>
                <w:tcBorders>
                  <w:left w:val="nil"/>
                  <w:bottom w:val="single" w:sz="4" w:space="0" w:color="000000"/>
                  <w:right w:val="nil"/>
                </w:tcBorders>
              </w:tcPr>
            </w:tcPrChange>
          </w:tcPr>
          <w:p w:rsidR="00FD075B" w:rsidRPr="00FD075B" w:rsidRDefault="00FD075B" w:rsidP="00FD075B">
            <w:pPr>
              <w:rPr>
                <w:ins w:id="1804" w:author="localadmin" w:date="2015-01-15T15:16:00Z"/>
                <w:sz w:val="20"/>
              </w:rPr>
            </w:pPr>
            <w:ins w:id="1805" w:author="localadmin" w:date="2015-01-15T15:16:00Z">
              <w:r>
                <w:rPr>
                  <w:sz w:val="20"/>
                </w:rPr>
                <w:t>Number of individuals</w:t>
              </w:r>
            </w:ins>
          </w:p>
        </w:tc>
        <w:tc>
          <w:tcPr>
            <w:tcW w:w="0" w:type="auto"/>
            <w:tcBorders>
              <w:left w:val="nil"/>
              <w:bottom w:val="single" w:sz="4" w:space="0" w:color="000000"/>
              <w:right w:val="nil"/>
            </w:tcBorders>
            <w:tcPrChange w:id="1806" w:author="localadmin" w:date="2015-04-02T10:20:00Z">
              <w:tcPr>
                <w:tcW w:w="0" w:type="auto"/>
                <w:tcBorders>
                  <w:left w:val="nil"/>
                  <w:bottom w:val="single" w:sz="4" w:space="0" w:color="000000"/>
                  <w:right w:val="nil"/>
                </w:tcBorders>
              </w:tcPr>
            </w:tcPrChange>
          </w:tcPr>
          <w:p w:rsidR="00FD075B" w:rsidRPr="00FD075B" w:rsidRDefault="00FD075B" w:rsidP="00FD075B">
            <w:pPr>
              <w:rPr>
                <w:ins w:id="1807" w:author="localadmin" w:date="2015-01-15T15:16:00Z"/>
                <w:sz w:val="20"/>
              </w:rPr>
            </w:pPr>
            <w:ins w:id="1808" w:author="localadmin" w:date="2015-01-15T15:16:00Z">
              <w:r>
                <w:rPr>
                  <w:sz w:val="20"/>
                </w:rPr>
                <w:t>N</w:t>
              </w:r>
              <w:r w:rsidRPr="00FD075B">
                <w:rPr>
                  <w:sz w:val="20"/>
                </w:rPr>
                <w:t>umber of loci</w:t>
              </w:r>
            </w:ins>
          </w:p>
        </w:tc>
        <w:tc>
          <w:tcPr>
            <w:tcW w:w="0" w:type="auto"/>
            <w:tcBorders>
              <w:left w:val="nil"/>
              <w:bottom w:val="single" w:sz="4" w:space="0" w:color="000000"/>
              <w:right w:val="nil"/>
            </w:tcBorders>
            <w:tcPrChange w:id="1809" w:author="localadmin" w:date="2015-04-02T10:20:00Z">
              <w:tcPr>
                <w:tcW w:w="0" w:type="auto"/>
                <w:tcBorders>
                  <w:left w:val="nil"/>
                  <w:bottom w:val="single" w:sz="4" w:space="0" w:color="000000"/>
                  <w:right w:val="nil"/>
                </w:tcBorders>
              </w:tcPr>
            </w:tcPrChange>
          </w:tcPr>
          <w:p w:rsidR="00FD075B" w:rsidRPr="00FD075B" w:rsidRDefault="00FD075B" w:rsidP="00FD075B">
            <w:pPr>
              <w:rPr>
                <w:ins w:id="1810" w:author="localadmin" w:date="2015-01-15T15:16:00Z"/>
                <w:sz w:val="20"/>
              </w:rPr>
            </w:pPr>
            <w:ins w:id="1811" w:author="localadmin" w:date="2015-01-15T15:16:00Z">
              <w:r w:rsidRPr="00FD075B">
                <w:rPr>
                  <w:sz w:val="20"/>
                </w:rPr>
                <w:t xml:space="preserve">Number of loci </w:t>
              </w:r>
              <w:proofErr w:type="spellStart"/>
              <w:r>
                <w:rPr>
                  <w:sz w:val="20"/>
                </w:rPr>
                <w:t>analysed</w:t>
              </w:r>
              <w:proofErr w:type="spellEnd"/>
            </w:ins>
          </w:p>
        </w:tc>
      </w:tr>
      <w:tr w:rsidR="00FD075B" w:rsidTr="00C01DD8">
        <w:trPr>
          <w:ins w:id="1812" w:author="localadmin" w:date="2015-01-15T15:16:00Z"/>
        </w:trPr>
        <w:tc>
          <w:tcPr>
            <w:tcW w:w="4644" w:type="dxa"/>
            <w:tcBorders>
              <w:left w:val="nil"/>
              <w:bottom w:val="nil"/>
              <w:right w:val="nil"/>
            </w:tcBorders>
            <w:tcPrChange w:id="1813" w:author="localadmin" w:date="2015-04-02T10:20:00Z">
              <w:tcPr>
                <w:tcW w:w="0" w:type="auto"/>
                <w:tcBorders>
                  <w:left w:val="nil"/>
                  <w:bottom w:val="nil"/>
                  <w:right w:val="nil"/>
                </w:tcBorders>
              </w:tcPr>
            </w:tcPrChange>
          </w:tcPr>
          <w:p w:rsidR="00FD075B" w:rsidRPr="00FD075B" w:rsidRDefault="00FD075B" w:rsidP="00FD075B">
            <w:pPr>
              <w:spacing w:line="360" w:lineRule="auto"/>
              <w:rPr>
                <w:ins w:id="1814" w:author="localadmin" w:date="2015-01-15T15:16:00Z"/>
                <w:sz w:val="20"/>
              </w:rPr>
            </w:pPr>
            <w:ins w:id="1815" w:author="localadmin" w:date="2015-01-15T15:16:00Z">
              <w:r w:rsidRPr="00FD075B">
                <w:rPr>
                  <w:sz w:val="20"/>
                </w:rPr>
                <w:t xml:space="preserve">Antarctic fur seal, </w:t>
              </w:r>
              <w:proofErr w:type="spellStart"/>
              <w:r w:rsidRPr="00FD075B">
                <w:rPr>
                  <w:i/>
                  <w:sz w:val="20"/>
                </w:rPr>
                <w:t>Arctocephalus</w:t>
              </w:r>
              <w:proofErr w:type="spellEnd"/>
              <w:r w:rsidRPr="00FD075B">
                <w:rPr>
                  <w:i/>
                  <w:sz w:val="20"/>
                </w:rPr>
                <w:t xml:space="preserve"> </w:t>
              </w:r>
              <w:proofErr w:type="spellStart"/>
              <w:r w:rsidRPr="00FD075B">
                <w:rPr>
                  <w:i/>
                  <w:sz w:val="20"/>
                </w:rPr>
                <w:t>gazella</w:t>
              </w:r>
              <w:proofErr w:type="spellEnd"/>
            </w:ins>
          </w:p>
        </w:tc>
        <w:tc>
          <w:tcPr>
            <w:tcW w:w="3126" w:type="dxa"/>
            <w:tcBorders>
              <w:left w:val="nil"/>
              <w:bottom w:val="nil"/>
              <w:right w:val="nil"/>
            </w:tcBorders>
            <w:tcPrChange w:id="1816" w:author="localadmin" w:date="2015-04-02T10:20:00Z">
              <w:tcPr>
                <w:tcW w:w="0" w:type="auto"/>
                <w:tcBorders>
                  <w:left w:val="nil"/>
                  <w:bottom w:val="nil"/>
                  <w:right w:val="nil"/>
                </w:tcBorders>
              </w:tcPr>
            </w:tcPrChange>
          </w:tcPr>
          <w:p w:rsidR="00FD075B" w:rsidRPr="00FD075B" w:rsidRDefault="006B3F6C" w:rsidP="00C01DD8">
            <w:pPr>
              <w:spacing w:line="360" w:lineRule="auto"/>
              <w:rPr>
                <w:ins w:id="1817" w:author="localadmin" w:date="2015-01-15T15:16:00Z"/>
                <w:sz w:val="20"/>
              </w:rPr>
            </w:pPr>
            <w:ins w:id="1818" w:author="localadmin" w:date="2015-01-15T15:16:00Z">
              <w:r w:rsidRPr="00FD075B">
                <w:rPr>
                  <w:sz w:val="20"/>
                </w:rPr>
                <w:fldChar w:fldCharType="begin"/>
              </w:r>
              <w:r w:rsidR="00FD075B" w:rsidRPr="00FD075B">
                <w:rPr>
                  <w:sz w:val="20"/>
                </w:rPr>
                <w:instrText xml:space="preserve"> ADDIN EN.CITE &lt;EndNote&gt;&lt;Cite&gt;&lt;Author&gt;Hoffman&lt;/Author&gt;&lt;Year&gt;2011&lt;/Year&gt;&lt;RecNum&gt;3179&lt;/RecNum&gt;&lt;DisplayText&gt;[1]&lt;/DisplayText&gt;&lt;record&gt;&lt;rec-number&gt;3179&lt;/rec-number&gt;&lt;foreign-keys&gt;&lt;key app="EN" db-id="d5zr0exx1f5prwep2rapee0def9wa9t2peet"&gt;3179&lt;/key&gt;&lt;/foreign-keys&gt;&lt;ref-type name="Journal Article"&gt;17&lt;/ref-type&gt;&lt;contributors&gt;&lt;authors&gt;&lt;author&gt;Hoffman, J.I.&lt;/author&gt;&lt;author&gt;Grant, S.M.&lt;/author&gt;&lt;author&gt;Forcada, J.&lt;/author&gt;&lt;author&gt;Phillips, C.D.&lt;/author&gt;&lt;/authors&gt;&lt;/contributors&gt;&lt;titles&gt;&lt;title&gt;Bayesian inference of a historical genetic bottleneck in a heavily exploited marine mammal.&lt;/title&gt;&lt;secondary-title&gt;Molecular Ecology&lt;/secondary-title&gt;&lt;/titles&gt;&lt;periodical&gt;&lt;full-title&gt;Molecular Ecology&lt;/full-title&gt;&lt;/periodical&gt;&lt;pages&gt;3989–4008&lt;/pages&gt;&lt;volume&gt;20&lt;/volume&gt;&lt;dates&gt;&lt;year&gt;2011&lt;/year&gt;&lt;/dates&gt;&lt;urls&gt;&lt;/urls&gt;&lt;/record&gt;&lt;/Cite&gt;&lt;/EndNote&gt;</w:instrText>
              </w:r>
              <w:r w:rsidRPr="00FD075B">
                <w:rPr>
                  <w:sz w:val="20"/>
                </w:rPr>
                <w:fldChar w:fldCharType="separate"/>
              </w:r>
              <w:r w:rsidR="00FD075B" w:rsidRPr="00FD075B">
                <w:rPr>
                  <w:noProof/>
                  <w:sz w:val="20"/>
                </w:rPr>
                <w:t>[</w:t>
              </w:r>
            </w:ins>
            <w:r>
              <w:rPr>
                <w:noProof/>
                <w:sz w:val="20"/>
              </w:rPr>
              <w:fldChar w:fldCharType="begin"/>
            </w:r>
            <w:r w:rsidR="00C01DD8">
              <w:rPr>
                <w:noProof/>
                <w:sz w:val="20"/>
              </w:rPr>
              <w:instrText xml:space="preserve"> HYPERLINK  \l "_ENREF_1" \o "Hoffman, 2011 #3179" </w:instrText>
            </w:r>
            <w:r>
              <w:rPr>
                <w:noProof/>
                <w:sz w:val="20"/>
              </w:rPr>
              <w:fldChar w:fldCharType="separate"/>
            </w:r>
            <w:ins w:id="1819" w:author="localadmin" w:date="2015-01-15T15:16:00Z">
              <w:r w:rsidR="00C01DD8" w:rsidRPr="00FD075B">
                <w:rPr>
                  <w:noProof/>
                  <w:sz w:val="20"/>
                </w:rPr>
                <w:t>1</w:t>
              </w:r>
            </w:ins>
            <w:r>
              <w:rPr>
                <w:noProof/>
                <w:sz w:val="20"/>
              </w:rPr>
              <w:fldChar w:fldCharType="end"/>
            </w:r>
            <w:ins w:id="1820" w:author="localadmin" w:date="2015-01-15T15:16:00Z">
              <w:r w:rsidR="00FD075B" w:rsidRPr="00FD075B">
                <w:rPr>
                  <w:noProof/>
                  <w:sz w:val="20"/>
                </w:rPr>
                <w:t>]</w:t>
              </w:r>
              <w:r w:rsidRPr="00FD075B">
                <w:rPr>
                  <w:sz w:val="20"/>
                </w:rPr>
                <w:fldChar w:fldCharType="end"/>
              </w:r>
            </w:ins>
          </w:p>
        </w:tc>
        <w:tc>
          <w:tcPr>
            <w:tcW w:w="0" w:type="auto"/>
            <w:tcBorders>
              <w:left w:val="nil"/>
              <w:bottom w:val="nil"/>
              <w:right w:val="nil"/>
            </w:tcBorders>
            <w:tcPrChange w:id="1821" w:author="localadmin" w:date="2015-04-02T10:20:00Z">
              <w:tcPr>
                <w:tcW w:w="0" w:type="auto"/>
                <w:tcBorders>
                  <w:left w:val="nil"/>
                  <w:bottom w:val="nil"/>
                  <w:right w:val="nil"/>
                </w:tcBorders>
              </w:tcPr>
            </w:tcPrChange>
          </w:tcPr>
          <w:p w:rsidR="00FD075B" w:rsidRPr="00FD075B" w:rsidRDefault="00FD075B" w:rsidP="00FD075B">
            <w:pPr>
              <w:spacing w:line="360" w:lineRule="auto"/>
              <w:rPr>
                <w:ins w:id="1822" w:author="localadmin" w:date="2015-01-15T15:16:00Z"/>
                <w:sz w:val="20"/>
              </w:rPr>
            </w:pPr>
            <w:ins w:id="1823" w:author="localadmin" w:date="2015-01-15T15:16:00Z">
              <w:r w:rsidRPr="00FD075B">
                <w:rPr>
                  <w:sz w:val="20"/>
                </w:rPr>
                <w:t>246</w:t>
              </w:r>
            </w:ins>
          </w:p>
        </w:tc>
        <w:tc>
          <w:tcPr>
            <w:tcW w:w="0" w:type="auto"/>
            <w:tcBorders>
              <w:left w:val="nil"/>
              <w:bottom w:val="nil"/>
              <w:right w:val="nil"/>
            </w:tcBorders>
            <w:tcPrChange w:id="1824" w:author="localadmin" w:date="2015-04-02T10:20:00Z">
              <w:tcPr>
                <w:tcW w:w="0" w:type="auto"/>
                <w:tcBorders>
                  <w:left w:val="nil"/>
                  <w:bottom w:val="nil"/>
                  <w:right w:val="nil"/>
                </w:tcBorders>
              </w:tcPr>
            </w:tcPrChange>
          </w:tcPr>
          <w:p w:rsidR="00FD075B" w:rsidRPr="00FD075B" w:rsidRDefault="00FD075B" w:rsidP="00FD075B">
            <w:pPr>
              <w:spacing w:line="360" w:lineRule="auto"/>
              <w:rPr>
                <w:ins w:id="1825" w:author="localadmin" w:date="2015-01-15T15:16:00Z"/>
                <w:sz w:val="20"/>
              </w:rPr>
            </w:pPr>
            <w:ins w:id="1826" w:author="localadmin" w:date="2015-01-15T15:16:00Z">
              <w:r w:rsidRPr="00FD075B">
                <w:rPr>
                  <w:sz w:val="20"/>
                </w:rPr>
                <w:t>21</w:t>
              </w:r>
            </w:ins>
          </w:p>
        </w:tc>
        <w:tc>
          <w:tcPr>
            <w:tcW w:w="0" w:type="auto"/>
            <w:tcBorders>
              <w:left w:val="nil"/>
              <w:bottom w:val="nil"/>
              <w:right w:val="nil"/>
            </w:tcBorders>
            <w:tcPrChange w:id="1827" w:author="localadmin" w:date="2015-04-02T10:20:00Z">
              <w:tcPr>
                <w:tcW w:w="0" w:type="auto"/>
                <w:tcBorders>
                  <w:left w:val="nil"/>
                  <w:bottom w:val="nil"/>
                  <w:right w:val="nil"/>
                </w:tcBorders>
              </w:tcPr>
            </w:tcPrChange>
          </w:tcPr>
          <w:p w:rsidR="00FD075B" w:rsidRPr="00FD075B" w:rsidRDefault="00FD075B" w:rsidP="00FD075B">
            <w:pPr>
              <w:spacing w:line="360" w:lineRule="auto"/>
              <w:rPr>
                <w:ins w:id="1828" w:author="localadmin" w:date="2015-01-15T15:16:00Z"/>
                <w:sz w:val="20"/>
              </w:rPr>
            </w:pPr>
            <w:ins w:id="1829" w:author="localadmin" w:date="2015-01-15T15:16:00Z">
              <w:r w:rsidRPr="00FD075B">
                <w:rPr>
                  <w:sz w:val="20"/>
                </w:rPr>
                <w:t>21</w:t>
              </w:r>
            </w:ins>
          </w:p>
        </w:tc>
      </w:tr>
      <w:tr w:rsidR="00FD075B" w:rsidTr="00C01DD8">
        <w:trPr>
          <w:ins w:id="1830" w:author="localadmin" w:date="2015-01-15T15:16:00Z"/>
        </w:trPr>
        <w:tc>
          <w:tcPr>
            <w:tcW w:w="4644" w:type="dxa"/>
            <w:tcBorders>
              <w:top w:val="nil"/>
              <w:left w:val="nil"/>
              <w:bottom w:val="nil"/>
              <w:right w:val="nil"/>
            </w:tcBorders>
            <w:tcPrChange w:id="1831"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832" w:author="localadmin" w:date="2015-01-15T15:16:00Z"/>
                <w:sz w:val="20"/>
              </w:rPr>
            </w:pPr>
            <w:ins w:id="1833" w:author="localadmin" w:date="2015-01-15T15:16:00Z">
              <w:r w:rsidRPr="00FD075B">
                <w:rPr>
                  <w:sz w:val="20"/>
                </w:rPr>
                <w:t xml:space="preserve">Galapagos fur seal, </w:t>
              </w:r>
              <w:proofErr w:type="spellStart"/>
              <w:r w:rsidRPr="00FD075B">
                <w:rPr>
                  <w:i/>
                  <w:sz w:val="20"/>
                </w:rPr>
                <w:t>Arctocephalus</w:t>
              </w:r>
              <w:proofErr w:type="spellEnd"/>
              <w:r w:rsidRPr="00FD075B">
                <w:rPr>
                  <w:i/>
                  <w:sz w:val="20"/>
                </w:rPr>
                <w:t xml:space="preserve"> </w:t>
              </w:r>
              <w:proofErr w:type="spellStart"/>
              <w:r w:rsidRPr="00FD075B">
                <w:rPr>
                  <w:i/>
                  <w:sz w:val="20"/>
                </w:rPr>
                <w:t>galapagoensis</w:t>
              </w:r>
              <w:proofErr w:type="spellEnd"/>
            </w:ins>
          </w:p>
        </w:tc>
        <w:tc>
          <w:tcPr>
            <w:tcW w:w="3126" w:type="dxa"/>
            <w:tcBorders>
              <w:top w:val="nil"/>
              <w:left w:val="nil"/>
              <w:bottom w:val="nil"/>
              <w:right w:val="nil"/>
            </w:tcBorders>
            <w:tcPrChange w:id="1834" w:author="localadmin" w:date="2015-04-02T10:20:00Z">
              <w:tcPr>
                <w:tcW w:w="0" w:type="auto"/>
                <w:tcBorders>
                  <w:top w:val="nil"/>
                  <w:left w:val="nil"/>
                  <w:bottom w:val="nil"/>
                  <w:right w:val="nil"/>
                </w:tcBorders>
              </w:tcPr>
            </w:tcPrChange>
          </w:tcPr>
          <w:p w:rsidR="00FD075B" w:rsidRPr="00FD075B" w:rsidRDefault="006B3F6C" w:rsidP="00C01DD8">
            <w:pPr>
              <w:spacing w:line="360" w:lineRule="auto"/>
              <w:rPr>
                <w:ins w:id="1835" w:author="localadmin" w:date="2015-01-15T15:16:00Z"/>
                <w:sz w:val="20"/>
              </w:rPr>
            </w:pPr>
            <w:ins w:id="1836" w:author="localadmin" w:date="2015-01-15T15:16:00Z">
              <w:r w:rsidRPr="00FD075B">
                <w:rPr>
                  <w:sz w:val="20"/>
                </w:rPr>
                <w:fldChar w:fldCharType="begin"/>
              </w:r>
              <w:r w:rsidR="00FD075B" w:rsidRPr="00FD075B">
                <w:rPr>
                  <w:sz w:val="20"/>
                </w:rPr>
                <w:instrText xml:space="preserve"> ADDIN EN.CITE &lt;EndNote&gt;&lt;Cite&gt;&lt;Author&gt;Lopes&lt;/Author&gt;&lt;Year&gt;in review&lt;/Year&gt;&lt;RecNum&gt;3835&lt;/RecNum&gt;&lt;DisplayText&gt;[2]&lt;/DisplayText&gt;&lt;record&gt;&lt;rec-number&gt;3835&lt;/rec-number&gt;&lt;foreign-keys&gt;&lt;key app="EN" db-id="d5zr0exx1f5prwep2rapee0def9wa9t2peet"&gt;3835&lt;/key&gt;&lt;/foreign-keys&gt;&lt;ref-type name="Journal Article"&gt;17&lt;/ref-type&gt;&lt;contributors&gt;&lt;authors&gt;&lt;author&gt;Lopes, F.R.V.&lt;/author&gt;&lt;author&gt;Hoffman, J.I.&lt;/author&gt;&lt;author&gt;Valati, V.H.&lt;/author&gt;&lt;author&gt;Bonatto, S.&lt;/author&gt;&lt;author&gt;Wolf, J.B.W.&lt;/author&gt;&lt;author&gt;Trillmich, F.&lt;/author&gt;&lt;author&gt;Oliveira, L.R.&lt;/author&gt;&lt;/authors&gt;&lt;/contributors&gt;&lt;titles&gt;&lt;title&gt;Fine-scale matrilineal population structure in the Galápagos fur seal and its implications for conservation management&lt;/title&gt;&lt;secondary-title&gt;Conservation Genetics&lt;/secondary-title&gt;&lt;/titles&gt;&lt;periodical&gt;&lt;full-title&gt;Conservation Genetics&lt;/full-title&gt;&lt;/periodical&gt;&lt;dates&gt;&lt;year&gt;in review&lt;/year&gt;&lt;/dates&gt;&lt;urls&gt;&lt;/urls&gt;&lt;/record&gt;&lt;/Cite&gt;&lt;/EndNote&gt;</w:instrText>
              </w:r>
              <w:r w:rsidRPr="00FD075B">
                <w:rPr>
                  <w:sz w:val="20"/>
                </w:rPr>
                <w:fldChar w:fldCharType="separate"/>
              </w:r>
              <w:r w:rsidR="00FD075B" w:rsidRPr="00FD075B">
                <w:rPr>
                  <w:noProof/>
                  <w:sz w:val="20"/>
                </w:rPr>
                <w:t>[</w:t>
              </w:r>
            </w:ins>
            <w:r>
              <w:rPr>
                <w:noProof/>
                <w:sz w:val="20"/>
              </w:rPr>
              <w:fldChar w:fldCharType="begin"/>
            </w:r>
            <w:r w:rsidR="00C01DD8">
              <w:rPr>
                <w:noProof/>
                <w:sz w:val="20"/>
              </w:rPr>
              <w:instrText xml:space="preserve"> HYPERLINK  \l "_ENREF_2" \o "Lopes, in review #3835" </w:instrText>
            </w:r>
            <w:r>
              <w:rPr>
                <w:noProof/>
                <w:sz w:val="20"/>
              </w:rPr>
              <w:fldChar w:fldCharType="separate"/>
            </w:r>
            <w:ins w:id="1837" w:author="localadmin" w:date="2015-01-15T15:16:00Z">
              <w:r w:rsidR="00C01DD8" w:rsidRPr="00FD075B">
                <w:rPr>
                  <w:noProof/>
                  <w:sz w:val="20"/>
                </w:rPr>
                <w:t>2</w:t>
              </w:r>
            </w:ins>
            <w:r>
              <w:rPr>
                <w:noProof/>
                <w:sz w:val="20"/>
              </w:rPr>
              <w:fldChar w:fldCharType="end"/>
            </w:r>
            <w:ins w:id="1838" w:author="localadmin" w:date="2015-01-15T15:16:00Z">
              <w:r w:rsidR="00FD075B" w:rsidRPr="00FD075B">
                <w:rPr>
                  <w:noProof/>
                  <w:sz w:val="20"/>
                </w:rPr>
                <w:t>]</w:t>
              </w:r>
              <w:r w:rsidRPr="00FD075B">
                <w:rPr>
                  <w:sz w:val="20"/>
                </w:rPr>
                <w:fldChar w:fldCharType="end"/>
              </w:r>
            </w:ins>
          </w:p>
        </w:tc>
        <w:tc>
          <w:tcPr>
            <w:tcW w:w="0" w:type="auto"/>
            <w:tcBorders>
              <w:top w:val="nil"/>
              <w:left w:val="nil"/>
              <w:bottom w:val="nil"/>
              <w:right w:val="nil"/>
            </w:tcBorders>
            <w:tcPrChange w:id="1839"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840" w:author="localadmin" w:date="2015-01-15T15:16:00Z"/>
                <w:sz w:val="20"/>
              </w:rPr>
            </w:pPr>
            <w:ins w:id="1841" w:author="localadmin" w:date="2015-01-15T15:16:00Z">
              <w:r w:rsidRPr="00FD075B">
                <w:rPr>
                  <w:sz w:val="20"/>
                </w:rPr>
                <w:t>90</w:t>
              </w:r>
            </w:ins>
          </w:p>
        </w:tc>
        <w:tc>
          <w:tcPr>
            <w:tcW w:w="0" w:type="auto"/>
            <w:tcBorders>
              <w:top w:val="nil"/>
              <w:left w:val="nil"/>
              <w:bottom w:val="nil"/>
              <w:right w:val="nil"/>
            </w:tcBorders>
            <w:tcPrChange w:id="1842"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843" w:author="localadmin" w:date="2015-01-15T15:16:00Z"/>
                <w:sz w:val="20"/>
              </w:rPr>
            </w:pPr>
            <w:ins w:id="1844" w:author="localadmin" w:date="2015-01-15T15:16:00Z">
              <w:r w:rsidRPr="00FD075B">
                <w:rPr>
                  <w:sz w:val="20"/>
                </w:rPr>
                <w:t>12</w:t>
              </w:r>
            </w:ins>
          </w:p>
        </w:tc>
        <w:tc>
          <w:tcPr>
            <w:tcW w:w="0" w:type="auto"/>
            <w:tcBorders>
              <w:top w:val="nil"/>
              <w:left w:val="nil"/>
              <w:bottom w:val="nil"/>
              <w:right w:val="nil"/>
            </w:tcBorders>
            <w:tcPrChange w:id="1845"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846" w:author="localadmin" w:date="2015-01-15T15:16:00Z"/>
                <w:sz w:val="20"/>
              </w:rPr>
            </w:pPr>
            <w:ins w:id="1847" w:author="localadmin" w:date="2015-01-15T15:16:00Z">
              <w:r w:rsidRPr="00FD075B">
                <w:rPr>
                  <w:sz w:val="20"/>
                </w:rPr>
                <w:t>12</w:t>
              </w:r>
            </w:ins>
          </w:p>
        </w:tc>
      </w:tr>
      <w:tr w:rsidR="00FD075B" w:rsidTr="00C01DD8">
        <w:trPr>
          <w:ins w:id="1848" w:author="localadmin" w:date="2015-01-15T15:16:00Z"/>
        </w:trPr>
        <w:tc>
          <w:tcPr>
            <w:tcW w:w="4644" w:type="dxa"/>
            <w:tcBorders>
              <w:top w:val="nil"/>
              <w:left w:val="nil"/>
              <w:bottom w:val="nil"/>
              <w:right w:val="nil"/>
            </w:tcBorders>
            <w:tcPrChange w:id="1849"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850" w:author="localadmin" w:date="2015-01-15T15:16:00Z"/>
                <w:sz w:val="20"/>
              </w:rPr>
            </w:pPr>
            <w:proofErr w:type="spellStart"/>
            <w:ins w:id="1851" w:author="localadmin" w:date="2015-01-15T15:16:00Z">
              <w:r w:rsidRPr="00FD075B">
                <w:rPr>
                  <w:sz w:val="20"/>
                </w:rPr>
                <w:t>Steller's</w:t>
              </w:r>
              <w:proofErr w:type="spellEnd"/>
              <w:r w:rsidRPr="00FD075B">
                <w:rPr>
                  <w:sz w:val="20"/>
                </w:rPr>
                <w:t xml:space="preserve"> sea lion, </w:t>
              </w:r>
              <w:proofErr w:type="spellStart"/>
              <w:r w:rsidRPr="00FD075B">
                <w:rPr>
                  <w:i/>
                  <w:sz w:val="20"/>
                </w:rPr>
                <w:t>Eumetopias</w:t>
              </w:r>
              <w:proofErr w:type="spellEnd"/>
              <w:r w:rsidRPr="00FD075B">
                <w:rPr>
                  <w:i/>
                  <w:sz w:val="20"/>
                </w:rPr>
                <w:t xml:space="preserve"> </w:t>
              </w:r>
              <w:proofErr w:type="spellStart"/>
              <w:r w:rsidRPr="00FD075B">
                <w:rPr>
                  <w:i/>
                  <w:sz w:val="20"/>
                </w:rPr>
                <w:t>jubatus</w:t>
              </w:r>
              <w:proofErr w:type="spellEnd"/>
            </w:ins>
          </w:p>
        </w:tc>
        <w:tc>
          <w:tcPr>
            <w:tcW w:w="3126" w:type="dxa"/>
            <w:tcBorders>
              <w:top w:val="nil"/>
              <w:left w:val="nil"/>
              <w:bottom w:val="nil"/>
              <w:right w:val="nil"/>
            </w:tcBorders>
            <w:tcPrChange w:id="1852" w:author="localadmin" w:date="2015-04-02T10:20:00Z">
              <w:tcPr>
                <w:tcW w:w="0" w:type="auto"/>
                <w:tcBorders>
                  <w:top w:val="nil"/>
                  <w:left w:val="nil"/>
                  <w:bottom w:val="nil"/>
                  <w:right w:val="nil"/>
                </w:tcBorders>
              </w:tcPr>
            </w:tcPrChange>
          </w:tcPr>
          <w:p w:rsidR="00FD075B" w:rsidRPr="00FD075B" w:rsidRDefault="006B3F6C" w:rsidP="00C01DD8">
            <w:pPr>
              <w:spacing w:line="360" w:lineRule="auto"/>
              <w:rPr>
                <w:ins w:id="1853" w:author="localadmin" w:date="2015-01-15T15:16:00Z"/>
                <w:sz w:val="20"/>
              </w:rPr>
            </w:pPr>
            <w:ins w:id="1854" w:author="localadmin" w:date="2015-01-15T15:16:00Z">
              <w:r w:rsidRPr="00FD075B">
                <w:rPr>
                  <w:sz w:val="20"/>
                </w:rPr>
                <w:fldChar w:fldCharType="begin"/>
              </w:r>
              <w:r w:rsidR="00FD075B" w:rsidRPr="00FD075B">
                <w:rPr>
                  <w:sz w:val="20"/>
                </w:rPr>
                <w:instrText xml:space="preserve"> ADDIN EN.CITE &lt;EndNote&gt;&lt;Cite&gt;&lt;Author&gt;Hoffman&lt;/Author&gt;&lt;Year&gt;2006&lt;/Year&gt;&lt;RecNum&gt;2558&lt;/RecNum&gt;&lt;DisplayText&gt;[3]&lt;/DisplayText&gt;&lt;record&gt;&lt;rec-number&gt;2558&lt;/rec-number&gt;&lt;foreign-keys&gt;&lt;key app="EN" db-id="d5zr0exx1f5prwep2rapee0def9wa9t2peet"&gt;2558&lt;/key&gt;&lt;/foreign-keys&gt;&lt;ref-type name="Journal Article"&gt;17&lt;/ref-type&gt;&lt;contributors&gt;&lt;authors&gt;&lt;author&gt;Hoffman, J.I.&lt;/author&gt;&lt;author&gt;Matson, C.&lt;/author&gt;&lt;author&gt;Amos, W.&lt;/author&gt;&lt;author&gt;Loughlin, T.R.&lt;/author&gt;&lt;author&gt;Bickham, J.W.&lt;/author&gt;&lt;/authors&gt;&lt;/contributors&gt;&lt;titles&gt;&lt;title&gt;&lt;style face="normal" font="default" size="100%"&gt;Deep genetic subdivision within a continuously distributed and highly vagile marine mammal, the Steller&amp;apos;s sea lion &lt;/style&gt;&lt;style face="italic" font="default" size="100%"&gt;Eumetopias jubatus&lt;/style&gt;&lt;/title&gt;&lt;secondary-title&gt;Molecular Ecology&lt;/secondary-title&gt;&lt;/titles&gt;&lt;periodical&gt;&lt;full-title&gt;Molecular Ecology&lt;/full-title&gt;&lt;/periodical&gt;&lt;pages&gt;2821–2832&lt;/pages&gt;&lt;volume&gt;15&lt;/volume&gt;&lt;dates&gt;&lt;year&gt;2006&lt;/year&gt;&lt;/dates&gt;&lt;urls&gt;&lt;/urls&gt;&lt;/record&gt;&lt;/Cite&gt;&lt;/EndNote&gt;</w:instrText>
              </w:r>
              <w:r w:rsidRPr="00FD075B">
                <w:rPr>
                  <w:sz w:val="20"/>
                </w:rPr>
                <w:fldChar w:fldCharType="separate"/>
              </w:r>
              <w:r w:rsidR="00FD075B" w:rsidRPr="00FD075B">
                <w:rPr>
                  <w:noProof/>
                  <w:sz w:val="20"/>
                </w:rPr>
                <w:t>[</w:t>
              </w:r>
            </w:ins>
            <w:r>
              <w:rPr>
                <w:noProof/>
                <w:sz w:val="20"/>
              </w:rPr>
              <w:fldChar w:fldCharType="begin"/>
            </w:r>
            <w:r w:rsidR="00C01DD8">
              <w:rPr>
                <w:noProof/>
                <w:sz w:val="20"/>
              </w:rPr>
              <w:instrText xml:space="preserve"> HYPERLINK  \l "_ENREF_3" \o "Hoffman, 2006 #2558" </w:instrText>
            </w:r>
            <w:r>
              <w:rPr>
                <w:noProof/>
                <w:sz w:val="20"/>
              </w:rPr>
              <w:fldChar w:fldCharType="separate"/>
            </w:r>
            <w:ins w:id="1855" w:author="localadmin" w:date="2015-01-15T15:16:00Z">
              <w:r w:rsidR="00C01DD8" w:rsidRPr="00FD075B">
                <w:rPr>
                  <w:noProof/>
                  <w:sz w:val="20"/>
                </w:rPr>
                <w:t>3</w:t>
              </w:r>
            </w:ins>
            <w:r>
              <w:rPr>
                <w:noProof/>
                <w:sz w:val="20"/>
              </w:rPr>
              <w:fldChar w:fldCharType="end"/>
            </w:r>
            <w:ins w:id="1856" w:author="localadmin" w:date="2015-01-15T15:16:00Z">
              <w:r w:rsidR="00FD075B" w:rsidRPr="00FD075B">
                <w:rPr>
                  <w:noProof/>
                  <w:sz w:val="20"/>
                </w:rPr>
                <w:t>]</w:t>
              </w:r>
              <w:r w:rsidRPr="00FD075B">
                <w:rPr>
                  <w:sz w:val="20"/>
                </w:rPr>
                <w:fldChar w:fldCharType="end"/>
              </w:r>
            </w:ins>
          </w:p>
        </w:tc>
        <w:tc>
          <w:tcPr>
            <w:tcW w:w="0" w:type="auto"/>
            <w:tcBorders>
              <w:top w:val="nil"/>
              <w:left w:val="nil"/>
              <w:bottom w:val="nil"/>
              <w:right w:val="nil"/>
            </w:tcBorders>
            <w:tcPrChange w:id="1857"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858" w:author="localadmin" w:date="2015-01-15T15:16:00Z"/>
                <w:sz w:val="20"/>
              </w:rPr>
            </w:pPr>
            <w:ins w:id="1859" w:author="localadmin" w:date="2015-01-15T15:16:00Z">
              <w:r w:rsidRPr="00FD075B">
                <w:rPr>
                  <w:sz w:val="20"/>
                </w:rPr>
                <w:t>668</w:t>
              </w:r>
            </w:ins>
          </w:p>
        </w:tc>
        <w:tc>
          <w:tcPr>
            <w:tcW w:w="0" w:type="auto"/>
            <w:tcBorders>
              <w:top w:val="nil"/>
              <w:left w:val="nil"/>
              <w:bottom w:val="nil"/>
              <w:right w:val="nil"/>
            </w:tcBorders>
            <w:tcPrChange w:id="1860"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861" w:author="localadmin" w:date="2015-01-15T15:16:00Z"/>
                <w:sz w:val="20"/>
              </w:rPr>
            </w:pPr>
            <w:ins w:id="1862" w:author="localadmin" w:date="2015-01-15T15:16:00Z">
              <w:r w:rsidRPr="00FD075B">
                <w:rPr>
                  <w:sz w:val="20"/>
                </w:rPr>
                <w:t>13</w:t>
              </w:r>
            </w:ins>
          </w:p>
        </w:tc>
        <w:tc>
          <w:tcPr>
            <w:tcW w:w="0" w:type="auto"/>
            <w:tcBorders>
              <w:top w:val="nil"/>
              <w:left w:val="nil"/>
              <w:bottom w:val="nil"/>
              <w:right w:val="nil"/>
            </w:tcBorders>
            <w:tcPrChange w:id="1863"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864" w:author="localadmin" w:date="2015-01-15T15:16:00Z"/>
                <w:sz w:val="20"/>
              </w:rPr>
            </w:pPr>
            <w:ins w:id="1865" w:author="localadmin" w:date="2015-01-15T15:16:00Z">
              <w:r w:rsidRPr="00FD075B">
                <w:rPr>
                  <w:sz w:val="20"/>
                </w:rPr>
                <w:t>13</w:t>
              </w:r>
            </w:ins>
          </w:p>
        </w:tc>
      </w:tr>
      <w:tr w:rsidR="00FD075B" w:rsidTr="00C01DD8">
        <w:trPr>
          <w:ins w:id="1866" w:author="localadmin" w:date="2015-01-15T15:16:00Z"/>
        </w:trPr>
        <w:tc>
          <w:tcPr>
            <w:tcW w:w="4644" w:type="dxa"/>
            <w:tcBorders>
              <w:top w:val="nil"/>
              <w:left w:val="nil"/>
              <w:bottom w:val="nil"/>
              <w:right w:val="nil"/>
            </w:tcBorders>
            <w:tcPrChange w:id="1867"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868" w:author="localadmin" w:date="2015-01-15T15:16:00Z"/>
                <w:sz w:val="20"/>
              </w:rPr>
            </w:pPr>
            <w:ins w:id="1869" w:author="localadmin" w:date="2015-01-15T15:16:00Z">
              <w:r w:rsidRPr="00FD075B">
                <w:rPr>
                  <w:sz w:val="20"/>
                </w:rPr>
                <w:t xml:space="preserve">Eastern Atlantic grey seal, </w:t>
              </w:r>
              <w:proofErr w:type="spellStart"/>
              <w:r w:rsidRPr="00FD075B">
                <w:rPr>
                  <w:i/>
                  <w:sz w:val="20"/>
                </w:rPr>
                <w:t>Halichoerus</w:t>
              </w:r>
              <w:proofErr w:type="spellEnd"/>
              <w:r w:rsidRPr="00FD075B">
                <w:rPr>
                  <w:i/>
                  <w:sz w:val="20"/>
                </w:rPr>
                <w:t xml:space="preserve"> </w:t>
              </w:r>
              <w:proofErr w:type="spellStart"/>
              <w:r w:rsidRPr="00FD075B">
                <w:rPr>
                  <w:i/>
                  <w:sz w:val="20"/>
                </w:rPr>
                <w:t>grypus</w:t>
              </w:r>
              <w:proofErr w:type="spellEnd"/>
            </w:ins>
          </w:p>
        </w:tc>
        <w:tc>
          <w:tcPr>
            <w:tcW w:w="3126" w:type="dxa"/>
            <w:tcBorders>
              <w:top w:val="nil"/>
              <w:left w:val="nil"/>
              <w:bottom w:val="nil"/>
              <w:right w:val="nil"/>
            </w:tcBorders>
            <w:tcPrChange w:id="1870" w:author="localadmin" w:date="2015-04-02T10:20:00Z">
              <w:tcPr>
                <w:tcW w:w="0" w:type="auto"/>
                <w:tcBorders>
                  <w:top w:val="nil"/>
                  <w:left w:val="nil"/>
                  <w:bottom w:val="nil"/>
                  <w:right w:val="nil"/>
                </w:tcBorders>
              </w:tcPr>
            </w:tcPrChange>
          </w:tcPr>
          <w:p w:rsidR="00FD075B" w:rsidRPr="00FD075B" w:rsidRDefault="006B3F6C" w:rsidP="00C01DD8">
            <w:pPr>
              <w:spacing w:line="360" w:lineRule="auto"/>
              <w:rPr>
                <w:ins w:id="1871" w:author="localadmin" w:date="2015-01-15T15:16:00Z"/>
                <w:sz w:val="20"/>
              </w:rPr>
            </w:pPr>
            <w:ins w:id="1872" w:author="localadmin" w:date="2015-01-15T15:16:00Z">
              <w:r w:rsidRPr="00FD075B">
                <w:rPr>
                  <w:sz w:val="20"/>
                </w:rPr>
                <w:fldChar w:fldCharType="begin"/>
              </w:r>
              <w:r w:rsidR="00FD075B" w:rsidRPr="00FD075B">
                <w:rPr>
                  <w:sz w:val="20"/>
                </w:rPr>
                <w:instrText xml:space="preserve"> ADDIN EN.CITE &lt;EndNote&gt;&lt;Cite&gt;&lt;Author&gt;Klimova&lt;/Author&gt;&lt;Year&gt;2014&lt;/Year&gt;&lt;RecNum&gt;3836&lt;/RecNum&gt;&lt;DisplayText&gt;[4]&lt;/DisplayText&gt;&lt;record&gt;&lt;rec-number&gt;3836&lt;/rec-number&gt;&lt;foreign-keys&gt;&lt;key app="EN" db-id="d5zr0exx1f5prwep2rapee0def9wa9t2peet"&gt;3836&lt;/key&gt;&lt;/foreign-keys&gt;&lt;ref-type name="Journal Article"&gt;17&lt;/ref-type&gt;&lt;contributors&gt;&lt;authors&gt;&lt;author&gt;Klimova, A.&lt;/author&gt;&lt;author&gt;Fietz, K.&lt;/author&gt;&lt;author&gt;Olsen, M.T.&lt;/author&gt;&lt;author&gt;Harwood, J.&lt;/author&gt;&lt;author&gt;Amos, W.&lt;/author&gt;&lt;author&gt;Hoffman, J.I. &lt;/author&gt;&lt;/authors&gt;&lt;/contributors&gt;&lt;titles&gt;&lt;title&gt;Global population structure and demographic history of the grey seal&lt;/title&gt;&lt;secondary-title&gt;Molecular Ecology&lt;/secondary-title&gt;&lt;/titles&gt;&lt;periodical&gt;&lt;full-title&gt;Molecular Ecology&lt;/full-title&gt;&lt;/periodical&gt;&lt;pages&gt;3999–4017&lt;/pages&gt;&lt;volume&gt;23&lt;/volume&gt;&lt;dates&gt;&lt;year&gt;2014&lt;/year&gt;&lt;/dates&gt;&lt;urls&gt;&lt;/urls&gt;&lt;/record&gt;&lt;/Cite&gt;&lt;/EndNote&gt;</w:instrText>
              </w:r>
              <w:r w:rsidRPr="00FD075B">
                <w:rPr>
                  <w:sz w:val="20"/>
                </w:rPr>
                <w:fldChar w:fldCharType="separate"/>
              </w:r>
              <w:r w:rsidR="00FD075B" w:rsidRPr="00FD075B">
                <w:rPr>
                  <w:noProof/>
                  <w:sz w:val="20"/>
                </w:rPr>
                <w:t>[</w:t>
              </w:r>
            </w:ins>
            <w:r>
              <w:rPr>
                <w:noProof/>
                <w:sz w:val="20"/>
              </w:rPr>
              <w:fldChar w:fldCharType="begin"/>
            </w:r>
            <w:r w:rsidR="00C01DD8">
              <w:rPr>
                <w:noProof/>
                <w:sz w:val="20"/>
              </w:rPr>
              <w:instrText xml:space="preserve"> HYPERLINK  \l "_ENREF_4" \o "Klimova, 2014 #3836" </w:instrText>
            </w:r>
            <w:r>
              <w:rPr>
                <w:noProof/>
                <w:sz w:val="20"/>
              </w:rPr>
              <w:fldChar w:fldCharType="separate"/>
            </w:r>
            <w:ins w:id="1873" w:author="localadmin" w:date="2015-01-15T15:16:00Z">
              <w:r w:rsidR="00C01DD8" w:rsidRPr="00FD075B">
                <w:rPr>
                  <w:noProof/>
                  <w:sz w:val="20"/>
                </w:rPr>
                <w:t>4</w:t>
              </w:r>
            </w:ins>
            <w:r>
              <w:rPr>
                <w:noProof/>
                <w:sz w:val="20"/>
              </w:rPr>
              <w:fldChar w:fldCharType="end"/>
            </w:r>
            <w:ins w:id="1874" w:author="localadmin" w:date="2015-01-15T15:16:00Z">
              <w:r w:rsidR="00FD075B" w:rsidRPr="00FD075B">
                <w:rPr>
                  <w:noProof/>
                  <w:sz w:val="20"/>
                </w:rPr>
                <w:t>]</w:t>
              </w:r>
              <w:r w:rsidRPr="00FD075B">
                <w:rPr>
                  <w:sz w:val="20"/>
                </w:rPr>
                <w:fldChar w:fldCharType="end"/>
              </w:r>
            </w:ins>
          </w:p>
        </w:tc>
        <w:tc>
          <w:tcPr>
            <w:tcW w:w="0" w:type="auto"/>
            <w:tcBorders>
              <w:top w:val="nil"/>
              <w:left w:val="nil"/>
              <w:bottom w:val="nil"/>
              <w:right w:val="nil"/>
            </w:tcBorders>
            <w:tcPrChange w:id="1875"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876" w:author="localadmin" w:date="2015-01-15T15:16:00Z"/>
                <w:sz w:val="20"/>
              </w:rPr>
            </w:pPr>
            <w:ins w:id="1877" w:author="localadmin" w:date="2015-01-15T15:16:00Z">
              <w:r w:rsidRPr="00FD075B">
                <w:rPr>
                  <w:sz w:val="20"/>
                </w:rPr>
                <w:t>1254</w:t>
              </w:r>
            </w:ins>
          </w:p>
        </w:tc>
        <w:tc>
          <w:tcPr>
            <w:tcW w:w="0" w:type="auto"/>
            <w:tcBorders>
              <w:top w:val="nil"/>
              <w:left w:val="nil"/>
              <w:bottom w:val="nil"/>
              <w:right w:val="nil"/>
            </w:tcBorders>
            <w:tcPrChange w:id="1878"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879" w:author="localadmin" w:date="2015-01-15T15:16:00Z"/>
                <w:sz w:val="20"/>
              </w:rPr>
            </w:pPr>
            <w:ins w:id="1880" w:author="localadmin" w:date="2015-01-15T15:16:00Z">
              <w:r w:rsidRPr="00FD075B">
                <w:rPr>
                  <w:sz w:val="20"/>
                </w:rPr>
                <w:t>9</w:t>
              </w:r>
            </w:ins>
          </w:p>
        </w:tc>
        <w:tc>
          <w:tcPr>
            <w:tcW w:w="0" w:type="auto"/>
            <w:tcBorders>
              <w:top w:val="nil"/>
              <w:left w:val="nil"/>
              <w:bottom w:val="nil"/>
              <w:right w:val="nil"/>
            </w:tcBorders>
            <w:tcPrChange w:id="1881"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882" w:author="localadmin" w:date="2015-01-15T15:16:00Z"/>
                <w:sz w:val="20"/>
              </w:rPr>
            </w:pPr>
            <w:ins w:id="1883" w:author="localadmin" w:date="2015-01-15T15:16:00Z">
              <w:r w:rsidRPr="00FD075B">
                <w:rPr>
                  <w:sz w:val="20"/>
                </w:rPr>
                <w:t>7</w:t>
              </w:r>
            </w:ins>
          </w:p>
        </w:tc>
      </w:tr>
      <w:tr w:rsidR="00FD075B" w:rsidTr="00C01DD8">
        <w:trPr>
          <w:ins w:id="1884" w:author="localadmin" w:date="2015-01-15T15:16:00Z"/>
        </w:trPr>
        <w:tc>
          <w:tcPr>
            <w:tcW w:w="4644" w:type="dxa"/>
            <w:tcBorders>
              <w:top w:val="nil"/>
              <w:left w:val="nil"/>
              <w:bottom w:val="nil"/>
              <w:right w:val="nil"/>
            </w:tcBorders>
            <w:tcPrChange w:id="1885"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886" w:author="localadmin" w:date="2015-01-15T15:16:00Z"/>
                <w:sz w:val="20"/>
              </w:rPr>
            </w:pPr>
            <w:ins w:id="1887" w:author="localadmin" w:date="2015-01-15T15:16:00Z">
              <w:r w:rsidRPr="00FD075B">
                <w:rPr>
                  <w:sz w:val="20"/>
                </w:rPr>
                <w:t xml:space="preserve">Eastern Atlantic </w:t>
              </w:r>
              <w:proofErr w:type="spellStart"/>
              <w:r w:rsidRPr="00FD075B">
                <w:rPr>
                  <w:sz w:val="20"/>
                </w:rPr>
                <w:t>harbour</w:t>
              </w:r>
              <w:proofErr w:type="spellEnd"/>
              <w:r w:rsidRPr="00FD075B">
                <w:rPr>
                  <w:sz w:val="20"/>
                </w:rPr>
                <w:t xml:space="preserve"> seal, </w:t>
              </w:r>
              <w:proofErr w:type="spellStart"/>
              <w:r w:rsidRPr="00FD075B">
                <w:rPr>
                  <w:i/>
                  <w:sz w:val="20"/>
                </w:rPr>
                <w:t>Phoca</w:t>
              </w:r>
              <w:proofErr w:type="spellEnd"/>
              <w:r w:rsidRPr="00FD075B">
                <w:rPr>
                  <w:i/>
                  <w:sz w:val="20"/>
                </w:rPr>
                <w:t xml:space="preserve"> </w:t>
              </w:r>
              <w:proofErr w:type="spellStart"/>
              <w:r w:rsidRPr="00FD075B">
                <w:rPr>
                  <w:i/>
                  <w:sz w:val="20"/>
                </w:rPr>
                <w:t>vitulina</w:t>
              </w:r>
              <w:proofErr w:type="spellEnd"/>
            </w:ins>
          </w:p>
        </w:tc>
        <w:tc>
          <w:tcPr>
            <w:tcW w:w="3126" w:type="dxa"/>
            <w:tcBorders>
              <w:top w:val="nil"/>
              <w:left w:val="nil"/>
              <w:bottom w:val="nil"/>
              <w:right w:val="nil"/>
            </w:tcBorders>
            <w:tcPrChange w:id="1888" w:author="localadmin" w:date="2015-04-02T10:20:00Z">
              <w:tcPr>
                <w:tcW w:w="0" w:type="auto"/>
                <w:tcBorders>
                  <w:top w:val="nil"/>
                  <w:left w:val="nil"/>
                  <w:bottom w:val="nil"/>
                  <w:right w:val="nil"/>
                </w:tcBorders>
              </w:tcPr>
            </w:tcPrChange>
          </w:tcPr>
          <w:p w:rsidR="00FD075B" w:rsidRPr="00FD075B" w:rsidRDefault="006B3F6C" w:rsidP="00C01DD8">
            <w:pPr>
              <w:spacing w:line="360" w:lineRule="auto"/>
              <w:rPr>
                <w:ins w:id="1889" w:author="localadmin" w:date="2015-01-15T15:16:00Z"/>
                <w:sz w:val="20"/>
              </w:rPr>
            </w:pPr>
            <w:ins w:id="1890" w:author="localadmin" w:date="2015-01-15T15:16:00Z">
              <w:r w:rsidRPr="00FD075B">
                <w:rPr>
                  <w:sz w:val="20"/>
                </w:rPr>
                <w:fldChar w:fldCharType="begin"/>
              </w:r>
              <w:r w:rsidR="00FD075B" w:rsidRPr="00FD075B">
                <w:rPr>
                  <w:sz w:val="20"/>
                </w:rPr>
                <w:instrText xml:space="preserve"> ADDIN EN.CITE &lt;EndNote&gt;&lt;Cite&gt;&lt;Author&gt;Rijks&lt;/Author&gt;&lt;Year&gt;2008&lt;/Year&gt;&lt;RecNum&gt;2945&lt;/RecNum&gt;&lt;DisplayText&gt;[5]&lt;/DisplayText&gt;&lt;record&gt;&lt;rec-number&gt;2945&lt;/rec-number&gt;&lt;foreign-keys&gt;&lt;key app="EN" db-id="d5zr0exx1f5prwep2rapee0def9wa9t2peet"&gt;2945&lt;/key&gt;&lt;/foreign-keys&gt;&lt;ref-type name="Journal Article"&gt;17&lt;/ref-type&gt;&lt;contributors&gt;&lt;authors&gt;&lt;author&gt;Rijks, J. M.&lt;/author&gt;&lt;author&gt;Hoffman, J. I.&lt;/author&gt;&lt;author&gt;Kuiken, T.&lt;/author&gt;&lt;author&gt;Osterhaus, A. D. M. E.&lt;/author&gt;&lt;author&gt;Amos, W.&lt;/author&gt;&lt;/authors&gt;&lt;/contributors&gt;&lt;titles&gt;&lt;title&gt;&lt;style face="normal" font="default" size="100%"&gt;Heteroygosity and lungworm burden in harbour seals (&lt;/style&gt;&lt;style face="italic" font="default" size="100%"&gt;Phoca vitulina&lt;/style&gt;&lt;style face="normal" font="default" size="100%"&gt;)&lt;/style&gt;&lt;/title&gt;&lt;secondary-title&gt;Heredity&lt;/secondary-title&gt;&lt;/titles&gt;&lt;periodical&gt;&lt;full-title&gt;Heredity&lt;/full-title&gt;&lt;/periodical&gt;&lt;pages&gt;587–593&lt;/pages&gt;&lt;volume&gt;100&lt;/volume&gt;&lt;dates&gt;&lt;year&gt;2008&lt;/year&gt;&lt;/dates&gt;&lt;urls&gt;&lt;/urls&gt;&lt;/record&gt;&lt;/Cite&gt;&lt;/EndNote&gt;</w:instrText>
              </w:r>
              <w:r w:rsidRPr="00FD075B">
                <w:rPr>
                  <w:sz w:val="20"/>
                </w:rPr>
                <w:fldChar w:fldCharType="separate"/>
              </w:r>
              <w:r w:rsidR="00FD075B" w:rsidRPr="00FD075B">
                <w:rPr>
                  <w:noProof/>
                  <w:sz w:val="20"/>
                </w:rPr>
                <w:t>[</w:t>
              </w:r>
            </w:ins>
            <w:r>
              <w:rPr>
                <w:noProof/>
                <w:sz w:val="20"/>
              </w:rPr>
              <w:fldChar w:fldCharType="begin"/>
            </w:r>
            <w:r w:rsidR="00C01DD8">
              <w:rPr>
                <w:noProof/>
                <w:sz w:val="20"/>
              </w:rPr>
              <w:instrText xml:space="preserve"> HYPERLINK  \l "_ENREF_5" \o "Rijks, 2008 #2945" </w:instrText>
            </w:r>
            <w:r>
              <w:rPr>
                <w:noProof/>
                <w:sz w:val="20"/>
              </w:rPr>
              <w:fldChar w:fldCharType="separate"/>
            </w:r>
            <w:ins w:id="1891" w:author="localadmin" w:date="2015-01-15T15:16:00Z">
              <w:r w:rsidR="00C01DD8" w:rsidRPr="00FD075B">
                <w:rPr>
                  <w:noProof/>
                  <w:sz w:val="20"/>
                </w:rPr>
                <w:t>5</w:t>
              </w:r>
            </w:ins>
            <w:r>
              <w:rPr>
                <w:noProof/>
                <w:sz w:val="20"/>
              </w:rPr>
              <w:fldChar w:fldCharType="end"/>
            </w:r>
            <w:ins w:id="1892" w:author="localadmin" w:date="2015-01-15T15:16:00Z">
              <w:r w:rsidR="00FD075B" w:rsidRPr="00FD075B">
                <w:rPr>
                  <w:noProof/>
                  <w:sz w:val="20"/>
                </w:rPr>
                <w:t>]</w:t>
              </w:r>
              <w:r w:rsidRPr="00FD075B">
                <w:rPr>
                  <w:sz w:val="20"/>
                </w:rPr>
                <w:fldChar w:fldCharType="end"/>
              </w:r>
            </w:ins>
          </w:p>
        </w:tc>
        <w:tc>
          <w:tcPr>
            <w:tcW w:w="0" w:type="auto"/>
            <w:tcBorders>
              <w:top w:val="nil"/>
              <w:left w:val="nil"/>
              <w:bottom w:val="nil"/>
              <w:right w:val="nil"/>
            </w:tcBorders>
            <w:tcPrChange w:id="1893"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894" w:author="localadmin" w:date="2015-01-15T15:16:00Z"/>
                <w:sz w:val="20"/>
              </w:rPr>
            </w:pPr>
            <w:ins w:id="1895" w:author="localadmin" w:date="2015-01-15T15:16:00Z">
              <w:r w:rsidRPr="00FD075B">
                <w:rPr>
                  <w:sz w:val="20"/>
                </w:rPr>
                <w:t>204</w:t>
              </w:r>
            </w:ins>
          </w:p>
        </w:tc>
        <w:tc>
          <w:tcPr>
            <w:tcW w:w="0" w:type="auto"/>
            <w:tcBorders>
              <w:top w:val="nil"/>
              <w:left w:val="nil"/>
              <w:bottom w:val="nil"/>
              <w:right w:val="nil"/>
            </w:tcBorders>
            <w:tcPrChange w:id="1896"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897" w:author="localadmin" w:date="2015-01-15T15:16:00Z"/>
                <w:sz w:val="20"/>
              </w:rPr>
            </w:pPr>
            <w:ins w:id="1898" w:author="localadmin" w:date="2015-01-15T15:16:00Z">
              <w:r w:rsidRPr="00FD075B">
                <w:rPr>
                  <w:sz w:val="20"/>
                </w:rPr>
                <w:t>27</w:t>
              </w:r>
            </w:ins>
          </w:p>
        </w:tc>
        <w:tc>
          <w:tcPr>
            <w:tcW w:w="0" w:type="auto"/>
            <w:tcBorders>
              <w:top w:val="nil"/>
              <w:left w:val="nil"/>
              <w:bottom w:val="nil"/>
              <w:right w:val="nil"/>
            </w:tcBorders>
            <w:tcPrChange w:id="1899"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900" w:author="localadmin" w:date="2015-01-15T15:16:00Z"/>
                <w:sz w:val="20"/>
              </w:rPr>
            </w:pPr>
            <w:ins w:id="1901" w:author="localadmin" w:date="2015-01-15T15:16:00Z">
              <w:r w:rsidRPr="00FD075B">
                <w:rPr>
                  <w:sz w:val="20"/>
                </w:rPr>
                <w:t>27</w:t>
              </w:r>
            </w:ins>
          </w:p>
        </w:tc>
      </w:tr>
      <w:tr w:rsidR="00FD075B" w:rsidTr="00C01DD8">
        <w:trPr>
          <w:ins w:id="1902" w:author="localadmin" w:date="2015-01-15T15:16:00Z"/>
        </w:trPr>
        <w:tc>
          <w:tcPr>
            <w:tcW w:w="4644" w:type="dxa"/>
            <w:tcBorders>
              <w:top w:val="nil"/>
              <w:left w:val="nil"/>
              <w:bottom w:val="nil"/>
              <w:right w:val="nil"/>
            </w:tcBorders>
            <w:tcPrChange w:id="1903"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904" w:author="localadmin" w:date="2015-01-15T15:16:00Z"/>
                <w:sz w:val="20"/>
                <w:lang w:val="de-DE"/>
              </w:rPr>
            </w:pPr>
            <w:ins w:id="1905" w:author="localadmin" w:date="2015-01-15T15:16:00Z">
              <w:r w:rsidRPr="00FD075B">
                <w:rPr>
                  <w:sz w:val="20"/>
                  <w:lang w:val="de-DE"/>
                </w:rPr>
                <w:t xml:space="preserve">Galapagos sea lion, </w:t>
              </w:r>
              <w:r w:rsidRPr="00FD075B">
                <w:rPr>
                  <w:i/>
                  <w:sz w:val="20"/>
                  <w:lang w:val="de-DE"/>
                </w:rPr>
                <w:t>Zalophus wollebaeki</w:t>
              </w:r>
            </w:ins>
          </w:p>
        </w:tc>
        <w:tc>
          <w:tcPr>
            <w:tcW w:w="3126" w:type="dxa"/>
            <w:tcBorders>
              <w:top w:val="nil"/>
              <w:left w:val="nil"/>
              <w:bottom w:val="nil"/>
              <w:right w:val="nil"/>
            </w:tcBorders>
            <w:tcPrChange w:id="1906"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907" w:author="localadmin" w:date="2015-01-15T15:16:00Z"/>
                <w:sz w:val="20"/>
              </w:rPr>
            </w:pPr>
            <w:ins w:id="1908" w:author="localadmin" w:date="2015-01-15T15:16:00Z">
              <w:r w:rsidRPr="00FD075B">
                <w:rPr>
                  <w:sz w:val="20"/>
                </w:rPr>
                <w:t xml:space="preserve">Wolf, J.B and </w:t>
              </w:r>
              <w:proofErr w:type="spellStart"/>
              <w:r w:rsidRPr="00FD075B">
                <w:rPr>
                  <w:sz w:val="20"/>
                </w:rPr>
                <w:t>Trillmich</w:t>
              </w:r>
              <w:proofErr w:type="spellEnd"/>
              <w:r w:rsidRPr="00FD075B">
                <w:rPr>
                  <w:sz w:val="20"/>
                </w:rPr>
                <w:t>, F. (unpublished data)</w:t>
              </w:r>
            </w:ins>
          </w:p>
        </w:tc>
        <w:tc>
          <w:tcPr>
            <w:tcW w:w="0" w:type="auto"/>
            <w:tcBorders>
              <w:top w:val="nil"/>
              <w:left w:val="nil"/>
              <w:bottom w:val="nil"/>
              <w:right w:val="nil"/>
            </w:tcBorders>
            <w:tcPrChange w:id="1909"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910" w:author="localadmin" w:date="2015-01-15T15:16:00Z"/>
                <w:sz w:val="20"/>
              </w:rPr>
            </w:pPr>
            <w:ins w:id="1911" w:author="localadmin" w:date="2015-01-15T15:16:00Z">
              <w:r w:rsidRPr="00FD075B">
                <w:rPr>
                  <w:sz w:val="20"/>
                </w:rPr>
                <w:t>781</w:t>
              </w:r>
            </w:ins>
          </w:p>
        </w:tc>
        <w:tc>
          <w:tcPr>
            <w:tcW w:w="0" w:type="auto"/>
            <w:tcBorders>
              <w:top w:val="nil"/>
              <w:left w:val="nil"/>
              <w:bottom w:val="nil"/>
              <w:right w:val="nil"/>
            </w:tcBorders>
            <w:tcPrChange w:id="1912"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913" w:author="localadmin" w:date="2015-01-15T15:16:00Z"/>
                <w:sz w:val="20"/>
              </w:rPr>
            </w:pPr>
            <w:ins w:id="1914" w:author="localadmin" w:date="2015-01-15T15:16:00Z">
              <w:r w:rsidRPr="00FD075B">
                <w:rPr>
                  <w:sz w:val="20"/>
                </w:rPr>
                <w:t>22</w:t>
              </w:r>
            </w:ins>
          </w:p>
        </w:tc>
        <w:tc>
          <w:tcPr>
            <w:tcW w:w="0" w:type="auto"/>
            <w:tcBorders>
              <w:top w:val="nil"/>
              <w:left w:val="nil"/>
              <w:bottom w:val="nil"/>
              <w:right w:val="nil"/>
            </w:tcBorders>
            <w:tcPrChange w:id="1915"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916" w:author="localadmin" w:date="2015-01-15T15:16:00Z"/>
                <w:sz w:val="20"/>
              </w:rPr>
            </w:pPr>
            <w:ins w:id="1917" w:author="localadmin" w:date="2015-01-15T15:16:00Z">
              <w:r w:rsidRPr="00FD075B">
                <w:rPr>
                  <w:sz w:val="20"/>
                </w:rPr>
                <w:t>22</w:t>
              </w:r>
            </w:ins>
          </w:p>
        </w:tc>
      </w:tr>
      <w:tr w:rsidR="00FD075B" w:rsidTr="00C01DD8">
        <w:trPr>
          <w:ins w:id="1918" w:author="localadmin" w:date="2015-01-15T15:16:00Z"/>
        </w:trPr>
        <w:tc>
          <w:tcPr>
            <w:tcW w:w="4644" w:type="dxa"/>
            <w:tcBorders>
              <w:top w:val="nil"/>
              <w:left w:val="nil"/>
              <w:bottom w:val="nil"/>
              <w:right w:val="nil"/>
            </w:tcBorders>
            <w:tcPrChange w:id="1919"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920" w:author="localadmin" w:date="2015-01-15T15:16:00Z"/>
                <w:sz w:val="20"/>
              </w:rPr>
            </w:pPr>
            <w:ins w:id="1921" w:author="localadmin" w:date="2015-01-15T15:16:00Z">
              <w:r w:rsidRPr="00FD075B">
                <w:rPr>
                  <w:sz w:val="20"/>
                </w:rPr>
                <w:t xml:space="preserve">South American fur seal, </w:t>
              </w:r>
              <w:proofErr w:type="spellStart"/>
              <w:r w:rsidRPr="00FD075B">
                <w:rPr>
                  <w:i/>
                  <w:sz w:val="20"/>
                </w:rPr>
                <w:t>Arctocephalus</w:t>
              </w:r>
              <w:proofErr w:type="spellEnd"/>
              <w:r w:rsidRPr="00FD075B">
                <w:rPr>
                  <w:i/>
                  <w:sz w:val="20"/>
                </w:rPr>
                <w:t xml:space="preserve"> </w:t>
              </w:r>
              <w:proofErr w:type="spellStart"/>
              <w:r w:rsidRPr="00FD075B">
                <w:rPr>
                  <w:i/>
                  <w:sz w:val="20"/>
                </w:rPr>
                <w:t>australis</w:t>
              </w:r>
              <w:proofErr w:type="spellEnd"/>
            </w:ins>
          </w:p>
        </w:tc>
        <w:tc>
          <w:tcPr>
            <w:tcW w:w="3126" w:type="dxa"/>
            <w:tcBorders>
              <w:top w:val="nil"/>
              <w:left w:val="nil"/>
              <w:bottom w:val="nil"/>
              <w:right w:val="nil"/>
            </w:tcBorders>
            <w:tcPrChange w:id="1922" w:author="localadmin" w:date="2015-04-02T10:20:00Z">
              <w:tcPr>
                <w:tcW w:w="0" w:type="auto"/>
                <w:tcBorders>
                  <w:top w:val="nil"/>
                  <w:left w:val="nil"/>
                  <w:bottom w:val="nil"/>
                  <w:right w:val="nil"/>
                </w:tcBorders>
              </w:tcPr>
            </w:tcPrChange>
          </w:tcPr>
          <w:p w:rsidR="00FD075B" w:rsidRPr="00FD075B" w:rsidRDefault="006B3F6C" w:rsidP="00C01DD8">
            <w:pPr>
              <w:spacing w:line="360" w:lineRule="auto"/>
              <w:rPr>
                <w:ins w:id="1923" w:author="localadmin" w:date="2015-01-15T15:16:00Z"/>
                <w:sz w:val="20"/>
              </w:rPr>
            </w:pPr>
            <w:ins w:id="1924" w:author="localadmin" w:date="2015-01-15T15:16:00Z">
              <w:r w:rsidRPr="00FD075B">
                <w:rPr>
                  <w:sz w:val="20"/>
                </w:rPr>
                <w:fldChar w:fldCharType="begin"/>
              </w:r>
              <w:r w:rsidR="00FD075B" w:rsidRPr="00FD075B">
                <w:rPr>
                  <w:sz w:val="20"/>
                </w:rPr>
                <w:instrText xml:space="preserve"> ADDIN EN.CITE &lt;EndNote&gt;&lt;Cite&gt;&lt;Author&gt;Rosa de Oliveira&lt;/Author&gt;&lt;Year&gt;2008&lt;/Year&gt;&lt;RecNum&gt;3214&lt;/RecNum&gt;&lt;DisplayText&gt;[6]&lt;/DisplayText&gt;&lt;record&gt;&lt;rec-number&gt;3214&lt;/rec-number&gt;&lt;foreign-keys&gt;&lt;key app="EN" db-id="d5zr0exx1f5prwep2rapee0def9wa9t2peet"&gt;3214&lt;/key&gt;&lt;/foreign-keys&gt;&lt;ref-type name="Journal Article"&gt;17&lt;/ref-type&gt;&lt;contributors&gt;&lt;authors&gt;&lt;author&gt;Rosa de Oliveira, L.&lt;/author&gt;&lt;author&gt;Hoffman, J.I.&lt;/author&gt;&lt;author&gt;Hingst-Zaher, E.&lt;/author&gt;&lt;author&gt;Majluf, P.&lt;/author&gt;&lt;author&gt;Muelbert, M.M.C.&lt;/author&gt;&lt;author&gt;Amos, W.&lt;/author&gt;&lt;author&gt;Morgante, J.S.&lt;/author&gt;&lt;/authors&gt;&lt;/contributors&gt;&lt;titles&gt;&lt;title&gt;&lt;style face="normal" font="default" size="100%"&gt;Morphological and genetic evidence for two Evolutionary Significant Units (ESUs) in the South American fur seal &lt;/style&gt;&lt;style face="italic" font="default" size="100%"&gt;Arctocephalus australis&lt;/style&gt;&lt;/title&gt;&lt;secondary-title&gt;Conservation Genetics&lt;/secondary-title&gt;&lt;/titles&gt;&lt;periodical&gt;&lt;full-title&gt;Conservation Genetics&lt;/full-title&gt;&lt;/periodical&gt;&lt;pages&gt;1451–1466&lt;/pages&gt;&lt;volume&gt;9&lt;/volume&gt;&lt;dates&gt;&lt;year&gt;2008&lt;/year&gt;&lt;/dates&gt;&lt;urls&gt;&lt;/urls&gt;&lt;/record&gt;&lt;/Cite&gt;&lt;/EndNote&gt;</w:instrText>
              </w:r>
              <w:r w:rsidRPr="00FD075B">
                <w:rPr>
                  <w:sz w:val="20"/>
                </w:rPr>
                <w:fldChar w:fldCharType="separate"/>
              </w:r>
              <w:r w:rsidR="00FD075B" w:rsidRPr="00FD075B">
                <w:rPr>
                  <w:noProof/>
                  <w:sz w:val="20"/>
                </w:rPr>
                <w:t>[</w:t>
              </w:r>
            </w:ins>
            <w:r>
              <w:rPr>
                <w:noProof/>
                <w:sz w:val="20"/>
              </w:rPr>
              <w:fldChar w:fldCharType="begin"/>
            </w:r>
            <w:r w:rsidR="00C01DD8">
              <w:rPr>
                <w:noProof/>
                <w:sz w:val="20"/>
              </w:rPr>
              <w:instrText xml:space="preserve"> HYPERLINK  \l "_ENREF_6" \o "Rosa de Oliveira, 2008 #3214" </w:instrText>
            </w:r>
            <w:r>
              <w:rPr>
                <w:noProof/>
                <w:sz w:val="20"/>
              </w:rPr>
              <w:fldChar w:fldCharType="separate"/>
            </w:r>
            <w:ins w:id="1925" w:author="localadmin" w:date="2015-01-15T15:16:00Z">
              <w:r w:rsidR="00C01DD8" w:rsidRPr="00FD075B">
                <w:rPr>
                  <w:noProof/>
                  <w:sz w:val="20"/>
                </w:rPr>
                <w:t>6</w:t>
              </w:r>
            </w:ins>
            <w:r>
              <w:rPr>
                <w:noProof/>
                <w:sz w:val="20"/>
              </w:rPr>
              <w:fldChar w:fldCharType="end"/>
            </w:r>
            <w:ins w:id="1926" w:author="localadmin" w:date="2015-01-15T15:16:00Z">
              <w:r w:rsidR="00FD075B" w:rsidRPr="00FD075B">
                <w:rPr>
                  <w:noProof/>
                  <w:sz w:val="20"/>
                </w:rPr>
                <w:t>]</w:t>
              </w:r>
              <w:r w:rsidRPr="00FD075B">
                <w:rPr>
                  <w:sz w:val="20"/>
                </w:rPr>
                <w:fldChar w:fldCharType="end"/>
              </w:r>
            </w:ins>
          </w:p>
        </w:tc>
        <w:tc>
          <w:tcPr>
            <w:tcW w:w="0" w:type="auto"/>
            <w:tcBorders>
              <w:top w:val="nil"/>
              <w:left w:val="nil"/>
              <w:bottom w:val="nil"/>
              <w:right w:val="nil"/>
            </w:tcBorders>
            <w:tcPrChange w:id="1927"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928" w:author="localadmin" w:date="2015-01-15T15:16:00Z"/>
                <w:sz w:val="20"/>
              </w:rPr>
            </w:pPr>
            <w:ins w:id="1929" w:author="localadmin" w:date="2015-01-15T15:16:00Z">
              <w:r w:rsidRPr="00FD075B">
                <w:rPr>
                  <w:sz w:val="20"/>
                </w:rPr>
                <w:t>226</w:t>
              </w:r>
            </w:ins>
          </w:p>
        </w:tc>
        <w:tc>
          <w:tcPr>
            <w:tcW w:w="0" w:type="auto"/>
            <w:tcBorders>
              <w:top w:val="nil"/>
              <w:left w:val="nil"/>
              <w:bottom w:val="nil"/>
              <w:right w:val="nil"/>
            </w:tcBorders>
            <w:tcPrChange w:id="1930"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931" w:author="localadmin" w:date="2015-01-15T15:16:00Z"/>
                <w:sz w:val="20"/>
              </w:rPr>
            </w:pPr>
            <w:ins w:id="1932" w:author="localadmin" w:date="2015-01-15T15:16:00Z">
              <w:r w:rsidRPr="00FD075B">
                <w:rPr>
                  <w:sz w:val="20"/>
                </w:rPr>
                <w:t>7</w:t>
              </w:r>
            </w:ins>
          </w:p>
        </w:tc>
        <w:tc>
          <w:tcPr>
            <w:tcW w:w="0" w:type="auto"/>
            <w:tcBorders>
              <w:top w:val="nil"/>
              <w:left w:val="nil"/>
              <w:bottom w:val="nil"/>
              <w:right w:val="nil"/>
            </w:tcBorders>
            <w:tcPrChange w:id="1933"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934" w:author="localadmin" w:date="2015-01-15T15:16:00Z"/>
                <w:sz w:val="20"/>
              </w:rPr>
            </w:pPr>
            <w:ins w:id="1935" w:author="localadmin" w:date="2015-01-15T15:16:00Z">
              <w:r w:rsidRPr="00FD075B">
                <w:rPr>
                  <w:sz w:val="20"/>
                </w:rPr>
                <w:t>5</w:t>
              </w:r>
            </w:ins>
          </w:p>
        </w:tc>
      </w:tr>
      <w:tr w:rsidR="00FD075B" w:rsidTr="00C01DD8">
        <w:trPr>
          <w:ins w:id="1936" w:author="localadmin" w:date="2015-01-15T15:16:00Z"/>
        </w:trPr>
        <w:tc>
          <w:tcPr>
            <w:tcW w:w="4644" w:type="dxa"/>
            <w:tcBorders>
              <w:top w:val="nil"/>
              <w:left w:val="nil"/>
              <w:bottom w:val="nil"/>
              <w:right w:val="nil"/>
            </w:tcBorders>
            <w:tcPrChange w:id="1937"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938" w:author="localadmin" w:date="2015-01-15T15:16:00Z"/>
                <w:sz w:val="20"/>
              </w:rPr>
            </w:pPr>
            <w:ins w:id="1939" w:author="localadmin" w:date="2015-01-15T15:16:00Z">
              <w:r w:rsidRPr="00FD075B">
                <w:rPr>
                  <w:sz w:val="20"/>
                </w:rPr>
                <w:t xml:space="preserve">Hooded Seal, </w:t>
              </w:r>
              <w:proofErr w:type="spellStart"/>
              <w:r w:rsidRPr="00FD075B">
                <w:rPr>
                  <w:i/>
                  <w:sz w:val="20"/>
                </w:rPr>
                <w:t>Cystophora</w:t>
              </w:r>
              <w:proofErr w:type="spellEnd"/>
              <w:r w:rsidRPr="00FD075B">
                <w:rPr>
                  <w:i/>
                  <w:sz w:val="20"/>
                </w:rPr>
                <w:t xml:space="preserve"> </w:t>
              </w:r>
              <w:proofErr w:type="spellStart"/>
              <w:r w:rsidRPr="00FD075B">
                <w:rPr>
                  <w:i/>
                  <w:sz w:val="20"/>
                </w:rPr>
                <w:t>cristata</w:t>
              </w:r>
              <w:proofErr w:type="spellEnd"/>
            </w:ins>
          </w:p>
        </w:tc>
        <w:tc>
          <w:tcPr>
            <w:tcW w:w="3126" w:type="dxa"/>
            <w:tcBorders>
              <w:top w:val="nil"/>
              <w:left w:val="nil"/>
              <w:bottom w:val="nil"/>
              <w:right w:val="nil"/>
            </w:tcBorders>
            <w:tcPrChange w:id="1940" w:author="localadmin" w:date="2015-04-02T10:20:00Z">
              <w:tcPr>
                <w:tcW w:w="0" w:type="auto"/>
                <w:tcBorders>
                  <w:top w:val="nil"/>
                  <w:left w:val="nil"/>
                  <w:bottom w:val="nil"/>
                  <w:right w:val="nil"/>
                </w:tcBorders>
              </w:tcPr>
            </w:tcPrChange>
          </w:tcPr>
          <w:p w:rsidR="00FD075B" w:rsidRPr="00FD075B" w:rsidRDefault="006B3F6C" w:rsidP="00C01DD8">
            <w:pPr>
              <w:spacing w:line="360" w:lineRule="auto"/>
              <w:rPr>
                <w:ins w:id="1941" w:author="localadmin" w:date="2015-01-15T15:16:00Z"/>
                <w:color w:val="FF0000"/>
                <w:sz w:val="20"/>
              </w:rPr>
            </w:pPr>
            <w:ins w:id="1942" w:author="localadmin" w:date="2015-01-15T15:16:00Z">
              <w:r w:rsidRPr="00FD075B">
                <w:rPr>
                  <w:color w:val="FF0000"/>
                  <w:sz w:val="20"/>
                </w:rPr>
                <w:fldChar w:fldCharType="begin"/>
              </w:r>
              <w:r w:rsidR="00FD075B" w:rsidRPr="00FD075B">
                <w:rPr>
                  <w:color w:val="FF0000"/>
                  <w:sz w:val="20"/>
                </w:rPr>
                <w:instrText xml:space="preserve"> ADDIN EN.CITE &lt;EndNote&gt;&lt;Cite&gt;&lt;Author&gt;Coltman&lt;/Author&gt;&lt;Year&gt;2007&lt;/Year&gt;&lt;RecNum&gt;2894&lt;/RecNum&gt;&lt;DisplayText&gt;[7]&lt;/DisplayText&gt;&lt;record&gt;&lt;rec-number&gt;2894&lt;/rec-number&gt;&lt;foreign-keys&gt;&lt;key app="EN" db-id="d5zr0exx1f5prwep2rapee0def9wa9t2peet"&gt;2894&lt;/key&gt;&lt;/foreign-keys&gt;&lt;ref-type name="Journal Article"&gt;17&lt;/ref-type&gt;&lt;contributors&gt;&lt;authors&gt;&lt;author&gt;Coltman, D.W.&lt;/author&gt;&lt;author&gt;Stenson, G.&lt;/author&gt;&lt;author&gt;Hammill, M.O.&lt;/author&gt;&lt;author&gt;Haug, T.&lt;/author&gt;&lt;author&gt;Davis, C.S.&lt;/author&gt;&lt;author&gt;Fulton, T.L.&lt;/author&gt;&lt;/authors&gt;&lt;/contributors&gt;&lt;titles&gt;&lt;title&gt;&lt;style face="normal" font="default" size="100%"&gt;Panmictic population structure in the hooded seal (&lt;/style&gt;&lt;style face="italic" font="default" size="100%"&gt;Cystophora cristata&lt;/style&gt;&lt;style face="normal" font="default" size="100%"&gt;)&lt;/style&gt;&lt;/title&gt;&lt;secondary-title&gt;Molecular Ecology&lt;/secondary-title&gt;&lt;/titles&gt;&lt;periodical&gt;&lt;full-title&gt;Molecular Ecology&lt;/full-title&gt;&lt;/periodical&gt;&lt;pages&gt;1639-1648&lt;/pages&gt;&lt;volume&gt;16&lt;/volume&gt;&lt;number&gt;8&lt;/number&gt;&lt;dates&gt;&lt;year&gt;2007&lt;/year&gt;&lt;/dates&gt;&lt;urls&gt;&lt;/urls&gt;&lt;/record&gt;&lt;/Cite&gt;&lt;/EndNote&gt;</w:instrText>
              </w:r>
              <w:r w:rsidRPr="00FD075B">
                <w:rPr>
                  <w:color w:val="FF0000"/>
                  <w:sz w:val="20"/>
                </w:rPr>
                <w:fldChar w:fldCharType="separate"/>
              </w:r>
              <w:r w:rsidR="00FD075B" w:rsidRPr="00FD075B">
                <w:rPr>
                  <w:noProof/>
                  <w:color w:val="FF0000"/>
                  <w:sz w:val="20"/>
                </w:rPr>
                <w:t>[</w:t>
              </w:r>
            </w:ins>
            <w:r>
              <w:rPr>
                <w:noProof/>
                <w:color w:val="FF0000"/>
                <w:sz w:val="20"/>
              </w:rPr>
              <w:fldChar w:fldCharType="begin"/>
            </w:r>
            <w:r w:rsidR="00C01DD8">
              <w:rPr>
                <w:noProof/>
                <w:color w:val="FF0000"/>
                <w:sz w:val="20"/>
              </w:rPr>
              <w:instrText xml:space="preserve"> HYPERLINK  \l "_ENREF_7" \o "Coltman, 2007 #2894" </w:instrText>
            </w:r>
            <w:r>
              <w:rPr>
                <w:noProof/>
                <w:color w:val="FF0000"/>
                <w:sz w:val="20"/>
              </w:rPr>
              <w:fldChar w:fldCharType="separate"/>
            </w:r>
            <w:ins w:id="1943" w:author="localadmin" w:date="2015-01-15T15:16:00Z">
              <w:r w:rsidR="00C01DD8" w:rsidRPr="00FD075B">
                <w:rPr>
                  <w:noProof/>
                  <w:color w:val="FF0000"/>
                  <w:sz w:val="20"/>
                </w:rPr>
                <w:t>7</w:t>
              </w:r>
            </w:ins>
            <w:r>
              <w:rPr>
                <w:noProof/>
                <w:color w:val="FF0000"/>
                <w:sz w:val="20"/>
              </w:rPr>
              <w:fldChar w:fldCharType="end"/>
            </w:r>
            <w:ins w:id="1944" w:author="localadmin" w:date="2015-01-15T15:16:00Z">
              <w:r w:rsidR="00FD075B" w:rsidRPr="00FD075B">
                <w:rPr>
                  <w:noProof/>
                  <w:color w:val="FF0000"/>
                  <w:sz w:val="20"/>
                </w:rPr>
                <w:t>]</w:t>
              </w:r>
              <w:r w:rsidRPr="00FD075B">
                <w:rPr>
                  <w:color w:val="FF0000"/>
                  <w:sz w:val="20"/>
                </w:rPr>
                <w:fldChar w:fldCharType="end"/>
              </w:r>
            </w:ins>
          </w:p>
        </w:tc>
        <w:tc>
          <w:tcPr>
            <w:tcW w:w="0" w:type="auto"/>
            <w:tcBorders>
              <w:top w:val="nil"/>
              <w:left w:val="nil"/>
              <w:bottom w:val="nil"/>
              <w:right w:val="nil"/>
            </w:tcBorders>
            <w:tcPrChange w:id="1945"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946" w:author="localadmin" w:date="2015-01-15T15:16:00Z"/>
                <w:sz w:val="20"/>
              </w:rPr>
            </w:pPr>
            <w:ins w:id="1947" w:author="localadmin" w:date="2015-01-15T15:16:00Z">
              <w:r w:rsidRPr="00FD075B">
                <w:rPr>
                  <w:sz w:val="20"/>
                </w:rPr>
                <w:t>300</w:t>
              </w:r>
            </w:ins>
          </w:p>
        </w:tc>
        <w:tc>
          <w:tcPr>
            <w:tcW w:w="0" w:type="auto"/>
            <w:tcBorders>
              <w:top w:val="nil"/>
              <w:left w:val="nil"/>
              <w:bottom w:val="nil"/>
              <w:right w:val="nil"/>
            </w:tcBorders>
            <w:tcPrChange w:id="1948"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949" w:author="localadmin" w:date="2015-01-15T15:16:00Z"/>
                <w:sz w:val="20"/>
              </w:rPr>
            </w:pPr>
            <w:ins w:id="1950" w:author="localadmin" w:date="2015-01-15T15:16:00Z">
              <w:r w:rsidRPr="00FD075B">
                <w:rPr>
                  <w:sz w:val="20"/>
                </w:rPr>
                <w:t>13</w:t>
              </w:r>
            </w:ins>
          </w:p>
        </w:tc>
        <w:tc>
          <w:tcPr>
            <w:tcW w:w="0" w:type="auto"/>
            <w:tcBorders>
              <w:top w:val="nil"/>
              <w:left w:val="nil"/>
              <w:bottom w:val="nil"/>
              <w:right w:val="nil"/>
            </w:tcBorders>
            <w:tcPrChange w:id="1951"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952" w:author="localadmin" w:date="2015-01-15T15:16:00Z"/>
                <w:sz w:val="20"/>
              </w:rPr>
            </w:pPr>
            <w:ins w:id="1953" w:author="localadmin" w:date="2015-01-15T15:16:00Z">
              <w:r w:rsidRPr="00FD075B">
                <w:rPr>
                  <w:sz w:val="20"/>
                </w:rPr>
                <w:t>13</w:t>
              </w:r>
            </w:ins>
          </w:p>
        </w:tc>
      </w:tr>
      <w:tr w:rsidR="00FD075B" w:rsidTr="00C01DD8">
        <w:trPr>
          <w:ins w:id="1954" w:author="localadmin" w:date="2015-01-15T15:16:00Z"/>
        </w:trPr>
        <w:tc>
          <w:tcPr>
            <w:tcW w:w="4644" w:type="dxa"/>
            <w:tcBorders>
              <w:top w:val="nil"/>
              <w:left w:val="nil"/>
              <w:bottom w:val="nil"/>
              <w:right w:val="nil"/>
            </w:tcBorders>
            <w:tcPrChange w:id="1955"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956" w:author="localadmin" w:date="2015-01-15T15:16:00Z"/>
                <w:sz w:val="20"/>
              </w:rPr>
            </w:pPr>
            <w:ins w:id="1957" w:author="localadmin" w:date="2015-01-15T15:16:00Z">
              <w:r w:rsidRPr="00FD075B">
                <w:rPr>
                  <w:sz w:val="20"/>
                </w:rPr>
                <w:t xml:space="preserve">Mediterranean monk seal, </w:t>
              </w:r>
              <w:proofErr w:type="spellStart"/>
              <w:r w:rsidRPr="00FD075B">
                <w:rPr>
                  <w:i/>
                  <w:sz w:val="20"/>
                </w:rPr>
                <w:t>Monachus</w:t>
              </w:r>
              <w:proofErr w:type="spellEnd"/>
              <w:r w:rsidRPr="00FD075B">
                <w:rPr>
                  <w:i/>
                  <w:sz w:val="20"/>
                </w:rPr>
                <w:t xml:space="preserve"> </w:t>
              </w:r>
              <w:proofErr w:type="spellStart"/>
              <w:r w:rsidRPr="00FD075B">
                <w:rPr>
                  <w:i/>
                  <w:sz w:val="20"/>
                </w:rPr>
                <w:t>monachus</w:t>
              </w:r>
              <w:proofErr w:type="spellEnd"/>
            </w:ins>
          </w:p>
        </w:tc>
        <w:tc>
          <w:tcPr>
            <w:tcW w:w="3126" w:type="dxa"/>
            <w:tcBorders>
              <w:top w:val="nil"/>
              <w:left w:val="nil"/>
              <w:bottom w:val="nil"/>
              <w:right w:val="nil"/>
            </w:tcBorders>
            <w:tcPrChange w:id="1958" w:author="localadmin" w:date="2015-04-02T10:20:00Z">
              <w:tcPr>
                <w:tcW w:w="0" w:type="auto"/>
                <w:tcBorders>
                  <w:top w:val="nil"/>
                  <w:left w:val="nil"/>
                  <w:bottom w:val="nil"/>
                  <w:right w:val="nil"/>
                </w:tcBorders>
              </w:tcPr>
            </w:tcPrChange>
          </w:tcPr>
          <w:p w:rsidR="00FD075B" w:rsidRPr="00FD075B" w:rsidRDefault="006B3F6C" w:rsidP="00C01DD8">
            <w:pPr>
              <w:spacing w:line="360" w:lineRule="auto"/>
              <w:rPr>
                <w:ins w:id="1959" w:author="localadmin" w:date="2015-01-15T15:16:00Z"/>
                <w:color w:val="FF0000"/>
                <w:sz w:val="20"/>
              </w:rPr>
            </w:pPr>
            <w:ins w:id="1960" w:author="localadmin" w:date="2015-01-15T15:16:00Z">
              <w:r w:rsidRPr="00FD075B">
                <w:rPr>
                  <w:color w:val="FF0000"/>
                  <w:sz w:val="20"/>
                </w:rPr>
                <w:fldChar w:fldCharType="begin"/>
              </w:r>
              <w:r w:rsidR="00FD075B" w:rsidRPr="00FD075B">
                <w:rPr>
                  <w:color w:val="FF0000"/>
                  <w:sz w:val="20"/>
                </w:rPr>
                <w:instrText xml:space="preserve"> ADDIN EN.CITE &lt;EndNote&gt;&lt;Cite&gt;&lt;Author&gt;Pastor&lt;/Author&gt;&lt;Year&gt;2004&lt;/Year&gt;&lt;RecNum&gt;2191&lt;/RecNum&gt;&lt;DisplayText&gt;[8]&lt;/DisplayText&gt;&lt;record&gt;&lt;rec-number&gt;2191&lt;/rec-number&gt;&lt;foreign-keys&gt;&lt;key app="EN" db-id="d5zr0exx1f5prwep2rapee0def9wa9t2peet"&gt;2191&lt;/key&gt;&lt;/foreign-keys&gt;&lt;ref-type name="Journal Article"&gt;17&lt;/ref-type&gt;&lt;contributors&gt;&lt;authors&gt;&lt;author&gt;Pastor, T.&lt;/author&gt;&lt;author&gt;Garza, J.C.&lt;/author&gt;&lt;author&gt;Allen, P.&lt;/author&gt;&lt;author&gt;Amos, W.&lt;/author&gt;&lt;author&gt;Aguilar, A.&lt;/author&gt;&lt;/authors&gt;&lt;/contributors&gt;&lt;titles&gt;&lt;title&gt;Low genetic variability in the highly endangered Mediterranean monk seal&lt;/title&gt;&lt;secondary-title&gt;Journal of Heredity&lt;/secondary-title&gt;&lt;/titles&gt;&lt;periodical&gt;&lt;full-title&gt;Journal of Heredity&lt;/full-title&gt;&lt;/periodical&gt;&lt;pages&gt;291-300&lt;/pages&gt;&lt;volume&gt;95&lt;/volume&gt;&lt;number&gt;4&lt;/number&gt;&lt;dates&gt;&lt;year&gt;2004&lt;/year&gt;&lt;/dates&gt;&lt;urls&gt;&lt;/urls&gt;&lt;/record&gt;&lt;/Cite&gt;&lt;/EndNote&gt;</w:instrText>
              </w:r>
              <w:r w:rsidRPr="00FD075B">
                <w:rPr>
                  <w:color w:val="FF0000"/>
                  <w:sz w:val="20"/>
                </w:rPr>
                <w:fldChar w:fldCharType="separate"/>
              </w:r>
              <w:r w:rsidR="00FD075B" w:rsidRPr="00FD075B">
                <w:rPr>
                  <w:noProof/>
                  <w:color w:val="FF0000"/>
                  <w:sz w:val="20"/>
                </w:rPr>
                <w:t>[</w:t>
              </w:r>
            </w:ins>
            <w:r>
              <w:rPr>
                <w:noProof/>
                <w:color w:val="FF0000"/>
                <w:sz w:val="20"/>
              </w:rPr>
              <w:fldChar w:fldCharType="begin"/>
            </w:r>
            <w:r w:rsidR="00C01DD8">
              <w:rPr>
                <w:noProof/>
                <w:color w:val="FF0000"/>
                <w:sz w:val="20"/>
              </w:rPr>
              <w:instrText xml:space="preserve"> HYPERLINK  \l "_ENREF_8" \o "Pastor, 2004 #2191" </w:instrText>
            </w:r>
            <w:r>
              <w:rPr>
                <w:noProof/>
                <w:color w:val="FF0000"/>
                <w:sz w:val="20"/>
              </w:rPr>
              <w:fldChar w:fldCharType="separate"/>
            </w:r>
            <w:ins w:id="1961" w:author="localadmin" w:date="2015-01-15T15:16:00Z">
              <w:r w:rsidR="00C01DD8" w:rsidRPr="00FD075B">
                <w:rPr>
                  <w:noProof/>
                  <w:color w:val="FF0000"/>
                  <w:sz w:val="20"/>
                </w:rPr>
                <w:t>8</w:t>
              </w:r>
            </w:ins>
            <w:r>
              <w:rPr>
                <w:noProof/>
                <w:color w:val="FF0000"/>
                <w:sz w:val="20"/>
              </w:rPr>
              <w:fldChar w:fldCharType="end"/>
            </w:r>
            <w:ins w:id="1962" w:author="localadmin" w:date="2015-01-15T15:16:00Z">
              <w:r w:rsidR="00FD075B" w:rsidRPr="00FD075B">
                <w:rPr>
                  <w:noProof/>
                  <w:color w:val="FF0000"/>
                  <w:sz w:val="20"/>
                </w:rPr>
                <w:t>]</w:t>
              </w:r>
              <w:r w:rsidRPr="00FD075B">
                <w:rPr>
                  <w:color w:val="FF0000"/>
                  <w:sz w:val="20"/>
                </w:rPr>
                <w:fldChar w:fldCharType="end"/>
              </w:r>
            </w:ins>
          </w:p>
        </w:tc>
        <w:tc>
          <w:tcPr>
            <w:tcW w:w="0" w:type="auto"/>
            <w:tcBorders>
              <w:top w:val="nil"/>
              <w:left w:val="nil"/>
              <w:bottom w:val="nil"/>
              <w:right w:val="nil"/>
            </w:tcBorders>
            <w:tcPrChange w:id="1963"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964" w:author="localadmin" w:date="2015-01-15T15:16:00Z"/>
                <w:sz w:val="20"/>
              </w:rPr>
            </w:pPr>
            <w:ins w:id="1965" w:author="localadmin" w:date="2015-01-15T15:16:00Z">
              <w:r w:rsidRPr="00FD075B">
                <w:rPr>
                  <w:sz w:val="20"/>
                </w:rPr>
                <w:t>109</w:t>
              </w:r>
            </w:ins>
          </w:p>
        </w:tc>
        <w:tc>
          <w:tcPr>
            <w:tcW w:w="0" w:type="auto"/>
            <w:tcBorders>
              <w:top w:val="nil"/>
              <w:left w:val="nil"/>
              <w:bottom w:val="nil"/>
              <w:right w:val="nil"/>
            </w:tcBorders>
            <w:tcPrChange w:id="1966"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967" w:author="localadmin" w:date="2015-01-15T15:16:00Z"/>
                <w:sz w:val="20"/>
              </w:rPr>
            </w:pPr>
            <w:ins w:id="1968" w:author="localadmin" w:date="2015-01-15T15:16:00Z">
              <w:r w:rsidRPr="00FD075B">
                <w:rPr>
                  <w:sz w:val="20"/>
                </w:rPr>
                <w:t>16</w:t>
              </w:r>
            </w:ins>
          </w:p>
        </w:tc>
        <w:tc>
          <w:tcPr>
            <w:tcW w:w="0" w:type="auto"/>
            <w:tcBorders>
              <w:top w:val="nil"/>
              <w:left w:val="nil"/>
              <w:bottom w:val="nil"/>
              <w:right w:val="nil"/>
            </w:tcBorders>
            <w:tcPrChange w:id="1969"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970" w:author="localadmin" w:date="2015-01-15T15:16:00Z"/>
                <w:sz w:val="20"/>
              </w:rPr>
            </w:pPr>
            <w:ins w:id="1971" w:author="localadmin" w:date="2015-01-15T15:16:00Z">
              <w:r w:rsidRPr="00FD075B">
                <w:rPr>
                  <w:sz w:val="20"/>
                </w:rPr>
                <w:t>14</w:t>
              </w:r>
            </w:ins>
          </w:p>
        </w:tc>
      </w:tr>
      <w:tr w:rsidR="00FD075B" w:rsidTr="00C01DD8">
        <w:trPr>
          <w:ins w:id="1972" w:author="localadmin" w:date="2015-01-15T15:16:00Z"/>
        </w:trPr>
        <w:tc>
          <w:tcPr>
            <w:tcW w:w="4644" w:type="dxa"/>
            <w:tcBorders>
              <w:top w:val="nil"/>
              <w:left w:val="nil"/>
              <w:bottom w:val="nil"/>
              <w:right w:val="nil"/>
            </w:tcBorders>
            <w:tcPrChange w:id="1973"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974" w:author="localadmin" w:date="2015-01-15T15:16:00Z"/>
                <w:sz w:val="20"/>
              </w:rPr>
            </w:pPr>
            <w:ins w:id="1975" w:author="localadmin" w:date="2015-01-15T15:16:00Z">
              <w:r w:rsidRPr="00FD075B">
                <w:rPr>
                  <w:sz w:val="20"/>
                </w:rPr>
                <w:t xml:space="preserve">Hawaiian monk seal, </w:t>
              </w:r>
              <w:proofErr w:type="spellStart"/>
              <w:r w:rsidRPr="00FD075B">
                <w:rPr>
                  <w:i/>
                  <w:sz w:val="20"/>
                </w:rPr>
                <w:t>Monachus</w:t>
              </w:r>
              <w:proofErr w:type="spellEnd"/>
              <w:r w:rsidRPr="00FD075B">
                <w:rPr>
                  <w:i/>
                  <w:sz w:val="20"/>
                </w:rPr>
                <w:t xml:space="preserve"> </w:t>
              </w:r>
              <w:proofErr w:type="spellStart"/>
              <w:r w:rsidRPr="00FD075B">
                <w:rPr>
                  <w:i/>
                  <w:sz w:val="20"/>
                </w:rPr>
                <w:t>schauinslandi</w:t>
              </w:r>
              <w:proofErr w:type="spellEnd"/>
            </w:ins>
          </w:p>
        </w:tc>
        <w:tc>
          <w:tcPr>
            <w:tcW w:w="3126" w:type="dxa"/>
            <w:tcBorders>
              <w:top w:val="nil"/>
              <w:left w:val="nil"/>
              <w:bottom w:val="nil"/>
              <w:right w:val="nil"/>
            </w:tcBorders>
            <w:tcPrChange w:id="1976" w:author="localadmin" w:date="2015-04-02T10:20:00Z">
              <w:tcPr>
                <w:tcW w:w="0" w:type="auto"/>
                <w:tcBorders>
                  <w:top w:val="nil"/>
                  <w:left w:val="nil"/>
                  <w:bottom w:val="nil"/>
                  <w:right w:val="nil"/>
                </w:tcBorders>
              </w:tcPr>
            </w:tcPrChange>
          </w:tcPr>
          <w:p w:rsidR="00FD075B" w:rsidRPr="00FD075B" w:rsidRDefault="006B3F6C" w:rsidP="00C01DD8">
            <w:pPr>
              <w:spacing w:line="360" w:lineRule="auto"/>
              <w:rPr>
                <w:ins w:id="1977" w:author="localadmin" w:date="2015-01-15T15:16:00Z"/>
                <w:sz w:val="20"/>
              </w:rPr>
            </w:pPr>
            <w:ins w:id="1978" w:author="localadmin" w:date="2015-01-15T15:16:00Z">
              <w:r w:rsidRPr="00FD075B">
                <w:rPr>
                  <w:sz w:val="20"/>
                </w:rPr>
                <w:fldChar w:fldCharType="begin"/>
              </w:r>
              <w:r w:rsidR="00FD075B" w:rsidRPr="00FD075B">
                <w:rPr>
                  <w:sz w:val="20"/>
                </w:rPr>
                <w:instrText xml:space="preserve"> ADDIN EN.CITE &lt;EndNote&gt;&lt;Cite&gt;&lt;Author&gt;Schultz&lt;/Author&gt;&lt;Year&gt;2011&lt;/Year&gt;&lt;RecNum&gt;3837&lt;/RecNum&gt;&lt;DisplayText&gt;[9]&lt;/DisplayText&gt;&lt;record&gt;&lt;rec-number&gt;3837&lt;/rec-number&gt;&lt;foreign-keys&gt;&lt;key app="EN" db-id="d5zr0exx1f5prwep2rapee0def9wa9t2peet"&gt;3837&lt;/key&gt;&lt;/foreign-keys&gt;&lt;ref-type name="Journal Article"&gt;17&lt;/ref-type&gt;&lt;contributors&gt;&lt;authors&gt;&lt;author&gt;Schultz, J.K.&lt;/author&gt;&lt;author&gt;Baker, J.D.&lt;/author&gt;&lt;author&gt;Toonen, R.J.&lt;/author&gt;&lt;author&gt;Harting, A.L.&lt;/author&gt;&lt;author&gt;Bowen, B.W.&lt;/author&gt;&lt;/authors&gt;&lt;/contributors&gt;&lt;titles&gt;&lt;title&gt;Range-Wide Genetic Connectivity of the Hawaiian Monk Seal and Implications for Translocation&lt;/title&gt;&lt;secondary-title&gt;Conservation Biology&lt;/secondary-title&gt;&lt;/titles&gt;&lt;periodical&gt;&lt;full-title&gt;Conservation Biology&lt;/full-title&gt;&lt;/periodical&gt;&lt;pages&gt;124-132&lt;/pages&gt;&lt;volume&gt;25&lt;/volume&gt;&lt;number&gt;1&lt;/number&gt;&lt;dates&gt;&lt;year&gt;2011&lt;/year&gt;&lt;/dates&gt;&lt;urls&gt;&lt;/urls&gt;&lt;/record&gt;&lt;/Cite&gt;&lt;/EndNote&gt;</w:instrText>
              </w:r>
              <w:r w:rsidRPr="00FD075B">
                <w:rPr>
                  <w:sz w:val="20"/>
                </w:rPr>
                <w:fldChar w:fldCharType="separate"/>
              </w:r>
              <w:r w:rsidR="00FD075B" w:rsidRPr="00FD075B">
                <w:rPr>
                  <w:noProof/>
                  <w:sz w:val="20"/>
                </w:rPr>
                <w:t>[</w:t>
              </w:r>
            </w:ins>
            <w:r>
              <w:rPr>
                <w:noProof/>
                <w:sz w:val="20"/>
              </w:rPr>
              <w:fldChar w:fldCharType="begin"/>
            </w:r>
            <w:r w:rsidR="00C01DD8">
              <w:rPr>
                <w:noProof/>
                <w:sz w:val="20"/>
              </w:rPr>
              <w:instrText xml:space="preserve"> HYPERLINK  \l "_ENREF_9" \o "Schultz, 2011 #3837" </w:instrText>
            </w:r>
            <w:r>
              <w:rPr>
                <w:noProof/>
                <w:sz w:val="20"/>
              </w:rPr>
              <w:fldChar w:fldCharType="separate"/>
            </w:r>
            <w:ins w:id="1979" w:author="localadmin" w:date="2015-01-15T15:16:00Z">
              <w:r w:rsidR="00C01DD8" w:rsidRPr="00FD075B">
                <w:rPr>
                  <w:noProof/>
                  <w:sz w:val="20"/>
                </w:rPr>
                <w:t>9</w:t>
              </w:r>
            </w:ins>
            <w:r>
              <w:rPr>
                <w:noProof/>
                <w:sz w:val="20"/>
              </w:rPr>
              <w:fldChar w:fldCharType="end"/>
            </w:r>
            <w:ins w:id="1980" w:author="localadmin" w:date="2015-01-15T15:16:00Z">
              <w:r w:rsidR="00FD075B" w:rsidRPr="00FD075B">
                <w:rPr>
                  <w:noProof/>
                  <w:sz w:val="20"/>
                </w:rPr>
                <w:t>]</w:t>
              </w:r>
              <w:r w:rsidRPr="00FD075B">
                <w:rPr>
                  <w:sz w:val="20"/>
                </w:rPr>
                <w:fldChar w:fldCharType="end"/>
              </w:r>
              <w:r w:rsidR="00FD075B">
                <w:rPr>
                  <w:sz w:val="20"/>
                </w:rPr>
                <w:t xml:space="preserve"> and</w:t>
              </w:r>
              <w:r w:rsidR="00FD075B" w:rsidRPr="00FD075B">
                <w:rPr>
                  <w:sz w:val="20"/>
                </w:rPr>
                <w:t xml:space="preserve"> Schultz, J. (unpublished data)</w:t>
              </w:r>
            </w:ins>
          </w:p>
        </w:tc>
        <w:tc>
          <w:tcPr>
            <w:tcW w:w="0" w:type="auto"/>
            <w:tcBorders>
              <w:top w:val="nil"/>
              <w:left w:val="nil"/>
              <w:bottom w:val="nil"/>
              <w:right w:val="nil"/>
            </w:tcBorders>
            <w:tcPrChange w:id="1981"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982" w:author="localadmin" w:date="2015-01-15T15:16:00Z"/>
                <w:sz w:val="20"/>
              </w:rPr>
            </w:pPr>
            <w:ins w:id="1983" w:author="localadmin" w:date="2015-01-15T15:16:00Z">
              <w:r w:rsidRPr="00FD075B">
                <w:rPr>
                  <w:sz w:val="20"/>
                </w:rPr>
                <w:t>2386</w:t>
              </w:r>
            </w:ins>
          </w:p>
        </w:tc>
        <w:tc>
          <w:tcPr>
            <w:tcW w:w="0" w:type="auto"/>
            <w:tcBorders>
              <w:top w:val="nil"/>
              <w:left w:val="nil"/>
              <w:bottom w:val="nil"/>
              <w:right w:val="nil"/>
            </w:tcBorders>
            <w:tcPrChange w:id="1984"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985" w:author="localadmin" w:date="2015-01-15T15:16:00Z"/>
                <w:sz w:val="20"/>
              </w:rPr>
            </w:pPr>
            <w:ins w:id="1986" w:author="localadmin" w:date="2015-01-15T15:16:00Z">
              <w:r w:rsidRPr="00FD075B">
                <w:rPr>
                  <w:sz w:val="20"/>
                </w:rPr>
                <w:t>18</w:t>
              </w:r>
            </w:ins>
          </w:p>
        </w:tc>
        <w:tc>
          <w:tcPr>
            <w:tcW w:w="0" w:type="auto"/>
            <w:tcBorders>
              <w:top w:val="nil"/>
              <w:left w:val="nil"/>
              <w:bottom w:val="nil"/>
              <w:right w:val="nil"/>
            </w:tcBorders>
            <w:tcPrChange w:id="1987"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988" w:author="localadmin" w:date="2015-01-15T15:16:00Z"/>
                <w:sz w:val="20"/>
              </w:rPr>
            </w:pPr>
            <w:ins w:id="1989" w:author="localadmin" w:date="2015-01-15T15:16:00Z">
              <w:r w:rsidRPr="00FD075B">
                <w:rPr>
                  <w:sz w:val="20"/>
                </w:rPr>
                <w:t>17</w:t>
              </w:r>
            </w:ins>
          </w:p>
        </w:tc>
      </w:tr>
      <w:tr w:rsidR="00FD075B" w:rsidTr="00C01DD8">
        <w:trPr>
          <w:ins w:id="1990" w:author="localadmin" w:date="2015-01-15T15:16:00Z"/>
        </w:trPr>
        <w:tc>
          <w:tcPr>
            <w:tcW w:w="4644" w:type="dxa"/>
            <w:tcBorders>
              <w:top w:val="nil"/>
              <w:left w:val="nil"/>
              <w:bottom w:val="nil"/>
              <w:right w:val="nil"/>
            </w:tcBorders>
            <w:tcPrChange w:id="1991"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1992" w:author="localadmin" w:date="2015-01-15T15:16:00Z"/>
                <w:sz w:val="20"/>
              </w:rPr>
            </w:pPr>
            <w:ins w:id="1993" w:author="localadmin" w:date="2015-01-15T15:16:00Z">
              <w:r w:rsidRPr="00FD075B">
                <w:rPr>
                  <w:sz w:val="20"/>
                </w:rPr>
                <w:t xml:space="preserve">Bearded seal, </w:t>
              </w:r>
              <w:proofErr w:type="spellStart"/>
              <w:r w:rsidRPr="00FD075B">
                <w:rPr>
                  <w:i/>
                  <w:sz w:val="20"/>
                </w:rPr>
                <w:t>Erignathus</w:t>
              </w:r>
              <w:proofErr w:type="spellEnd"/>
              <w:r w:rsidRPr="00FD075B">
                <w:rPr>
                  <w:i/>
                  <w:sz w:val="20"/>
                </w:rPr>
                <w:t xml:space="preserve"> </w:t>
              </w:r>
              <w:proofErr w:type="spellStart"/>
              <w:r w:rsidRPr="00FD075B">
                <w:rPr>
                  <w:i/>
                  <w:sz w:val="20"/>
                </w:rPr>
                <w:t>barbatus</w:t>
              </w:r>
              <w:proofErr w:type="spellEnd"/>
            </w:ins>
          </w:p>
        </w:tc>
        <w:tc>
          <w:tcPr>
            <w:tcW w:w="3126" w:type="dxa"/>
            <w:tcBorders>
              <w:top w:val="nil"/>
              <w:left w:val="nil"/>
              <w:bottom w:val="nil"/>
              <w:right w:val="nil"/>
            </w:tcBorders>
            <w:tcPrChange w:id="1994" w:author="localadmin" w:date="2015-04-02T10:20:00Z">
              <w:tcPr>
                <w:tcW w:w="0" w:type="auto"/>
                <w:tcBorders>
                  <w:top w:val="nil"/>
                  <w:left w:val="nil"/>
                  <w:bottom w:val="nil"/>
                  <w:right w:val="nil"/>
                </w:tcBorders>
              </w:tcPr>
            </w:tcPrChange>
          </w:tcPr>
          <w:p w:rsidR="00FD075B" w:rsidRPr="00FD075B" w:rsidRDefault="006B3F6C" w:rsidP="00C01DD8">
            <w:pPr>
              <w:spacing w:line="360" w:lineRule="auto"/>
              <w:rPr>
                <w:ins w:id="1995" w:author="localadmin" w:date="2015-01-15T15:16:00Z"/>
                <w:color w:val="FF0000"/>
                <w:sz w:val="20"/>
              </w:rPr>
            </w:pPr>
            <w:ins w:id="1996" w:author="localadmin" w:date="2015-01-15T15:16:00Z">
              <w:r w:rsidRPr="00FD075B">
                <w:rPr>
                  <w:color w:val="FF0000"/>
                  <w:sz w:val="20"/>
                </w:rPr>
                <w:fldChar w:fldCharType="begin"/>
              </w:r>
              <w:r w:rsidR="00FD075B" w:rsidRPr="00FD075B">
                <w:rPr>
                  <w:color w:val="FF0000"/>
                  <w:sz w:val="20"/>
                </w:rPr>
                <w:instrText xml:space="preserve"> ADDIN EN.CITE &lt;EndNote&gt;&lt;Cite&gt;&lt;Author&gt;Davis&lt;/Author&gt;&lt;Year&gt;2008&lt;/Year&gt;&lt;RecNum&gt;2911&lt;/RecNum&gt;&lt;DisplayText&gt;[10]&lt;/DisplayText&gt;&lt;record&gt;&lt;rec-number&gt;2911&lt;/rec-number&gt;&lt;foreign-keys&gt;&lt;key app="EN" db-id="d5zr0exx1f5prwep2rapee0def9wa9t2peet"&gt;2911&lt;/key&gt;&lt;/foreign-keys&gt;&lt;ref-type name="Journal Article"&gt;17&lt;/ref-type&gt;&lt;contributors&gt;&lt;authors&gt;&lt;author&gt;Davis, C. S.&lt;/author&gt;&lt;author&gt;Stirling, I.&lt;/author&gt;&lt;author&gt;Strobeck, C.&lt;/author&gt;&lt;author&gt;Coltman, D. W.&lt;/author&gt;&lt;/authors&gt;&lt;/contributors&gt;&lt;titles&gt;&lt;title&gt;Population structure of ice-breeding seals&lt;/title&gt;&lt;secondary-title&gt;Molecular Ecology&lt;/secondary-title&gt;&lt;/titles&gt;&lt;periodical&gt;&lt;full-title&gt;Molecular Ecology&lt;/full-title&gt;&lt;/periodical&gt;&lt;dates&gt;&lt;year&gt;2008&lt;/year&gt;&lt;/dates&gt;&lt;urls&gt;&lt;/urls&gt;&lt;/record&gt;&lt;/Cite&gt;&lt;/EndNote&gt;</w:instrText>
              </w:r>
              <w:r w:rsidRPr="00FD075B">
                <w:rPr>
                  <w:color w:val="FF0000"/>
                  <w:sz w:val="20"/>
                </w:rPr>
                <w:fldChar w:fldCharType="separate"/>
              </w:r>
              <w:r w:rsidR="00FD075B" w:rsidRPr="00FD075B">
                <w:rPr>
                  <w:noProof/>
                  <w:color w:val="FF0000"/>
                  <w:sz w:val="20"/>
                </w:rPr>
                <w:t>[</w:t>
              </w:r>
            </w:ins>
            <w:r>
              <w:rPr>
                <w:noProof/>
                <w:color w:val="FF0000"/>
                <w:sz w:val="20"/>
              </w:rPr>
              <w:fldChar w:fldCharType="begin"/>
            </w:r>
            <w:r w:rsidR="00C01DD8">
              <w:rPr>
                <w:noProof/>
                <w:color w:val="FF0000"/>
                <w:sz w:val="20"/>
              </w:rPr>
              <w:instrText xml:space="preserve"> HYPERLINK  \l "_ENREF_10" \o "Davis, 2008 #2911" </w:instrText>
            </w:r>
            <w:r>
              <w:rPr>
                <w:noProof/>
                <w:color w:val="FF0000"/>
                <w:sz w:val="20"/>
              </w:rPr>
              <w:fldChar w:fldCharType="separate"/>
            </w:r>
            <w:ins w:id="1997" w:author="localadmin" w:date="2015-01-15T15:16:00Z">
              <w:r w:rsidR="00C01DD8" w:rsidRPr="00FD075B">
                <w:rPr>
                  <w:noProof/>
                  <w:color w:val="FF0000"/>
                  <w:sz w:val="20"/>
                </w:rPr>
                <w:t>10</w:t>
              </w:r>
            </w:ins>
            <w:r>
              <w:rPr>
                <w:noProof/>
                <w:color w:val="FF0000"/>
                <w:sz w:val="20"/>
              </w:rPr>
              <w:fldChar w:fldCharType="end"/>
            </w:r>
            <w:ins w:id="1998" w:author="localadmin" w:date="2015-01-15T15:16:00Z">
              <w:r w:rsidR="00FD075B" w:rsidRPr="00FD075B">
                <w:rPr>
                  <w:noProof/>
                  <w:color w:val="FF0000"/>
                  <w:sz w:val="20"/>
                </w:rPr>
                <w:t>]</w:t>
              </w:r>
              <w:r w:rsidRPr="00FD075B">
                <w:rPr>
                  <w:color w:val="FF0000"/>
                  <w:sz w:val="20"/>
                </w:rPr>
                <w:fldChar w:fldCharType="end"/>
              </w:r>
            </w:ins>
          </w:p>
        </w:tc>
        <w:tc>
          <w:tcPr>
            <w:tcW w:w="0" w:type="auto"/>
            <w:tcBorders>
              <w:top w:val="nil"/>
              <w:left w:val="nil"/>
              <w:bottom w:val="nil"/>
              <w:right w:val="nil"/>
            </w:tcBorders>
            <w:tcPrChange w:id="1999"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000" w:author="localadmin" w:date="2015-01-15T15:16:00Z"/>
                <w:sz w:val="20"/>
              </w:rPr>
            </w:pPr>
            <w:ins w:id="2001" w:author="localadmin" w:date="2015-01-15T15:16:00Z">
              <w:r w:rsidRPr="00FD075B">
                <w:rPr>
                  <w:sz w:val="20"/>
                </w:rPr>
                <w:t>119</w:t>
              </w:r>
            </w:ins>
          </w:p>
        </w:tc>
        <w:tc>
          <w:tcPr>
            <w:tcW w:w="0" w:type="auto"/>
            <w:tcBorders>
              <w:top w:val="nil"/>
              <w:left w:val="nil"/>
              <w:bottom w:val="nil"/>
              <w:right w:val="nil"/>
            </w:tcBorders>
            <w:tcPrChange w:id="2002"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003" w:author="localadmin" w:date="2015-01-15T15:16:00Z"/>
                <w:sz w:val="20"/>
              </w:rPr>
            </w:pPr>
            <w:ins w:id="2004" w:author="localadmin" w:date="2015-01-15T15:16:00Z">
              <w:r w:rsidRPr="00FD075B">
                <w:rPr>
                  <w:sz w:val="20"/>
                </w:rPr>
                <w:t>13</w:t>
              </w:r>
            </w:ins>
          </w:p>
        </w:tc>
        <w:tc>
          <w:tcPr>
            <w:tcW w:w="0" w:type="auto"/>
            <w:tcBorders>
              <w:top w:val="nil"/>
              <w:left w:val="nil"/>
              <w:bottom w:val="nil"/>
              <w:right w:val="nil"/>
            </w:tcBorders>
            <w:tcPrChange w:id="2005"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006" w:author="localadmin" w:date="2015-01-15T15:16:00Z"/>
                <w:sz w:val="20"/>
              </w:rPr>
            </w:pPr>
            <w:ins w:id="2007" w:author="localadmin" w:date="2015-01-15T15:16:00Z">
              <w:r w:rsidRPr="00FD075B">
                <w:rPr>
                  <w:sz w:val="20"/>
                </w:rPr>
                <w:t>10</w:t>
              </w:r>
            </w:ins>
          </w:p>
        </w:tc>
      </w:tr>
      <w:tr w:rsidR="00FD075B" w:rsidTr="00C01DD8">
        <w:trPr>
          <w:ins w:id="2008" w:author="localadmin" w:date="2015-01-15T15:16:00Z"/>
        </w:trPr>
        <w:tc>
          <w:tcPr>
            <w:tcW w:w="4644" w:type="dxa"/>
            <w:tcBorders>
              <w:top w:val="nil"/>
              <w:left w:val="nil"/>
              <w:bottom w:val="nil"/>
              <w:right w:val="nil"/>
            </w:tcBorders>
            <w:tcPrChange w:id="2009"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010" w:author="localadmin" w:date="2015-01-15T15:16:00Z"/>
                <w:sz w:val="20"/>
              </w:rPr>
            </w:pPr>
            <w:proofErr w:type="spellStart"/>
            <w:ins w:id="2011" w:author="localadmin" w:date="2015-01-15T15:16:00Z">
              <w:r w:rsidRPr="00FD075B">
                <w:rPr>
                  <w:sz w:val="20"/>
                </w:rPr>
                <w:t>Crabeater</w:t>
              </w:r>
              <w:proofErr w:type="spellEnd"/>
              <w:r w:rsidRPr="00FD075B">
                <w:rPr>
                  <w:sz w:val="20"/>
                </w:rPr>
                <w:t xml:space="preserve"> seal, </w:t>
              </w:r>
              <w:proofErr w:type="spellStart"/>
              <w:r w:rsidRPr="00FD075B">
                <w:rPr>
                  <w:i/>
                  <w:sz w:val="20"/>
                </w:rPr>
                <w:t>Lobodon</w:t>
              </w:r>
              <w:proofErr w:type="spellEnd"/>
              <w:r w:rsidRPr="00FD075B">
                <w:rPr>
                  <w:i/>
                  <w:sz w:val="20"/>
                </w:rPr>
                <w:t xml:space="preserve"> </w:t>
              </w:r>
              <w:proofErr w:type="spellStart"/>
              <w:r w:rsidRPr="00FD075B">
                <w:rPr>
                  <w:i/>
                  <w:sz w:val="20"/>
                </w:rPr>
                <w:t>carcinophagus</w:t>
              </w:r>
              <w:proofErr w:type="spellEnd"/>
            </w:ins>
          </w:p>
        </w:tc>
        <w:tc>
          <w:tcPr>
            <w:tcW w:w="3126" w:type="dxa"/>
            <w:tcBorders>
              <w:top w:val="nil"/>
              <w:left w:val="nil"/>
              <w:bottom w:val="nil"/>
              <w:right w:val="nil"/>
            </w:tcBorders>
            <w:tcPrChange w:id="2012" w:author="localadmin" w:date="2015-04-02T10:20:00Z">
              <w:tcPr>
                <w:tcW w:w="0" w:type="auto"/>
                <w:tcBorders>
                  <w:top w:val="nil"/>
                  <w:left w:val="nil"/>
                  <w:bottom w:val="nil"/>
                  <w:right w:val="nil"/>
                </w:tcBorders>
              </w:tcPr>
            </w:tcPrChange>
          </w:tcPr>
          <w:p w:rsidR="00FD075B" w:rsidRPr="00FD075B" w:rsidRDefault="006B3F6C" w:rsidP="00C01DD8">
            <w:pPr>
              <w:spacing w:line="360" w:lineRule="auto"/>
              <w:rPr>
                <w:ins w:id="2013" w:author="localadmin" w:date="2015-01-15T15:16:00Z"/>
                <w:color w:val="FF0000"/>
                <w:sz w:val="20"/>
              </w:rPr>
            </w:pPr>
            <w:ins w:id="2014" w:author="localadmin" w:date="2015-01-15T15:16:00Z">
              <w:r w:rsidRPr="00FD075B">
                <w:rPr>
                  <w:color w:val="FF0000"/>
                  <w:sz w:val="20"/>
                </w:rPr>
                <w:fldChar w:fldCharType="begin"/>
              </w:r>
              <w:r w:rsidR="00FD075B" w:rsidRPr="00FD075B">
                <w:rPr>
                  <w:color w:val="FF0000"/>
                  <w:sz w:val="20"/>
                </w:rPr>
                <w:instrText xml:space="preserve"> ADDIN EN.CITE &lt;EndNote&gt;&lt;Cite&gt;&lt;Author&gt;Davis&lt;/Author&gt;&lt;Year&gt;2008&lt;/Year&gt;&lt;RecNum&gt;2911&lt;/RecNum&gt;&lt;DisplayText&gt;[10]&lt;/DisplayText&gt;&lt;record&gt;&lt;rec-number&gt;2911&lt;/rec-number&gt;&lt;foreign-keys&gt;&lt;key app="EN" db-id="d5zr0exx1f5prwep2rapee0def9wa9t2peet"&gt;2911&lt;/key&gt;&lt;/foreign-keys&gt;&lt;ref-type name="Journal Article"&gt;17&lt;/ref-type&gt;&lt;contributors&gt;&lt;authors&gt;&lt;author&gt;Davis, C. S.&lt;/author&gt;&lt;author&gt;Stirling, I.&lt;/author&gt;&lt;author&gt;Strobeck, C.&lt;/author&gt;&lt;author&gt;Coltman, D. W.&lt;/author&gt;&lt;/authors&gt;&lt;/contributors&gt;&lt;titles&gt;&lt;title&gt;Population structure of ice-breeding seals&lt;/title&gt;&lt;secondary-title&gt;Molecular Ecology&lt;/secondary-title&gt;&lt;/titles&gt;&lt;periodical&gt;&lt;full-title&gt;Molecular Ecology&lt;/full-title&gt;&lt;/periodical&gt;&lt;dates&gt;&lt;year&gt;2008&lt;/year&gt;&lt;/dates&gt;&lt;urls&gt;&lt;/urls&gt;&lt;/record&gt;&lt;/Cite&gt;&lt;/EndNote&gt;</w:instrText>
              </w:r>
              <w:r w:rsidRPr="00FD075B">
                <w:rPr>
                  <w:color w:val="FF0000"/>
                  <w:sz w:val="20"/>
                </w:rPr>
                <w:fldChar w:fldCharType="separate"/>
              </w:r>
              <w:r w:rsidR="00FD075B" w:rsidRPr="00FD075B">
                <w:rPr>
                  <w:noProof/>
                  <w:color w:val="FF0000"/>
                  <w:sz w:val="20"/>
                </w:rPr>
                <w:t>[</w:t>
              </w:r>
            </w:ins>
            <w:r>
              <w:rPr>
                <w:noProof/>
                <w:color w:val="FF0000"/>
                <w:sz w:val="20"/>
              </w:rPr>
              <w:fldChar w:fldCharType="begin"/>
            </w:r>
            <w:r w:rsidR="00C01DD8">
              <w:rPr>
                <w:noProof/>
                <w:color w:val="FF0000"/>
                <w:sz w:val="20"/>
              </w:rPr>
              <w:instrText xml:space="preserve"> HYPERLINK  \l "_ENREF_10" \o "Davis, 2008 #2911" </w:instrText>
            </w:r>
            <w:r>
              <w:rPr>
                <w:noProof/>
                <w:color w:val="FF0000"/>
                <w:sz w:val="20"/>
              </w:rPr>
              <w:fldChar w:fldCharType="separate"/>
            </w:r>
            <w:ins w:id="2015" w:author="localadmin" w:date="2015-01-15T15:16:00Z">
              <w:r w:rsidR="00C01DD8" w:rsidRPr="00FD075B">
                <w:rPr>
                  <w:noProof/>
                  <w:color w:val="FF0000"/>
                  <w:sz w:val="20"/>
                </w:rPr>
                <w:t>10</w:t>
              </w:r>
            </w:ins>
            <w:r>
              <w:rPr>
                <w:noProof/>
                <w:color w:val="FF0000"/>
                <w:sz w:val="20"/>
              </w:rPr>
              <w:fldChar w:fldCharType="end"/>
            </w:r>
            <w:ins w:id="2016" w:author="localadmin" w:date="2015-01-15T15:16:00Z">
              <w:r w:rsidR="00FD075B" w:rsidRPr="00FD075B">
                <w:rPr>
                  <w:noProof/>
                  <w:color w:val="FF0000"/>
                  <w:sz w:val="20"/>
                </w:rPr>
                <w:t>]</w:t>
              </w:r>
              <w:r w:rsidRPr="00FD075B">
                <w:rPr>
                  <w:color w:val="FF0000"/>
                  <w:sz w:val="20"/>
                </w:rPr>
                <w:fldChar w:fldCharType="end"/>
              </w:r>
            </w:ins>
          </w:p>
        </w:tc>
        <w:tc>
          <w:tcPr>
            <w:tcW w:w="0" w:type="auto"/>
            <w:tcBorders>
              <w:top w:val="nil"/>
              <w:left w:val="nil"/>
              <w:bottom w:val="nil"/>
              <w:right w:val="nil"/>
            </w:tcBorders>
            <w:tcPrChange w:id="2017"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018" w:author="localadmin" w:date="2015-01-15T15:16:00Z"/>
                <w:sz w:val="20"/>
              </w:rPr>
            </w:pPr>
            <w:ins w:id="2019" w:author="localadmin" w:date="2015-01-15T15:16:00Z">
              <w:r w:rsidRPr="00FD075B">
                <w:rPr>
                  <w:sz w:val="20"/>
                </w:rPr>
                <w:t>303</w:t>
              </w:r>
            </w:ins>
          </w:p>
        </w:tc>
        <w:tc>
          <w:tcPr>
            <w:tcW w:w="0" w:type="auto"/>
            <w:tcBorders>
              <w:top w:val="nil"/>
              <w:left w:val="nil"/>
              <w:bottom w:val="nil"/>
              <w:right w:val="nil"/>
            </w:tcBorders>
            <w:tcPrChange w:id="2020"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021" w:author="localadmin" w:date="2015-01-15T15:16:00Z"/>
                <w:sz w:val="20"/>
              </w:rPr>
            </w:pPr>
            <w:ins w:id="2022" w:author="localadmin" w:date="2015-01-15T15:16:00Z">
              <w:r w:rsidRPr="00FD075B">
                <w:rPr>
                  <w:sz w:val="20"/>
                </w:rPr>
                <w:t>9</w:t>
              </w:r>
            </w:ins>
          </w:p>
        </w:tc>
        <w:tc>
          <w:tcPr>
            <w:tcW w:w="0" w:type="auto"/>
            <w:tcBorders>
              <w:top w:val="nil"/>
              <w:left w:val="nil"/>
              <w:bottom w:val="nil"/>
              <w:right w:val="nil"/>
            </w:tcBorders>
            <w:tcPrChange w:id="2023"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024" w:author="localadmin" w:date="2015-01-15T15:16:00Z"/>
                <w:sz w:val="20"/>
              </w:rPr>
            </w:pPr>
            <w:ins w:id="2025" w:author="localadmin" w:date="2015-01-15T15:16:00Z">
              <w:r w:rsidRPr="00FD075B">
                <w:rPr>
                  <w:sz w:val="20"/>
                </w:rPr>
                <w:t>9</w:t>
              </w:r>
            </w:ins>
          </w:p>
        </w:tc>
      </w:tr>
      <w:tr w:rsidR="00FD075B" w:rsidTr="00C01DD8">
        <w:trPr>
          <w:ins w:id="2026" w:author="localadmin" w:date="2015-01-15T15:16:00Z"/>
        </w:trPr>
        <w:tc>
          <w:tcPr>
            <w:tcW w:w="4644" w:type="dxa"/>
            <w:tcBorders>
              <w:top w:val="nil"/>
              <w:left w:val="nil"/>
              <w:bottom w:val="nil"/>
              <w:right w:val="nil"/>
            </w:tcBorders>
            <w:tcPrChange w:id="2027"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028" w:author="localadmin" w:date="2015-01-15T15:16:00Z"/>
                <w:sz w:val="20"/>
              </w:rPr>
            </w:pPr>
            <w:ins w:id="2029" w:author="localadmin" w:date="2015-01-15T15:16:00Z">
              <w:r w:rsidRPr="00FD075B">
                <w:rPr>
                  <w:sz w:val="20"/>
                </w:rPr>
                <w:t xml:space="preserve">Leopard seal, </w:t>
              </w:r>
              <w:proofErr w:type="spellStart"/>
              <w:r w:rsidRPr="00FD075B">
                <w:rPr>
                  <w:i/>
                  <w:sz w:val="20"/>
                </w:rPr>
                <w:t>Hydrurga</w:t>
              </w:r>
              <w:proofErr w:type="spellEnd"/>
              <w:r w:rsidRPr="00FD075B">
                <w:rPr>
                  <w:i/>
                  <w:sz w:val="20"/>
                </w:rPr>
                <w:t xml:space="preserve"> </w:t>
              </w:r>
              <w:proofErr w:type="spellStart"/>
              <w:r w:rsidRPr="00FD075B">
                <w:rPr>
                  <w:i/>
                  <w:sz w:val="20"/>
                </w:rPr>
                <w:t>leptonyx</w:t>
              </w:r>
              <w:proofErr w:type="spellEnd"/>
            </w:ins>
          </w:p>
        </w:tc>
        <w:tc>
          <w:tcPr>
            <w:tcW w:w="3126" w:type="dxa"/>
            <w:tcBorders>
              <w:top w:val="nil"/>
              <w:left w:val="nil"/>
              <w:bottom w:val="nil"/>
              <w:right w:val="nil"/>
            </w:tcBorders>
            <w:tcPrChange w:id="2030" w:author="localadmin" w:date="2015-04-02T10:20:00Z">
              <w:tcPr>
                <w:tcW w:w="0" w:type="auto"/>
                <w:tcBorders>
                  <w:top w:val="nil"/>
                  <w:left w:val="nil"/>
                  <w:bottom w:val="nil"/>
                  <w:right w:val="nil"/>
                </w:tcBorders>
              </w:tcPr>
            </w:tcPrChange>
          </w:tcPr>
          <w:p w:rsidR="00FD075B" w:rsidRPr="00FD075B" w:rsidRDefault="006B3F6C" w:rsidP="00C01DD8">
            <w:pPr>
              <w:spacing w:line="360" w:lineRule="auto"/>
              <w:rPr>
                <w:ins w:id="2031" w:author="localadmin" w:date="2015-01-15T15:16:00Z"/>
                <w:color w:val="FF0000"/>
                <w:sz w:val="20"/>
              </w:rPr>
            </w:pPr>
            <w:ins w:id="2032" w:author="localadmin" w:date="2015-01-15T15:16:00Z">
              <w:r w:rsidRPr="00FD075B">
                <w:rPr>
                  <w:color w:val="FF0000"/>
                  <w:sz w:val="20"/>
                </w:rPr>
                <w:fldChar w:fldCharType="begin"/>
              </w:r>
              <w:r w:rsidR="00FD075B" w:rsidRPr="00FD075B">
                <w:rPr>
                  <w:color w:val="FF0000"/>
                  <w:sz w:val="20"/>
                </w:rPr>
                <w:instrText xml:space="preserve"> ADDIN EN.CITE &lt;EndNote&gt;&lt;Cite&gt;&lt;Author&gt;Davis&lt;/Author&gt;&lt;Year&gt;2008&lt;/Year&gt;&lt;RecNum&gt;2911&lt;/RecNum&gt;&lt;DisplayText&gt;[10]&lt;/DisplayText&gt;&lt;record&gt;&lt;rec-number&gt;2911&lt;/rec-number&gt;&lt;foreign-keys&gt;&lt;key app="EN" db-id="d5zr0exx1f5prwep2rapee0def9wa9t2peet"&gt;2911&lt;/key&gt;&lt;/foreign-keys&gt;&lt;ref-type name="Journal Article"&gt;17&lt;/ref-type&gt;&lt;contributors&gt;&lt;authors&gt;&lt;author&gt;Davis, C. S.&lt;/author&gt;&lt;author&gt;Stirling, I.&lt;/author&gt;&lt;author&gt;Strobeck, C.&lt;/author&gt;&lt;author&gt;Coltman, D. W.&lt;/author&gt;&lt;/authors&gt;&lt;/contributors&gt;&lt;titles&gt;&lt;title&gt;Population structure of ice-breeding seals&lt;/title&gt;&lt;secondary-title&gt;Molecular Ecology&lt;/secondary-title&gt;&lt;/titles&gt;&lt;periodical&gt;&lt;full-title&gt;Molecular Ecology&lt;/full-title&gt;&lt;/periodical&gt;&lt;dates&gt;&lt;year&gt;2008&lt;/year&gt;&lt;/dates&gt;&lt;urls&gt;&lt;/urls&gt;&lt;/record&gt;&lt;/Cite&gt;&lt;/EndNote&gt;</w:instrText>
              </w:r>
              <w:r w:rsidRPr="00FD075B">
                <w:rPr>
                  <w:color w:val="FF0000"/>
                  <w:sz w:val="20"/>
                </w:rPr>
                <w:fldChar w:fldCharType="separate"/>
              </w:r>
              <w:r w:rsidR="00FD075B" w:rsidRPr="00FD075B">
                <w:rPr>
                  <w:noProof/>
                  <w:color w:val="FF0000"/>
                  <w:sz w:val="20"/>
                </w:rPr>
                <w:t>[</w:t>
              </w:r>
            </w:ins>
            <w:r>
              <w:rPr>
                <w:noProof/>
                <w:color w:val="FF0000"/>
                <w:sz w:val="20"/>
              </w:rPr>
              <w:fldChar w:fldCharType="begin"/>
            </w:r>
            <w:r w:rsidR="00C01DD8">
              <w:rPr>
                <w:noProof/>
                <w:color w:val="FF0000"/>
                <w:sz w:val="20"/>
              </w:rPr>
              <w:instrText xml:space="preserve"> HYPERLINK  \l "_ENREF_10" \o "Davis, 2008 #2911" </w:instrText>
            </w:r>
            <w:r>
              <w:rPr>
                <w:noProof/>
                <w:color w:val="FF0000"/>
                <w:sz w:val="20"/>
              </w:rPr>
              <w:fldChar w:fldCharType="separate"/>
            </w:r>
            <w:ins w:id="2033" w:author="localadmin" w:date="2015-01-15T15:16:00Z">
              <w:r w:rsidR="00C01DD8" w:rsidRPr="00FD075B">
                <w:rPr>
                  <w:noProof/>
                  <w:color w:val="FF0000"/>
                  <w:sz w:val="20"/>
                </w:rPr>
                <w:t>10</w:t>
              </w:r>
            </w:ins>
            <w:r>
              <w:rPr>
                <w:noProof/>
                <w:color w:val="FF0000"/>
                <w:sz w:val="20"/>
              </w:rPr>
              <w:fldChar w:fldCharType="end"/>
            </w:r>
            <w:ins w:id="2034" w:author="localadmin" w:date="2015-01-15T15:16:00Z">
              <w:r w:rsidR="00FD075B" w:rsidRPr="00FD075B">
                <w:rPr>
                  <w:noProof/>
                  <w:color w:val="FF0000"/>
                  <w:sz w:val="20"/>
                </w:rPr>
                <w:t>]</w:t>
              </w:r>
              <w:r w:rsidRPr="00FD075B">
                <w:rPr>
                  <w:color w:val="FF0000"/>
                  <w:sz w:val="20"/>
                </w:rPr>
                <w:fldChar w:fldCharType="end"/>
              </w:r>
            </w:ins>
          </w:p>
        </w:tc>
        <w:tc>
          <w:tcPr>
            <w:tcW w:w="0" w:type="auto"/>
            <w:tcBorders>
              <w:top w:val="nil"/>
              <w:left w:val="nil"/>
              <w:bottom w:val="nil"/>
              <w:right w:val="nil"/>
            </w:tcBorders>
            <w:tcPrChange w:id="2035"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036" w:author="localadmin" w:date="2015-01-15T15:16:00Z"/>
                <w:sz w:val="20"/>
              </w:rPr>
            </w:pPr>
            <w:ins w:id="2037" w:author="localadmin" w:date="2015-01-15T15:16:00Z">
              <w:r w:rsidRPr="00FD075B">
                <w:rPr>
                  <w:sz w:val="20"/>
                </w:rPr>
                <w:t>150</w:t>
              </w:r>
            </w:ins>
          </w:p>
        </w:tc>
        <w:tc>
          <w:tcPr>
            <w:tcW w:w="0" w:type="auto"/>
            <w:tcBorders>
              <w:top w:val="nil"/>
              <w:left w:val="nil"/>
              <w:bottom w:val="nil"/>
              <w:right w:val="nil"/>
            </w:tcBorders>
            <w:tcPrChange w:id="2038"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039" w:author="localadmin" w:date="2015-01-15T15:16:00Z"/>
                <w:sz w:val="20"/>
              </w:rPr>
            </w:pPr>
            <w:ins w:id="2040" w:author="localadmin" w:date="2015-01-15T15:16:00Z">
              <w:r w:rsidRPr="00FD075B">
                <w:rPr>
                  <w:sz w:val="20"/>
                </w:rPr>
                <w:t>14</w:t>
              </w:r>
            </w:ins>
          </w:p>
        </w:tc>
        <w:tc>
          <w:tcPr>
            <w:tcW w:w="0" w:type="auto"/>
            <w:tcBorders>
              <w:top w:val="nil"/>
              <w:left w:val="nil"/>
              <w:bottom w:val="nil"/>
              <w:right w:val="nil"/>
            </w:tcBorders>
            <w:tcPrChange w:id="2041"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042" w:author="localadmin" w:date="2015-01-15T15:16:00Z"/>
                <w:sz w:val="20"/>
              </w:rPr>
            </w:pPr>
            <w:ins w:id="2043" w:author="localadmin" w:date="2015-01-15T15:16:00Z">
              <w:r w:rsidRPr="00FD075B">
                <w:rPr>
                  <w:sz w:val="20"/>
                </w:rPr>
                <w:t>12</w:t>
              </w:r>
            </w:ins>
          </w:p>
        </w:tc>
      </w:tr>
      <w:tr w:rsidR="00FD075B" w:rsidTr="00C01DD8">
        <w:trPr>
          <w:ins w:id="2044" w:author="localadmin" w:date="2015-01-15T15:16:00Z"/>
        </w:trPr>
        <w:tc>
          <w:tcPr>
            <w:tcW w:w="4644" w:type="dxa"/>
            <w:tcBorders>
              <w:top w:val="nil"/>
              <w:left w:val="nil"/>
              <w:bottom w:val="nil"/>
              <w:right w:val="nil"/>
            </w:tcBorders>
            <w:tcPrChange w:id="2045"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046" w:author="localadmin" w:date="2015-01-15T15:16:00Z"/>
                <w:sz w:val="20"/>
              </w:rPr>
            </w:pPr>
            <w:ins w:id="2047" w:author="localadmin" w:date="2015-01-15T15:16:00Z">
              <w:r w:rsidRPr="00FD075B">
                <w:rPr>
                  <w:sz w:val="20"/>
                </w:rPr>
                <w:t xml:space="preserve">Arctic ringed seal, </w:t>
              </w:r>
              <w:proofErr w:type="spellStart"/>
              <w:r w:rsidRPr="00FD075B">
                <w:rPr>
                  <w:i/>
                  <w:sz w:val="20"/>
                </w:rPr>
                <w:t>Phoca</w:t>
              </w:r>
              <w:proofErr w:type="spellEnd"/>
              <w:r w:rsidRPr="00FD075B">
                <w:rPr>
                  <w:i/>
                  <w:sz w:val="20"/>
                </w:rPr>
                <w:t xml:space="preserve"> </w:t>
              </w:r>
              <w:proofErr w:type="spellStart"/>
              <w:r w:rsidRPr="00FD075B">
                <w:rPr>
                  <w:i/>
                  <w:sz w:val="20"/>
                </w:rPr>
                <w:t>hispida</w:t>
              </w:r>
              <w:proofErr w:type="spellEnd"/>
            </w:ins>
          </w:p>
        </w:tc>
        <w:tc>
          <w:tcPr>
            <w:tcW w:w="3126" w:type="dxa"/>
            <w:tcBorders>
              <w:top w:val="nil"/>
              <w:left w:val="nil"/>
              <w:bottom w:val="nil"/>
              <w:right w:val="nil"/>
            </w:tcBorders>
            <w:tcPrChange w:id="2048" w:author="localadmin" w:date="2015-04-02T10:20:00Z">
              <w:tcPr>
                <w:tcW w:w="0" w:type="auto"/>
                <w:tcBorders>
                  <w:top w:val="nil"/>
                  <w:left w:val="nil"/>
                  <w:bottom w:val="nil"/>
                  <w:right w:val="nil"/>
                </w:tcBorders>
              </w:tcPr>
            </w:tcPrChange>
          </w:tcPr>
          <w:p w:rsidR="00FD075B" w:rsidRPr="00FD075B" w:rsidRDefault="006B3F6C" w:rsidP="00C01DD8">
            <w:pPr>
              <w:spacing w:line="360" w:lineRule="auto"/>
              <w:rPr>
                <w:ins w:id="2049" w:author="localadmin" w:date="2015-01-15T15:16:00Z"/>
                <w:color w:val="FF0000"/>
                <w:sz w:val="20"/>
              </w:rPr>
            </w:pPr>
            <w:ins w:id="2050" w:author="localadmin" w:date="2015-01-15T15:16:00Z">
              <w:r w:rsidRPr="00FD075B">
                <w:rPr>
                  <w:color w:val="FF0000"/>
                  <w:sz w:val="20"/>
                </w:rPr>
                <w:fldChar w:fldCharType="begin"/>
              </w:r>
              <w:r w:rsidR="00FD075B" w:rsidRPr="00FD075B">
                <w:rPr>
                  <w:color w:val="FF0000"/>
                  <w:sz w:val="20"/>
                </w:rPr>
                <w:instrText xml:space="preserve"> ADDIN EN.CITE &lt;EndNote&gt;&lt;Cite&gt;&lt;Author&gt;Davis&lt;/Author&gt;&lt;Year&gt;2008&lt;/Year&gt;&lt;RecNum&gt;2911&lt;/RecNum&gt;&lt;DisplayText&gt;[10]&lt;/DisplayText&gt;&lt;record&gt;&lt;rec-number&gt;2911&lt;/rec-number&gt;&lt;foreign-keys&gt;&lt;key app="EN" db-id="d5zr0exx1f5prwep2rapee0def9wa9t2peet"&gt;2911&lt;/key&gt;&lt;/foreign-keys&gt;&lt;ref-type name="Journal Article"&gt;17&lt;/ref-type&gt;&lt;contributors&gt;&lt;authors&gt;&lt;author&gt;Davis, C. S.&lt;/author&gt;&lt;author&gt;Stirling, I.&lt;/author&gt;&lt;author&gt;Strobeck, C.&lt;/author&gt;&lt;author&gt;Coltman, D. W.&lt;/author&gt;&lt;/authors&gt;&lt;/contributors&gt;&lt;titles&gt;&lt;title&gt;Population structure of ice-breeding seals&lt;/title&gt;&lt;secondary-title&gt;Molecular Ecology&lt;/secondary-title&gt;&lt;/titles&gt;&lt;periodical&gt;&lt;full-title&gt;Molecular Ecology&lt;/full-title&gt;&lt;/periodical&gt;&lt;dates&gt;&lt;year&gt;2008&lt;/year&gt;&lt;/dates&gt;&lt;urls&gt;&lt;/urls&gt;&lt;/record&gt;&lt;/Cite&gt;&lt;/EndNote&gt;</w:instrText>
              </w:r>
              <w:r w:rsidRPr="00FD075B">
                <w:rPr>
                  <w:color w:val="FF0000"/>
                  <w:sz w:val="20"/>
                </w:rPr>
                <w:fldChar w:fldCharType="separate"/>
              </w:r>
              <w:r w:rsidR="00FD075B" w:rsidRPr="00FD075B">
                <w:rPr>
                  <w:noProof/>
                  <w:color w:val="FF0000"/>
                  <w:sz w:val="20"/>
                </w:rPr>
                <w:t>[</w:t>
              </w:r>
            </w:ins>
            <w:r>
              <w:rPr>
                <w:noProof/>
                <w:color w:val="FF0000"/>
                <w:sz w:val="20"/>
              </w:rPr>
              <w:fldChar w:fldCharType="begin"/>
            </w:r>
            <w:r w:rsidR="00C01DD8">
              <w:rPr>
                <w:noProof/>
                <w:color w:val="FF0000"/>
                <w:sz w:val="20"/>
              </w:rPr>
              <w:instrText xml:space="preserve"> HYPERLINK  \l "_ENREF_10" \o "Davis, 2008 #2911" </w:instrText>
            </w:r>
            <w:r>
              <w:rPr>
                <w:noProof/>
                <w:color w:val="FF0000"/>
                <w:sz w:val="20"/>
              </w:rPr>
              <w:fldChar w:fldCharType="separate"/>
            </w:r>
            <w:ins w:id="2051" w:author="localadmin" w:date="2015-01-15T15:16:00Z">
              <w:r w:rsidR="00C01DD8" w:rsidRPr="00FD075B">
                <w:rPr>
                  <w:noProof/>
                  <w:color w:val="FF0000"/>
                  <w:sz w:val="20"/>
                </w:rPr>
                <w:t>10</w:t>
              </w:r>
            </w:ins>
            <w:r>
              <w:rPr>
                <w:noProof/>
                <w:color w:val="FF0000"/>
                <w:sz w:val="20"/>
              </w:rPr>
              <w:fldChar w:fldCharType="end"/>
            </w:r>
            <w:ins w:id="2052" w:author="localadmin" w:date="2015-01-15T15:16:00Z">
              <w:r w:rsidR="00FD075B" w:rsidRPr="00FD075B">
                <w:rPr>
                  <w:noProof/>
                  <w:color w:val="FF0000"/>
                  <w:sz w:val="20"/>
                </w:rPr>
                <w:t>]</w:t>
              </w:r>
              <w:r w:rsidRPr="00FD075B">
                <w:rPr>
                  <w:color w:val="FF0000"/>
                  <w:sz w:val="20"/>
                </w:rPr>
                <w:fldChar w:fldCharType="end"/>
              </w:r>
            </w:ins>
          </w:p>
        </w:tc>
        <w:tc>
          <w:tcPr>
            <w:tcW w:w="0" w:type="auto"/>
            <w:tcBorders>
              <w:top w:val="nil"/>
              <w:left w:val="nil"/>
              <w:bottom w:val="nil"/>
              <w:right w:val="nil"/>
            </w:tcBorders>
            <w:tcPrChange w:id="2053"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054" w:author="localadmin" w:date="2015-01-15T15:16:00Z"/>
                <w:sz w:val="20"/>
              </w:rPr>
            </w:pPr>
            <w:ins w:id="2055" w:author="localadmin" w:date="2015-01-15T15:16:00Z">
              <w:r w:rsidRPr="00FD075B">
                <w:rPr>
                  <w:sz w:val="20"/>
                </w:rPr>
                <w:t>303</w:t>
              </w:r>
            </w:ins>
          </w:p>
        </w:tc>
        <w:tc>
          <w:tcPr>
            <w:tcW w:w="0" w:type="auto"/>
            <w:tcBorders>
              <w:top w:val="nil"/>
              <w:left w:val="nil"/>
              <w:bottom w:val="nil"/>
              <w:right w:val="nil"/>
            </w:tcBorders>
            <w:tcPrChange w:id="2056"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057" w:author="localadmin" w:date="2015-01-15T15:16:00Z"/>
                <w:sz w:val="20"/>
              </w:rPr>
            </w:pPr>
            <w:ins w:id="2058" w:author="localadmin" w:date="2015-01-15T15:16:00Z">
              <w:r w:rsidRPr="00FD075B">
                <w:rPr>
                  <w:sz w:val="20"/>
                </w:rPr>
                <w:t>10</w:t>
              </w:r>
            </w:ins>
          </w:p>
        </w:tc>
        <w:tc>
          <w:tcPr>
            <w:tcW w:w="0" w:type="auto"/>
            <w:tcBorders>
              <w:top w:val="nil"/>
              <w:left w:val="nil"/>
              <w:bottom w:val="nil"/>
              <w:right w:val="nil"/>
            </w:tcBorders>
            <w:tcPrChange w:id="2059"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060" w:author="localadmin" w:date="2015-01-15T15:16:00Z"/>
                <w:sz w:val="20"/>
              </w:rPr>
            </w:pPr>
            <w:ins w:id="2061" w:author="localadmin" w:date="2015-01-15T15:16:00Z">
              <w:r w:rsidRPr="00FD075B">
                <w:rPr>
                  <w:sz w:val="20"/>
                </w:rPr>
                <w:t>10</w:t>
              </w:r>
            </w:ins>
          </w:p>
        </w:tc>
      </w:tr>
      <w:tr w:rsidR="00FD075B" w:rsidTr="00C01DD8">
        <w:trPr>
          <w:ins w:id="2062" w:author="localadmin" w:date="2015-01-15T15:16:00Z"/>
        </w:trPr>
        <w:tc>
          <w:tcPr>
            <w:tcW w:w="4644" w:type="dxa"/>
            <w:tcBorders>
              <w:top w:val="nil"/>
              <w:left w:val="nil"/>
              <w:bottom w:val="nil"/>
              <w:right w:val="nil"/>
            </w:tcBorders>
            <w:tcPrChange w:id="2063"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064" w:author="localadmin" w:date="2015-01-15T15:16:00Z"/>
                <w:sz w:val="20"/>
              </w:rPr>
            </w:pPr>
            <w:ins w:id="2065" w:author="localadmin" w:date="2015-01-15T15:16:00Z">
              <w:r w:rsidRPr="00FD075B">
                <w:rPr>
                  <w:sz w:val="20"/>
                </w:rPr>
                <w:t xml:space="preserve">Ross Seal, </w:t>
              </w:r>
              <w:proofErr w:type="spellStart"/>
              <w:r w:rsidRPr="00FD075B">
                <w:rPr>
                  <w:i/>
                  <w:sz w:val="20"/>
                </w:rPr>
                <w:t>Ommatophoca</w:t>
              </w:r>
              <w:proofErr w:type="spellEnd"/>
              <w:r w:rsidRPr="00FD075B">
                <w:rPr>
                  <w:i/>
                  <w:sz w:val="20"/>
                </w:rPr>
                <w:t xml:space="preserve"> </w:t>
              </w:r>
              <w:proofErr w:type="spellStart"/>
              <w:r w:rsidRPr="00FD075B">
                <w:rPr>
                  <w:i/>
                  <w:sz w:val="20"/>
                </w:rPr>
                <w:t>rossi</w:t>
              </w:r>
              <w:proofErr w:type="spellEnd"/>
            </w:ins>
          </w:p>
        </w:tc>
        <w:tc>
          <w:tcPr>
            <w:tcW w:w="3126" w:type="dxa"/>
            <w:tcBorders>
              <w:top w:val="nil"/>
              <w:left w:val="nil"/>
              <w:bottom w:val="nil"/>
              <w:right w:val="nil"/>
            </w:tcBorders>
            <w:tcPrChange w:id="2066" w:author="localadmin" w:date="2015-04-02T10:20:00Z">
              <w:tcPr>
                <w:tcW w:w="0" w:type="auto"/>
                <w:tcBorders>
                  <w:top w:val="nil"/>
                  <w:left w:val="nil"/>
                  <w:bottom w:val="nil"/>
                  <w:right w:val="nil"/>
                </w:tcBorders>
              </w:tcPr>
            </w:tcPrChange>
          </w:tcPr>
          <w:p w:rsidR="00FD075B" w:rsidRPr="00FD075B" w:rsidRDefault="006B3F6C" w:rsidP="00C01DD8">
            <w:pPr>
              <w:spacing w:line="360" w:lineRule="auto"/>
              <w:rPr>
                <w:ins w:id="2067" w:author="localadmin" w:date="2015-01-15T15:16:00Z"/>
                <w:color w:val="FF0000"/>
                <w:sz w:val="20"/>
              </w:rPr>
            </w:pPr>
            <w:ins w:id="2068" w:author="localadmin" w:date="2015-01-15T15:16:00Z">
              <w:r w:rsidRPr="00FD075B">
                <w:rPr>
                  <w:color w:val="FF0000"/>
                  <w:sz w:val="20"/>
                </w:rPr>
                <w:fldChar w:fldCharType="begin"/>
              </w:r>
              <w:r w:rsidR="00FD075B" w:rsidRPr="00FD075B">
                <w:rPr>
                  <w:color w:val="FF0000"/>
                  <w:sz w:val="20"/>
                </w:rPr>
                <w:instrText xml:space="preserve"> ADDIN EN.CITE &lt;EndNote&gt;&lt;Cite&gt;&lt;Author&gt;Davis&lt;/Author&gt;&lt;Year&gt;2008&lt;/Year&gt;&lt;RecNum&gt;2911&lt;/RecNum&gt;&lt;DisplayText&gt;[10]&lt;/DisplayText&gt;&lt;record&gt;&lt;rec-number&gt;2911&lt;/rec-number&gt;&lt;foreign-keys&gt;&lt;key app="EN" db-id="d5zr0exx1f5prwep2rapee0def9wa9t2peet"&gt;2911&lt;/key&gt;&lt;/foreign-keys&gt;&lt;ref-type name="Journal Article"&gt;17&lt;/ref-type&gt;&lt;contributors&gt;&lt;authors&gt;&lt;author&gt;Davis, C. S.&lt;/author&gt;&lt;author&gt;Stirling, I.&lt;/author&gt;&lt;author&gt;Strobeck, C.&lt;/author&gt;&lt;author&gt;Coltman, D. W.&lt;/author&gt;&lt;/authors&gt;&lt;/contributors&gt;&lt;titles&gt;&lt;title&gt;Population structure of ice-breeding seals&lt;/title&gt;&lt;secondary-title&gt;Molecular Ecology&lt;/secondary-title&gt;&lt;/titles&gt;&lt;periodical&gt;&lt;full-title&gt;Molecular Ecology&lt;/full-title&gt;&lt;/periodical&gt;&lt;dates&gt;&lt;year&gt;2008&lt;/year&gt;&lt;/dates&gt;&lt;urls&gt;&lt;/urls&gt;&lt;/record&gt;&lt;/Cite&gt;&lt;/EndNote&gt;</w:instrText>
              </w:r>
              <w:r w:rsidRPr="00FD075B">
                <w:rPr>
                  <w:color w:val="FF0000"/>
                  <w:sz w:val="20"/>
                </w:rPr>
                <w:fldChar w:fldCharType="separate"/>
              </w:r>
              <w:r w:rsidR="00FD075B" w:rsidRPr="00FD075B">
                <w:rPr>
                  <w:noProof/>
                  <w:color w:val="FF0000"/>
                  <w:sz w:val="20"/>
                </w:rPr>
                <w:t>[</w:t>
              </w:r>
            </w:ins>
            <w:r>
              <w:rPr>
                <w:noProof/>
                <w:color w:val="FF0000"/>
                <w:sz w:val="20"/>
              </w:rPr>
              <w:fldChar w:fldCharType="begin"/>
            </w:r>
            <w:r w:rsidR="00C01DD8">
              <w:rPr>
                <w:noProof/>
                <w:color w:val="FF0000"/>
                <w:sz w:val="20"/>
              </w:rPr>
              <w:instrText xml:space="preserve"> HYPERLINK  \l "_ENREF_10" \o "Davis, 2008 #2911" </w:instrText>
            </w:r>
            <w:r>
              <w:rPr>
                <w:noProof/>
                <w:color w:val="FF0000"/>
                <w:sz w:val="20"/>
              </w:rPr>
              <w:fldChar w:fldCharType="separate"/>
            </w:r>
            <w:ins w:id="2069" w:author="localadmin" w:date="2015-01-15T15:16:00Z">
              <w:r w:rsidR="00C01DD8" w:rsidRPr="00FD075B">
                <w:rPr>
                  <w:noProof/>
                  <w:color w:val="FF0000"/>
                  <w:sz w:val="20"/>
                </w:rPr>
                <w:t>10</w:t>
              </w:r>
            </w:ins>
            <w:r>
              <w:rPr>
                <w:noProof/>
                <w:color w:val="FF0000"/>
                <w:sz w:val="20"/>
              </w:rPr>
              <w:fldChar w:fldCharType="end"/>
            </w:r>
            <w:ins w:id="2070" w:author="localadmin" w:date="2015-01-15T15:16:00Z">
              <w:r w:rsidR="00FD075B" w:rsidRPr="00FD075B">
                <w:rPr>
                  <w:noProof/>
                  <w:color w:val="FF0000"/>
                  <w:sz w:val="20"/>
                </w:rPr>
                <w:t>]</w:t>
              </w:r>
              <w:r w:rsidRPr="00FD075B">
                <w:rPr>
                  <w:color w:val="FF0000"/>
                  <w:sz w:val="20"/>
                </w:rPr>
                <w:fldChar w:fldCharType="end"/>
              </w:r>
            </w:ins>
          </w:p>
        </w:tc>
        <w:tc>
          <w:tcPr>
            <w:tcW w:w="0" w:type="auto"/>
            <w:tcBorders>
              <w:top w:val="nil"/>
              <w:left w:val="nil"/>
              <w:bottom w:val="nil"/>
              <w:right w:val="nil"/>
            </w:tcBorders>
            <w:tcPrChange w:id="2071"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072" w:author="localadmin" w:date="2015-01-15T15:16:00Z"/>
                <w:sz w:val="20"/>
              </w:rPr>
            </w:pPr>
            <w:ins w:id="2073" w:author="localadmin" w:date="2015-01-15T15:16:00Z">
              <w:r w:rsidRPr="00FD075B">
                <w:rPr>
                  <w:sz w:val="20"/>
                </w:rPr>
                <w:t>90</w:t>
              </w:r>
            </w:ins>
          </w:p>
        </w:tc>
        <w:tc>
          <w:tcPr>
            <w:tcW w:w="0" w:type="auto"/>
            <w:tcBorders>
              <w:top w:val="nil"/>
              <w:left w:val="nil"/>
              <w:bottom w:val="nil"/>
              <w:right w:val="nil"/>
            </w:tcBorders>
            <w:tcPrChange w:id="2074"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075" w:author="localadmin" w:date="2015-01-15T15:16:00Z"/>
                <w:sz w:val="20"/>
              </w:rPr>
            </w:pPr>
            <w:ins w:id="2076" w:author="localadmin" w:date="2015-01-15T15:16:00Z">
              <w:r w:rsidRPr="00FD075B">
                <w:rPr>
                  <w:sz w:val="20"/>
                </w:rPr>
                <w:t>9</w:t>
              </w:r>
            </w:ins>
          </w:p>
        </w:tc>
        <w:tc>
          <w:tcPr>
            <w:tcW w:w="0" w:type="auto"/>
            <w:tcBorders>
              <w:top w:val="nil"/>
              <w:left w:val="nil"/>
              <w:bottom w:val="nil"/>
              <w:right w:val="nil"/>
            </w:tcBorders>
            <w:tcPrChange w:id="2077"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078" w:author="localadmin" w:date="2015-01-15T15:16:00Z"/>
                <w:sz w:val="20"/>
              </w:rPr>
            </w:pPr>
            <w:ins w:id="2079" w:author="localadmin" w:date="2015-01-15T15:16:00Z">
              <w:r w:rsidRPr="00FD075B">
                <w:rPr>
                  <w:sz w:val="20"/>
                </w:rPr>
                <w:t>9</w:t>
              </w:r>
            </w:ins>
          </w:p>
        </w:tc>
      </w:tr>
      <w:tr w:rsidR="00FD075B" w:rsidTr="00C01DD8">
        <w:trPr>
          <w:ins w:id="2080" w:author="localadmin" w:date="2015-01-15T15:16:00Z"/>
        </w:trPr>
        <w:tc>
          <w:tcPr>
            <w:tcW w:w="4644" w:type="dxa"/>
            <w:tcBorders>
              <w:top w:val="nil"/>
              <w:left w:val="nil"/>
              <w:bottom w:val="nil"/>
              <w:right w:val="nil"/>
            </w:tcBorders>
            <w:tcPrChange w:id="2081"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082" w:author="localadmin" w:date="2015-01-15T15:16:00Z"/>
                <w:sz w:val="20"/>
              </w:rPr>
            </w:pPr>
            <w:ins w:id="2083" w:author="localadmin" w:date="2015-01-15T15:16:00Z">
              <w:r w:rsidRPr="00FD075B">
                <w:rPr>
                  <w:sz w:val="20"/>
                </w:rPr>
                <w:t xml:space="preserve">Weddell </w:t>
              </w:r>
              <w:proofErr w:type="spellStart"/>
              <w:r w:rsidRPr="00FD075B">
                <w:rPr>
                  <w:sz w:val="20"/>
                </w:rPr>
                <w:t>seal</w:t>
              </w:r>
              <w:proofErr w:type="spellEnd"/>
              <w:r w:rsidRPr="00FD075B">
                <w:rPr>
                  <w:sz w:val="20"/>
                </w:rPr>
                <w:t xml:space="preserve">, </w:t>
              </w:r>
              <w:proofErr w:type="spellStart"/>
              <w:r w:rsidRPr="00FD075B">
                <w:rPr>
                  <w:i/>
                  <w:sz w:val="20"/>
                </w:rPr>
                <w:t>Leptonychotes</w:t>
              </w:r>
              <w:proofErr w:type="spellEnd"/>
              <w:r w:rsidRPr="00FD075B">
                <w:rPr>
                  <w:i/>
                  <w:sz w:val="20"/>
                </w:rPr>
                <w:t xml:space="preserve"> </w:t>
              </w:r>
              <w:proofErr w:type="spellStart"/>
              <w:r w:rsidRPr="00FD075B">
                <w:rPr>
                  <w:i/>
                  <w:sz w:val="20"/>
                </w:rPr>
                <w:t>weddelli</w:t>
              </w:r>
              <w:proofErr w:type="spellEnd"/>
            </w:ins>
          </w:p>
        </w:tc>
        <w:tc>
          <w:tcPr>
            <w:tcW w:w="3126" w:type="dxa"/>
            <w:tcBorders>
              <w:top w:val="nil"/>
              <w:left w:val="nil"/>
              <w:bottom w:val="nil"/>
              <w:right w:val="nil"/>
            </w:tcBorders>
            <w:tcPrChange w:id="2084" w:author="localadmin" w:date="2015-04-02T10:20:00Z">
              <w:tcPr>
                <w:tcW w:w="0" w:type="auto"/>
                <w:tcBorders>
                  <w:top w:val="nil"/>
                  <w:left w:val="nil"/>
                  <w:bottom w:val="nil"/>
                  <w:right w:val="nil"/>
                </w:tcBorders>
              </w:tcPr>
            </w:tcPrChange>
          </w:tcPr>
          <w:p w:rsidR="00FD075B" w:rsidRPr="00FD075B" w:rsidRDefault="006B3F6C" w:rsidP="00C01DD8">
            <w:pPr>
              <w:spacing w:line="360" w:lineRule="auto"/>
              <w:rPr>
                <w:ins w:id="2085" w:author="localadmin" w:date="2015-01-15T15:16:00Z"/>
                <w:color w:val="FF0000"/>
                <w:sz w:val="20"/>
              </w:rPr>
            </w:pPr>
            <w:ins w:id="2086" w:author="localadmin" w:date="2015-01-15T15:16:00Z">
              <w:r w:rsidRPr="00FD075B">
                <w:rPr>
                  <w:color w:val="FF0000"/>
                  <w:sz w:val="20"/>
                </w:rPr>
                <w:fldChar w:fldCharType="begin"/>
              </w:r>
              <w:r w:rsidR="00FD075B" w:rsidRPr="00FD075B">
                <w:rPr>
                  <w:color w:val="FF0000"/>
                  <w:sz w:val="20"/>
                </w:rPr>
                <w:instrText xml:space="preserve"> ADDIN EN.CITE &lt;EndNote&gt;&lt;Cite&gt;&lt;Author&gt;Davis&lt;/Author&gt;&lt;Year&gt;2008&lt;/Year&gt;&lt;RecNum&gt;2911&lt;/RecNum&gt;&lt;DisplayText&gt;[10]&lt;/DisplayText&gt;&lt;record&gt;&lt;rec-number&gt;2911&lt;/rec-number&gt;&lt;foreign-keys&gt;&lt;key app="EN" db-id="d5zr0exx1f5prwep2rapee0def9wa9t2peet"&gt;2911&lt;/key&gt;&lt;/foreign-keys&gt;&lt;ref-type name="Journal Article"&gt;17&lt;/ref-type&gt;&lt;contributors&gt;&lt;authors&gt;&lt;author&gt;Davis, C. S.&lt;/author&gt;&lt;author&gt;Stirling, I.&lt;/author&gt;&lt;author&gt;Strobeck, C.&lt;/author&gt;&lt;author&gt;Coltman, D. W.&lt;/author&gt;&lt;/authors&gt;&lt;/contributors&gt;&lt;titles&gt;&lt;title&gt;Population structure of ice-breeding seals&lt;/title&gt;&lt;secondary-title&gt;Molecular Ecology&lt;/secondary-title&gt;&lt;/titles&gt;&lt;periodical&gt;&lt;full-title&gt;Molecular Ecology&lt;/full-title&gt;&lt;/periodical&gt;&lt;dates&gt;&lt;year&gt;2008&lt;/year&gt;&lt;/dates&gt;&lt;urls&gt;&lt;/urls&gt;&lt;/record&gt;&lt;/Cite&gt;&lt;/EndNote&gt;</w:instrText>
              </w:r>
              <w:r w:rsidRPr="00FD075B">
                <w:rPr>
                  <w:color w:val="FF0000"/>
                  <w:sz w:val="20"/>
                </w:rPr>
                <w:fldChar w:fldCharType="separate"/>
              </w:r>
              <w:r w:rsidR="00FD075B" w:rsidRPr="00FD075B">
                <w:rPr>
                  <w:noProof/>
                  <w:color w:val="FF0000"/>
                  <w:sz w:val="20"/>
                </w:rPr>
                <w:t>[</w:t>
              </w:r>
            </w:ins>
            <w:r>
              <w:rPr>
                <w:noProof/>
                <w:color w:val="FF0000"/>
                <w:sz w:val="20"/>
              </w:rPr>
              <w:fldChar w:fldCharType="begin"/>
            </w:r>
            <w:r w:rsidR="00C01DD8">
              <w:rPr>
                <w:noProof/>
                <w:color w:val="FF0000"/>
                <w:sz w:val="20"/>
              </w:rPr>
              <w:instrText xml:space="preserve"> HYPERLINK  \l "_ENREF_10" \o "Davis, 2008 #2911" </w:instrText>
            </w:r>
            <w:r>
              <w:rPr>
                <w:noProof/>
                <w:color w:val="FF0000"/>
                <w:sz w:val="20"/>
              </w:rPr>
              <w:fldChar w:fldCharType="separate"/>
            </w:r>
            <w:ins w:id="2087" w:author="localadmin" w:date="2015-01-15T15:16:00Z">
              <w:r w:rsidR="00C01DD8" w:rsidRPr="00FD075B">
                <w:rPr>
                  <w:noProof/>
                  <w:color w:val="FF0000"/>
                  <w:sz w:val="20"/>
                </w:rPr>
                <w:t>10</w:t>
              </w:r>
            </w:ins>
            <w:r>
              <w:rPr>
                <w:noProof/>
                <w:color w:val="FF0000"/>
                <w:sz w:val="20"/>
              </w:rPr>
              <w:fldChar w:fldCharType="end"/>
            </w:r>
            <w:ins w:id="2088" w:author="localadmin" w:date="2015-01-15T15:16:00Z">
              <w:r w:rsidR="00FD075B" w:rsidRPr="00FD075B">
                <w:rPr>
                  <w:noProof/>
                  <w:color w:val="FF0000"/>
                  <w:sz w:val="20"/>
                </w:rPr>
                <w:t>]</w:t>
              </w:r>
              <w:r w:rsidRPr="00FD075B">
                <w:rPr>
                  <w:color w:val="FF0000"/>
                  <w:sz w:val="20"/>
                </w:rPr>
                <w:fldChar w:fldCharType="end"/>
              </w:r>
            </w:ins>
          </w:p>
        </w:tc>
        <w:tc>
          <w:tcPr>
            <w:tcW w:w="0" w:type="auto"/>
            <w:tcBorders>
              <w:top w:val="nil"/>
              <w:left w:val="nil"/>
              <w:bottom w:val="nil"/>
              <w:right w:val="nil"/>
            </w:tcBorders>
            <w:tcPrChange w:id="2089"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090" w:author="localadmin" w:date="2015-01-15T15:16:00Z"/>
                <w:sz w:val="20"/>
              </w:rPr>
            </w:pPr>
            <w:ins w:id="2091" w:author="localadmin" w:date="2015-01-15T15:16:00Z">
              <w:r w:rsidRPr="00FD075B">
                <w:rPr>
                  <w:sz w:val="20"/>
                </w:rPr>
                <w:t>893</w:t>
              </w:r>
            </w:ins>
          </w:p>
        </w:tc>
        <w:tc>
          <w:tcPr>
            <w:tcW w:w="0" w:type="auto"/>
            <w:tcBorders>
              <w:top w:val="nil"/>
              <w:left w:val="nil"/>
              <w:bottom w:val="nil"/>
              <w:right w:val="nil"/>
            </w:tcBorders>
            <w:tcPrChange w:id="2092"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093" w:author="localadmin" w:date="2015-01-15T15:16:00Z"/>
                <w:sz w:val="20"/>
              </w:rPr>
            </w:pPr>
            <w:ins w:id="2094" w:author="localadmin" w:date="2015-01-15T15:16:00Z">
              <w:r w:rsidRPr="00FD075B">
                <w:rPr>
                  <w:sz w:val="20"/>
                </w:rPr>
                <w:t>15</w:t>
              </w:r>
            </w:ins>
          </w:p>
        </w:tc>
        <w:tc>
          <w:tcPr>
            <w:tcW w:w="0" w:type="auto"/>
            <w:tcBorders>
              <w:top w:val="nil"/>
              <w:left w:val="nil"/>
              <w:bottom w:val="nil"/>
              <w:right w:val="nil"/>
            </w:tcBorders>
            <w:tcPrChange w:id="2095"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096" w:author="localadmin" w:date="2015-01-15T15:16:00Z"/>
                <w:sz w:val="20"/>
              </w:rPr>
            </w:pPr>
            <w:ins w:id="2097" w:author="localadmin" w:date="2015-01-15T15:16:00Z">
              <w:r w:rsidRPr="00FD075B">
                <w:rPr>
                  <w:sz w:val="20"/>
                </w:rPr>
                <w:t>12</w:t>
              </w:r>
            </w:ins>
          </w:p>
        </w:tc>
      </w:tr>
      <w:tr w:rsidR="00FD075B" w:rsidTr="00C01DD8">
        <w:trPr>
          <w:ins w:id="2098" w:author="localadmin" w:date="2015-01-15T15:16:00Z"/>
        </w:trPr>
        <w:tc>
          <w:tcPr>
            <w:tcW w:w="4644" w:type="dxa"/>
            <w:tcBorders>
              <w:top w:val="nil"/>
              <w:left w:val="nil"/>
              <w:bottom w:val="nil"/>
              <w:right w:val="nil"/>
            </w:tcBorders>
            <w:tcPrChange w:id="2099"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00" w:author="localadmin" w:date="2015-01-15T15:16:00Z"/>
                <w:sz w:val="20"/>
              </w:rPr>
            </w:pPr>
            <w:ins w:id="2101" w:author="localadmin" w:date="2015-01-15T15:16:00Z">
              <w:r w:rsidRPr="00FD075B">
                <w:rPr>
                  <w:sz w:val="20"/>
                </w:rPr>
                <w:t xml:space="preserve">Northern fur seal, </w:t>
              </w:r>
              <w:proofErr w:type="spellStart"/>
              <w:r w:rsidRPr="00FD075B">
                <w:rPr>
                  <w:i/>
                  <w:sz w:val="20"/>
                </w:rPr>
                <w:t>Callorhinus</w:t>
              </w:r>
              <w:proofErr w:type="spellEnd"/>
              <w:r w:rsidRPr="00FD075B">
                <w:rPr>
                  <w:i/>
                  <w:sz w:val="20"/>
                </w:rPr>
                <w:t xml:space="preserve"> </w:t>
              </w:r>
              <w:proofErr w:type="spellStart"/>
              <w:r w:rsidRPr="00FD075B">
                <w:rPr>
                  <w:i/>
                  <w:sz w:val="20"/>
                </w:rPr>
                <w:t>ursinus</w:t>
              </w:r>
              <w:proofErr w:type="spellEnd"/>
            </w:ins>
          </w:p>
        </w:tc>
        <w:tc>
          <w:tcPr>
            <w:tcW w:w="3126" w:type="dxa"/>
            <w:tcBorders>
              <w:top w:val="nil"/>
              <w:left w:val="nil"/>
              <w:bottom w:val="nil"/>
              <w:right w:val="nil"/>
            </w:tcBorders>
            <w:tcPrChange w:id="2102" w:author="localadmin" w:date="2015-04-02T10:20:00Z">
              <w:tcPr>
                <w:tcW w:w="0" w:type="auto"/>
                <w:tcBorders>
                  <w:top w:val="nil"/>
                  <w:left w:val="nil"/>
                  <w:bottom w:val="nil"/>
                  <w:right w:val="nil"/>
                </w:tcBorders>
              </w:tcPr>
            </w:tcPrChange>
          </w:tcPr>
          <w:p w:rsidR="00FD075B" w:rsidRPr="00FD075B" w:rsidRDefault="006B3F6C" w:rsidP="00C01DD8">
            <w:pPr>
              <w:spacing w:line="360" w:lineRule="auto"/>
              <w:rPr>
                <w:ins w:id="2103" w:author="localadmin" w:date="2015-01-15T15:16:00Z"/>
                <w:color w:val="FF0000"/>
                <w:sz w:val="20"/>
              </w:rPr>
            </w:pPr>
            <w:ins w:id="2104" w:author="localadmin" w:date="2015-01-15T15:16:00Z">
              <w:r w:rsidRPr="00FD075B">
                <w:rPr>
                  <w:color w:val="FF0000"/>
                  <w:sz w:val="20"/>
                </w:rPr>
                <w:fldChar w:fldCharType="begin"/>
              </w:r>
              <w:r w:rsidR="00FD075B" w:rsidRPr="00FD075B">
                <w:rPr>
                  <w:color w:val="FF0000"/>
                  <w:sz w:val="20"/>
                </w:rPr>
                <w:instrText xml:space="preserve"> ADDIN EN.CITE &lt;EndNote&gt;&lt;Cite&gt;&lt;Author&gt;Dickerson&lt;/Author&gt;&lt;Year&gt;2010&lt;/Year&gt;&lt;RecNum&gt;3089&lt;/RecNum&gt;&lt;DisplayText&gt;[11]&lt;/DisplayText&gt;&lt;record&gt;&lt;rec-number&gt;3089&lt;/rec-number&gt;&lt;foreign-keys&gt;&lt;key app="EN" db-id="d5zr0exx1f5prwep2rapee0def9wa9t2peet"&gt;3089&lt;/key&gt;&lt;/foreign-keys&gt;&lt;ref-type name="Journal Article"&gt;17&lt;/ref-type&gt;&lt;contributors&gt;&lt;authors&gt;&lt;author&gt;Dickerson, B.R.&lt;/author&gt;&lt;author&gt;Ream, R.R.&lt;/author&gt;&lt;author&gt;Vignieri, S.N.&lt;/author&gt;&lt;author&gt;Bentzen, P.&lt;/author&gt;&lt;/authors&gt;&lt;/contributors&gt;&lt;titles&gt;&lt;title&gt;&lt;style face="normal" font="default" size="100%"&gt;Population structure as revealed by mtDNA and microsatellites in Northern fur seals, &lt;/style&gt;&lt;style face="italic" font="default" size="100%"&gt;Callorhinus ursinus&lt;/style&gt;&lt;style face="normal" font="default" size="100%"&gt;, throughout their range&lt;/style&gt;&lt;/title&gt;&lt;secondary-title&gt;PLoS One&lt;/secondary-title&gt;&lt;/titles&gt;&lt;periodical&gt;&lt;full-title&gt;PLoS One&lt;/full-title&gt;&lt;/periodical&gt;&lt;pages&gt;e10671&lt;/pages&gt;&lt;volume&gt;5&lt;/volume&gt;&lt;dates&gt;&lt;year&gt;2010&lt;/year&gt;&lt;/dates&gt;&lt;urls&gt;&lt;/urls&gt;&lt;/record&gt;&lt;/Cite&gt;&lt;/EndNote&gt;</w:instrText>
              </w:r>
              <w:r w:rsidRPr="00FD075B">
                <w:rPr>
                  <w:color w:val="FF0000"/>
                  <w:sz w:val="20"/>
                </w:rPr>
                <w:fldChar w:fldCharType="separate"/>
              </w:r>
              <w:r w:rsidR="00FD075B" w:rsidRPr="00FD075B">
                <w:rPr>
                  <w:noProof/>
                  <w:color w:val="FF0000"/>
                  <w:sz w:val="20"/>
                </w:rPr>
                <w:t>[</w:t>
              </w:r>
            </w:ins>
            <w:r>
              <w:rPr>
                <w:noProof/>
                <w:color w:val="FF0000"/>
                <w:sz w:val="20"/>
              </w:rPr>
              <w:fldChar w:fldCharType="begin"/>
            </w:r>
            <w:r w:rsidR="00C01DD8">
              <w:rPr>
                <w:noProof/>
                <w:color w:val="FF0000"/>
                <w:sz w:val="20"/>
              </w:rPr>
              <w:instrText xml:space="preserve"> HYPERLINK  \l "_ENREF_11" \o "Dickerson, 2010 #3089" </w:instrText>
            </w:r>
            <w:r>
              <w:rPr>
                <w:noProof/>
                <w:color w:val="FF0000"/>
                <w:sz w:val="20"/>
              </w:rPr>
              <w:fldChar w:fldCharType="separate"/>
            </w:r>
            <w:ins w:id="2105" w:author="localadmin" w:date="2015-01-15T15:16:00Z">
              <w:r w:rsidR="00C01DD8" w:rsidRPr="00FD075B">
                <w:rPr>
                  <w:noProof/>
                  <w:color w:val="FF0000"/>
                  <w:sz w:val="20"/>
                </w:rPr>
                <w:t>11</w:t>
              </w:r>
            </w:ins>
            <w:r>
              <w:rPr>
                <w:noProof/>
                <w:color w:val="FF0000"/>
                <w:sz w:val="20"/>
              </w:rPr>
              <w:fldChar w:fldCharType="end"/>
            </w:r>
            <w:ins w:id="2106" w:author="localadmin" w:date="2015-01-15T15:16:00Z">
              <w:r w:rsidR="00FD075B" w:rsidRPr="00FD075B">
                <w:rPr>
                  <w:noProof/>
                  <w:color w:val="FF0000"/>
                  <w:sz w:val="20"/>
                </w:rPr>
                <w:t>]</w:t>
              </w:r>
              <w:r w:rsidRPr="00FD075B">
                <w:rPr>
                  <w:color w:val="FF0000"/>
                  <w:sz w:val="20"/>
                </w:rPr>
                <w:fldChar w:fldCharType="end"/>
              </w:r>
            </w:ins>
          </w:p>
        </w:tc>
        <w:tc>
          <w:tcPr>
            <w:tcW w:w="0" w:type="auto"/>
            <w:tcBorders>
              <w:top w:val="nil"/>
              <w:left w:val="nil"/>
              <w:bottom w:val="nil"/>
              <w:right w:val="nil"/>
            </w:tcBorders>
            <w:tcPrChange w:id="2107"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08" w:author="localadmin" w:date="2015-01-15T15:16:00Z"/>
                <w:sz w:val="20"/>
              </w:rPr>
            </w:pPr>
            <w:ins w:id="2109" w:author="localadmin" w:date="2015-01-15T15:16:00Z">
              <w:r w:rsidRPr="00FD075B">
                <w:rPr>
                  <w:sz w:val="20"/>
                </w:rPr>
                <w:t>492</w:t>
              </w:r>
            </w:ins>
          </w:p>
        </w:tc>
        <w:tc>
          <w:tcPr>
            <w:tcW w:w="0" w:type="auto"/>
            <w:tcBorders>
              <w:top w:val="nil"/>
              <w:left w:val="nil"/>
              <w:bottom w:val="nil"/>
              <w:right w:val="nil"/>
            </w:tcBorders>
            <w:tcPrChange w:id="2110"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11" w:author="localadmin" w:date="2015-01-15T15:16:00Z"/>
                <w:sz w:val="20"/>
              </w:rPr>
            </w:pPr>
            <w:ins w:id="2112" w:author="localadmin" w:date="2015-01-15T15:16:00Z">
              <w:r w:rsidRPr="00FD075B">
                <w:rPr>
                  <w:sz w:val="20"/>
                </w:rPr>
                <w:t>8</w:t>
              </w:r>
            </w:ins>
          </w:p>
        </w:tc>
        <w:tc>
          <w:tcPr>
            <w:tcW w:w="0" w:type="auto"/>
            <w:tcBorders>
              <w:top w:val="nil"/>
              <w:left w:val="nil"/>
              <w:bottom w:val="nil"/>
              <w:right w:val="nil"/>
            </w:tcBorders>
            <w:tcPrChange w:id="2113"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14" w:author="localadmin" w:date="2015-01-15T15:16:00Z"/>
                <w:sz w:val="20"/>
              </w:rPr>
            </w:pPr>
            <w:ins w:id="2115" w:author="localadmin" w:date="2015-01-15T15:16:00Z">
              <w:r w:rsidRPr="00FD075B">
                <w:rPr>
                  <w:sz w:val="20"/>
                </w:rPr>
                <w:t>7</w:t>
              </w:r>
            </w:ins>
          </w:p>
        </w:tc>
      </w:tr>
      <w:tr w:rsidR="00FD075B" w:rsidTr="00C01DD8">
        <w:trPr>
          <w:ins w:id="2116" w:author="localadmin" w:date="2015-01-15T15:16:00Z"/>
        </w:trPr>
        <w:tc>
          <w:tcPr>
            <w:tcW w:w="4644" w:type="dxa"/>
            <w:tcBorders>
              <w:top w:val="nil"/>
              <w:left w:val="nil"/>
              <w:bottom w:val="nil"/>
              <w:right w:val="nil"/>
            </w:tcBorders>
            <w:tcPrChange w:id="2117"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18" w:author="localadmin" w:date="2015-01-15T15:16:00Z"/>
                <w:sz w:val="20"/>
              </w:rPr>
            </w:pPr>
            <w:ins w:id="2119" w:author="localadmin" w:date="2015-01-15T15:16:00Z">
              <w:r w:rsidRPr="00FD075B">
                <w:rPr>
                  <w:sz w:val="20"/>
                </w:rPr>
                <w:lastRenderedPageBreak/>
                <w:t xml:space="preserve">Atlantic walrus, </w:t>
              </w:r>
              <w:proofErr w:type="spellStart"/>
              <w:r w:rsidRPr="00FD075B">
                <w:rPr>
                  <w:i/>
                  <w:sz w:val="20"/>
                </w:rPr>
                <w:t>Odobenus</w:t>
              </w:r>
              <w:proofErr w:type="spellEnd"/>
              <w:r w:rsidRPr="00FD075B">
                <w:rPr>
                  <w:i/>
                  <w:sz w:val="20"/>
                </w:rPr>
                <w:t xml:space="preserve"> </w:t>
              </w:r>
              <w:proofErr w:type="spellStart"/>
              <w:r w:rsidRPr="00FD075B">
                <w:rPr>
                  <w:i/>
                  <w:sz w:val="20"/>
                </w:rPr>
                <w:t>rosmarus</w:t>
              </w:r>
              <w:proofErr w:type="spellEnd"/>
              <w:r w:rsidRPr="00FD075B">
                <w:rPr>
                  <w:i/>
                  <w:sz w:val="20"/>
                </w:rPr>
                <w:t xml:space="preserve"> </w:t>
              </w:r>
              <w:proofErr w:type="spellStart"/>
              <w:r w:rsidRPr="00FD075B">
                <w:rPr>
                  <w:i/>
                  <w:sz w:val="20"/>
                </w:rPr>
                <w:t>rosmarus</w:t>
              </w:r>
              <w:proofErr w:type="spellEnd"/>
            </w:ins>
          </w:p>
        </w:tc>
        <w:tc>
          <w:tcPr>
            <w:tcW w:w="3126" w:type="dxa"/>
            <w:tcBorders>
              <w:top w:val="nil"/>
              <w:left w:val="nil"/>
              <w:bottom w:val="nil"/>
              <w:right w:val="nil"/>
            </w:tcBorders>
            <w:tcPrChange w:id="2120"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21" w:author="localadmin" w:date="2015-01-15T15:16:00Z"/>
                <w:color w:val="FF0000"/>
                <w:sz w:val="20"/>
              </w:rPr>
            </w:pPr>
            <w:ins w:id="2122" w:author="localadmin" w:date="2015-01-15T15:16:00Z">
              <w:r w:rsidRPr="00FD075B">
                <w:rPr>
                  <w:color w:val="FF0000"/>
                  <w:sz w:val="20"/>
                </w:rPr>
                <w:t>Schafer, A. (unpublished data)</w:t>
              </w:r>
            </w:ins>
          </w:p>
        </w:tc>
        <w:tc>
          <w:tcPr>
            <w:tcW w:w="0" w:type="auto"/>
            <w:tcBorders>
              <w:top w:val="nil"/>
              <w:left w:val="nil"/>
              <w:bottom w:val="nil"/>
              <w:right w:val="nil"/>
            </w:tcBorders>
            <w:tcPrChange w:id="2123"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24" w:author="localadmin" w:date="2015-01-15T15:16:00Z"/>
                <w:sz w:val="20"/>
              </w:rPr>
            </w:pPr>
            <w:ins w:id="2125" w:author="localadmin" w:date="2015-01-15T15:16:00Z">
              <w:r w:rsidRPr="00FD075B">
                <w:rPr>
                  <w:sz w:val="20"/>
                </w:rPr>
                <w:t>623</w:t>
              </w:r>
            </w:ins>
          </w:p>
        </w:tc>
        <w:tc>
          <w:tcPr>
            <w:tcW w:w="0" w:type="auto"/>
            <w:tcBorders>
              <w:top w:val="nil"/>
              <w:left w:val="nil"/>
              <w:bottom w:val="nil"/>
              <w:right w:val="nil"/>
            </w:tcBorders>
            <w:tcPrChange w:id="2126"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27" w:author="localadmin" w:date="2015-01-15T15:16:00Z"/>
                <w:sz w:val="20"/>
              </w:rPr>
            </w:pPr>
            <w:ins w:id="2128" w:author="localadmin" w:date="2015-01-15T15:16:00Z">
              <w:r w:rsidRPr="00FD075B">
                <w:rPr>
                  <w:sz w:val="20"/>
                </w:rPr>
                <w:t>10</w:t>
              </w:r>
            </w:ins>
          </w:p>
        </w:tc>
        <w:tc>
          <w:tcPr>
            <w:tcW w:w="0" w:type="auto"/>
            <w:tcBorders>
              <w:top w:val="nil"/>
              <w:left w:val="nil"/>
              <w:bottom w:val="nil"/>
              <w:right w:val="nil"/>
            </w:tcBorders>
            <w:tcPrChange w:id="2129"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30" w:author="localadmin" w:date="2015-01-15T15:16:00Z"/>
                <w:sz w:val="20"/>
              </w:rPr>
            </w:pPr>
            <w:ins w:id="2131" w:author="localadmin" w:date="2015-01-15T15:16:00Z">
              <w:r w:rsidRPr="00FD075B">
                <w:rPr>
                  <w:sz w:val="20"/>
                </w:rPr>
                <w:t>10</w:t>
              </w:r>
            </w:ins>
          </w:p>
        </w:tc>
      </w:tr>
      <w:tr w:rsidR="00FD075B" w:rsidTr="00C01DD8">
        <w:trPr>
          <w:ins w:id="2132" w:author="localadmin" w:date="2015-01-15T15:16:00Z"/>
        </w:trPr>
        <w:tc>
          <w:tcPr>
            <w:tcW w:w="4644" w:type="dxa"/>
            <w:tcBorders>
              <w:top w:val="nil"/>
              <w:left w:val="nil"/>
              <w:bottom w:val="nil"/>
              <w:right w:val="nil"/>
            </w:tcBorders>
            <w:tcPrChange w:id="2133"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34" w:author="localadmin" w:date="2015-01-15T15:16:00Z"/>
                <w:sz w:val="20"/>
              </w:rPr>
            </w:pPr>
            <w:ins w:id="2135" w:author="localadmin" w:date="2015-01-15T15:16:00Z">
              <w:r w:rsidRPr="00FD075B">
                <w:rPr>
                  <w:sz w:val="20"/>
                </w:rPr>
                <w:t xml:space="preserve">Atlantic walrus, </w:t>
              </w:r>
              <w:proofErr w:type="spellStart"/>
              <w:r w:rsidRPr="00FD075B">
                <w:rPr>
                  <w:i/>
                  <w:sz w:val="20"/>
                </w:rPr>
                <w:t>Odobenus</w:t>
              </w:r>
              <w:proofErr w:type="spellEnd"/>
              <w:r w:rsidRPr="00FD075B">
                <w:rPr>
                  <w:i/>
                  <w:sz w:val="20"/>
                </w:rPr>
                <w:t xml:space="preserve"> </w:t>
              </w:r>
              <w:proofErr w:type="spellStart"/>
              <w:r w:rsidRPr="00FD075B">
                <w:rPr>
                  <w:i/>
                  <w:sz w:val="20"/>
                </w:rPr>
                <w:t>rosmarus</w:t>
              </w:r>
              <w:proofErr w:type="spellEnd"/>
              <w:r w:rsidRPr="00FD075B">
                <w:rPr>
                  <w:i/>
                  <w:sz w:val="20"/>
                </w:rPr>
                <w:t xml:space="preserve"> </w:t>
              </w:r>
              <w:proofErr w:type="spellStart"/>
              <w:r w:rsidRPr="00FD075B">
                <w:rPr>
                  <w:i/>
                  <w:sz w:val="20"/>
                </w:rPr>
                <w:t>rosmarus</w:t>
              </w:r>
              <w:proofErr w:type="spellEnd"/>
            </w:ins>
          </w:p>
        </w:tc>
        <w:tc>
          <w:tcPr>
            <w:tcW w:w="3126" w:type="dxa"/>
            <w:tcBorders>
              <w:top w:val="nil"/>
              <w:left w:val="nil"/>
              <w:bottom w:val="nil"/>
              <w:right w:val="nil"/>
            </w:tcBorders>
            <w:tcPrChange w:id="2136"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37" w:author="localadmin" w:date="2015-01-15T15:16:00Z"/>
                <w:color w:val="FF0000"/>
                <w:sz w:val="20"/>
              </w:rPr>
            </w:pPr>
            <w:ins w:id="2138" w:author="localadmin" w:date="2015-01-15T15:16:00Z">
              <w:r w:rsidRPr="00FD075B">
                <w:rPr>
                  <w:color w:val="FF0000"/>
                  <w:sz w:val="20"/>
                </w:rPr>
                <w:t>Andersen dataset</w:t>
              </w:r>
            </w:ins>
          </w:p>
        </w:tc>
        <w:tc>
          <w:tcPr>
            <w:tcW w:w="0" w:type="auto"/>
            <w:tcBorders>
              <w:top w:val="nil"/>
              <w:left w:val="nil"/>
              <w:bottom w:val="nil"/>
              <w:right w:val="nil"/>
            </w:tcBorders>
            <w:tcPrChange w:id="2139"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40" w:author="localadmin" w:date="2015-01-15T15:16:00Z"/>
                <w:sz w:val="20"/>
              </w:rPr>
            </w:pPr>
            <w:ins w:id="2141" w:author="localadmin" w:date="2015-01-15T15:16:00Z">
              <w:r w:rsidRPr="00FD075B">
                <w:rPr>
                  <w:sz w:val="20"/>
                </w:rPr>
                <w:t>555</w:t>
              </w:r>
            </w:ins>
          </w:p>
        </w:tc>
        <w:tc>
          <w:tcPr>
            <w:tcW w:w="0" w:type="auto"/>
            <w:tcBorders>
              <w:top w:val="nil"/>
              <w:left w:val="nil"/>
              <w:bottom w:val="nil"/>
              <w:right w:val="nil"/>
            </w:tcBorders>
            <w:tcPrChange w:id="2142"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43" w:author="localadmin" w:date="2015-01-15T15:16:00Z"/>
                <w:sz w:val="20"/>
              </w:rPr>
            </w:pPr>
            <w:ins w:id="2144" w:author="localadmin" w:date="2015-01-15T15:16:00Z">
              <w:r w:rsidRPr="00FD075B">
                <w:rPr>
                  <w:sz w:val="20"/>
                </w:rPr>
                <w:t>15</w:t>
              </w:r>
            </w:ins>
          </w:p>
        </w:tc>
        <w:tc>
          <w:tcPr>
            <w:tcW w:w="0" w:type="auto"/>
            <w:tcBorders>
              <w:top w:val="nil"/>
              <w:left w:val="nil"/>
              <w:bottom w:val="nil"/>
              <w:right w:val="nil"/>
            </w:tcBorders>
            <w:tcPrChange w:id="2145"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46" w:author="localadmin" w:date="2015-01-15T15:16:00Z"/>
                <w:sz w:val="20"/>
              </w:rPr>
            </w:pPr>
            <w:ins w:id="2147" w:author="localadmin" w:date="2015-01-15T15:16:00Z">
              <w:r w:rsidRPr="00FD075B">
                <w:rPr>
                  <w:sz w:val="20"/>
                </w:rPr>
                <w:t>15</w:t>
              </w:r>
            </w:ins>
          </w:p>
        </w:tc>
      </w:tr>
      <w:tr w:rsidR="00FD075B" w:rsidTr="00C01DD8">
        <w:trPr>
          <w:ins w:id="2148" w:author="localadmin" w:date="2015-01-15T15:16:00Z"/>
        </w:trPr>
        <w:tc>
          <w:tcPr>
            <w:tcW w:w="4644" w:type="dxa"/>
            <w:tcBorders>
              <w:top w:val="nil"/>
              <w:left w:val="nil"/>
              <w:bottom w:val="nil"/>
              <w:right w:val="nil"/>
            </w:tcBorders>
            <w:tcPrChange w:id="2149"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50" w:author="localadmin" w:date="2015-01-15T15:16:00Z"/>
                <w:sz w:val="20"/>
              </w:rPr>
            </w:pPr>
            <w:ins w:id="2151" w:author="localadmin" w:date="2015-01-15T15:16:00Z">
              <w:r w:rsidRPr="00FD075B">
                <w:rPr>
                  <w:sz w:val="20"/>
                </w:rPr>
                <w:t xml:space="preserve">Northern elephant seal, </w:t>
              </w:r>
              <w:proofErr w:type="spellStart"/>
              <w:r w:rsidRPr="00FD075B">
                <w:rPr>
                  <w:i/>
                  <w:sz w:val="20"/>
                </w:rPr>
                <w:t>Mirounga</w:t>
              </w:r>
              <w:proofErr w:type="spellEnd"/>
              <w:r w:rsidRPr="00FD075B">
                <w:rPr>
                  <w:i/>
                  <w:sz w:val="20"/>
                </w:rPr>
                <w:t xml:space="preserve"> </w:t>
              </w:r>
              <w:proofErr w:type="spellStart"/>
              <w:r w:rsidRPr="00FD075B">
                <w:rPr>
                  <w:i/>
                  <w:sz w:val="20"/>
                </w:rPr>
                <w:t>angustrostrus</w:t>
              </w:r>
              <w:proofErr w:type="spellEnd"/>
            </w:ins>
          </w:p>
        </w:tc>
        <w:tc>
          <w:tcPr>
            <w:tcW w:w="3126" w:type="dxa"/>
            <w:tcBorders>
              <w:top w:val="nil"/>
              <w:left w:val="nil"/>
              <w:bottom w:val="nil"/>
              <w:right w:val="nil"/>
            </w:tcBorders>
            <w:tcPrChange w:id="2152"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53" w:author="localadmin" w:date="2015-01-15T15:16:00Z"/>
                <w:sz w:val="20"/>
              </w:rPr>
            </w:pPr>
            <w:proofErr w:type="spellStart"/>
            <w:ins w:id="2154" w:author="localadmin" w:date="2015-01-15T15:16:00Z">
              <w:r w:rsidRPr="00FD075B">
                <w:rPr>
                  <w:sz w:val="20"/>
                </w:rPr>
                <w:t>Sanvito</w:t>
              </w:r>
              <w:proofErr w:type="spellEnd"/>
              <w:r w:rsidRPr="00FD075B">
                <w:rPr>
                  <w:sz w:val="20"/>
                </w:rPr>
                <w:t xml:space="preserve">, S. and </w:t>
              </w:r>
              <w:proofErr w:type="spellStart"/>
              <w:r w:rsidRPr="00FD075B">
                <w:rPr>
                  <w:sz w:val="20"/>
                </w:rPr>
                <w:t>Galimberti</w:t>
              </w:r>
              <w:proofErr w:type="spellEnd"/>
              <w:r w:rsidRPr="00FD075B">
                <w:rPr>
                  <w:sz w:val="20"/>
                </w:rPr>
                <w:t>, F (unpublished data)</w:t>
              </w:r>
            </w:ins>
          </w:p>
        </w:tc>
        <w:tc>
          <w:tcPr>
            <w:tcW w:w="0" w:type="auto"/>
            <w:tcBorders>
              <w:top w:val="nil"/>
              <w:left w:val="nil"/>
              <w:bottom w:val="nil"/>
              <w:right w:val="nil"/>
            </w:tcBorders>
            <w:tcPrChange w:id="2155"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56" w:author="localadmin" w:date="2015-01-15T15:16:00Z"/>
                <w:sz w:val="20"/>
              </w:rPr>
            </w:pPr>
            <w:ins w:id="2157" w:author="localadmin" w:date="2015-01-15T15:16:00Z">
              <w:r w:rsidRPr="00FD075B">
                <w:rPr>
                  <w:sz w:val="20"/>
                </w:rPr>
                <w:t>260</w:t>
              </w:r>
            </w:ins>
          </w:p>
        </w:tc>
        <w:tc>
          <w:tcPr>
            <w:tcW w:w="0" w:type="auto"/>
            <w:tcBorders>
              <w:top w:val="nil"/>
              <w:left w:val="nil"/>
              <w:bottom w:val="nil"/>
              <w:right w:val="nil"/>
            </w:tcBorders>
            <w:tcPrChange w:id="2158"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59" w:author="localadmin" w:date="2015-01-15T15:16:00Z"/>
                <w:sz w:val="20"/>
              </w:rPr>
            </w:pPr>
            <w:ins w:id="2160" w:author="localadmin" w:date="2015-01-15T15:16:00Z">
              <w:r w:rsidRPr="00FD075B">
                <w:rPr>
                  <w:sz w:val="20"/>
                </w:rPr>
                <w:t>35</w:t>
              </w:r>
            </w:ins>
          </w:p>
        </w:tc>
        <w:tc>
          <w:tcPr>
            <w:tcW w:w="0" w:type="auto"/>
            <w:tcBorders>
              <w:top w:val="nil"/>
              <w:left w:val="nil"/>
              <w:bottom w:val="nil"/>
              <w:right w:val="nil"/>
            </w:tcBorders>
            <w:tcPrChange w:id="2161"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62" w:author="localadmin" w:date="2015-01-15T15:16:00Z"/>
                <w:sz w:val="20"/>
              </w:rPr>
            </w:pPr>
            <w:ins w:id="2163" w:author="localadmin" w:date="2015-01-15T15:16:00Z">
              <w:r w:rsidRPr="00FD075B">
                <w:rPr>
                  <w:sz w:val="20"/>
                </w:rPr>
                <w:t>32</w:t>
              </w:r>
            </w:ins>
          </w:p>
        </w:tc>
      </w:tr>
      <w:tr w:rsidR="00FD075B" w:rsidTr="00C01DD8">
        <w:trPr>
          <w:ins w:id="2164" w:author="localadmin" w:date="2015-01-15T15:16:00Z"/>
        </w:trPr>
        <w:tc>
          <w:tcPr>
            <w:tcW w:w="4644" w:type="dxa"/>
            <w:tcBorders>
              <w:top w:val="nil"/>
              <w:left w:val="nil"/>
              <w:bottom w:val="nil"/>
              <w:right w:val="nil"/>
            </w:tcBorders>
            <w:tcPrChange w:id="2165"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66" w:author="localadmin" w:date="2015-01-15T15:16:00Z"/>
                <w:sz w:val="20"/>
              </w:rPr>
            </w:pPr>
            <w:ins w:id="2167" w:author="localadmin" w:date="2015-01-15T15:16:00Z">
              <w:r w:rsidRPr="00FD075B">
                <w:rPr>
                  <w:sz w:val="20"/>
                </w:rPr>
                <w:t xml:space="preserve">Southern elephant seal, </w:t>
              </w:r>
              <w:proofErr w:type="spellStart"/>
              <w:r w:rsidRPr="00FD075B">
                <w:rPr>
                  <w:i/>
                  <w:sz w:val="20"/>
                </w:rPr>
                <w:t>Mirounga</w:t>
              </w:r>
              <w:proofErr w:type="spellEnd"/>
              <w:r w:rsidRPr="00FD075B">
                <w:rPr>
                  <w:i/>
                  <w:sz w:val="20"/>
                </w:rPr>
                <w:t xml:space="preserve"> </w:t>
              </w:r>
              <w:proofErr w:type="spellStart"/>
              <w:r w:rsidRPr="00FD075B">
                <w:rPr>
                  <w:i/>
                  <w:sz w:val="20"/>
                </w:rPr>
                <w:t>leonina</w:t>
              </w:r>
              <w:proofErr w:type="spellEnd"/>
            </w:ins>
          </w:p>
        </w:tc>
        <w:tc>
          <w:tcPr>
            <w:tcW w:w="3126" w:type="dxa"/>
            <w:tcBorders>
              <w:top w:val="nil"/>
              <w:left w:val="nil"/>
              <w:bottom w:val="nil"/>
              <w:right w:val="nil"/>
            </w:tcBorders>
            <w:tcPrChange w:id="2168"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69" w:author="localadmin" w:date="2015-01-15T15:16:00Z"/>
                <w:sz w:val="20"/>
              </w:rPr>
            </w:pPr>
            <w:proofErr w:type="spellStart"/>
            <w:ins w:id="2170" w:author="localadmin" w:date="2015-01-15T15:16:00Z">
              <w:r w:rsidRPr="00FD075B">
                <w:rPr>
                  <w:sz w:val="20"/>
                </w:rPr>
                <w:t>Sanvito</w:t>
              </w:r>
              <w:proofErr w:type="spellEnd"/>
              <w:r w:rsidRPr="00FD075B">
                <w:rPr>
                  <w:sz w:val="20"/>
                </w:rPr>
                <w:t xml:space="preserve">, S. and </w:t>
              </w:r>
              <w:proofErr w:type="spellStart"/>
              <w:r w:rsidRPr="00FD075B">
                <w:rPr>
                  <w:sz w:val="20"/>
                </w:rPr>
                <w:t>Galimberti</w:t>
              </w:r>
              <w:proofErr w:type="spellEnd"/>
              <w:r w:rsidRPr="00FD075B">
                <w:rPr>
                  <w:sz w:val="20"/>
                </w:rPr>
                <w:t>, F (unpublished data)</w:t>
              </w:r>
            </w:ins>
          </w:p>
        </w:tc>
        <w:tc>
          <w:tcPr>
            <w:tcW w:w="0" w:type="auto"/>
            <w:tcBorders>
              <w:top w:val="nil"/>
              <w:left w:val="nil"/>
              <w:bottom w:val="nil"/>
              <w:right w:val="nil"/>
            </w:tcBorders>
            <w:tcPrChange w:id="2171"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72" w:author="localadmin" w:date="2015-01-15T15:16:00Z"/>
                <w:sz w:val="20"/>
              </w:rPr>
            </w:pPr>
            <w:ins w:id="2173" w:author="localadmin" w:date="2015-01-15T15:16:00Z">
              <w:r w:rsidRPr="00FD075B">
                <w:rPr>
                  <w:sz w:val="20"/>
                </w:rPr>
                <w:t>260</w:t>
              </w:r>
            </w:ins>
          </w:p>
        </w:tc>
        <w:tc>
          <w:tcPr>
            <w:tcW w:w="0" w:type="auto"/>
            <w:tcBorders>
              <w:top w:val="nil"/>
              <w:left w:val="nil"/>
              <w:bottom w:val="nil"/>
              <w:right w:val="nil"/>
            </w:tcBorders>
            <w:tcPrChange w:id="2174"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75" w:author="localadmin" w:date="2015-01-15T15:16:00Z"/>
                <w:sz w:val="20"/>
              </w:rPr>
            </w:pPr>
            <w:ins w:id="2176" w:author="localadmin" w:date="2015-01-15T15:16:00Z">
              <w:r w:rsidRPr="00FD075B">
                <w:rPr>
                  <w:sz w:val="20"/>
                </w:rPr>
                <w:t>13</w:t>
              </w:r>
            </w:ins>
          </w:p>
        </w:tc>
        <w:tc>
          <w:tcPr>
            <w:tcW w:w="0" w:type="auto"/>
            <w:tcBorders>
              <w:top w:val="nil"/>
              <w:left w:val="nil"/>
              <w:bottom w:val="nil"/>
              <w:right w:val="nil"/>
            </w:tcBorders>
            <w:tcPrChange w:id="2177"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78" w:author="localadmin" w:date="2015-01-15T15:16:00Z"/>
                <w:sz w:val="20"/>
              </w:rPr>
            </w:pPr>
            <w:ins w:id="2179" w:author="localadmin" w:date="2015-01-15T15:16:00Z">
              <w:r w:rsidRPr="00FD075B">
                <w:rPr>
                  <w:sz w:val="20"/>
                </w:rPr>
                <w:t>13</w:t>
              </w:r>
            </w:ins>
          </w:p>
        </w:tc>
      </w:tr>
      <w:tr w:rsidR="00FD075B" w:rsidTr="00C01DD8">
        <w:trPr>
          <w:ins w:id="2180" w:author="localadmin" w:date="2015-01-15T15:16:00Z"/>
        </w:trPr>
        <w:tc>
          <w:tcPr>
            <w:tcW w:w="4644" w:type="dxa"/>
            <w:tcBorders>
              <w:top w:val="nil"/>
              <w:left w:val="nil"/>
              <w:bottom w:val="nil"/>
              <w:right w:val="nil"/>
            </w:tcBorders>
            <w:tcPrChange w:id="2181"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82" w:author="localadmin" w:date="2015-01-15T15:16:00Z"/>
                <w:sz w:val="20"/>
              </w:rPr>
            </w:pPr>
            <w:ins w:id="2183" w:author="localadmin" w:date="2015-01-15T15:16:00Z">
              <w:r w:rsidRPr="00FD075B">
                <w:rPr>
                  <w:sz w:val="20"/>
                </w:rPr>
                <w:t xml:space="preserve">California sea lion, </w:t>
              </w:r>
              <w:proofErr w:type="spellStart"/>
              <w:r w:rsidRPr="00FD075B">
                <w:rPr>
                  <w:i/>
                  <w:sz w:val="20"/>
                </w:rPr>
                <w:t>Zalophus</w:t>
              </w:r>
              <w:proofErr w:type="spellEnd"/>
              <w:r w:rsidRPr="00FD075B">
                <w:rPr>
                  <w:i/>
                  <w:sz w:val="20"/>
                </w:rPr>
                <w:t xml:space="preserve"> </w:t>
              </w:r>
              <w:proofErr w:type="spellStart"/>
              <w:r w:rsidRPr="00FD075B">
                <w:rPr>
                  <w:i/>
                  <w:sz w:val="20"/>
                </w:rPr>
                <w:t>californianus</w:t>
              </w:r>
              <w:proofErr w:type="spellEnd"/>
            </w:ins>
          </w:p>
        </w:tc>
        <w:tc>
          <w:tcPr>
            <w:tcW w:w="3126" w:type="dxa"/>
            <w:tcBorders>
              <w:top w:val="nil"/>
              <w:left w:val="nil"/>
              <w:bottom w:val="nil"/>
              <w:right w:val="nil"/>
            </w:tcBorders>
            <w:tcPrChange w:id="2184"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85" w:author="localadmin" w:date="2015-01-15T15:16:00Z"/>
                <w:sz w:val="20"/>
              </w:rPr>
            </w:pPr>
            <w:ins w:id="2186" w:author="localadmin" w:date="2015-01-15T15:16:00Z">
              <w:r w:rsidRPr="00FD075B">
                <w:rPr>
                  <w:sz w:val="20"/>
                </w:rPr>
                <w:t>Acevedo-Whitehouse, K. (unpublished data)</w:t>
              </w:r>
            </w:ins>
          </w:p>
        </w:tc>
        <w:tc>
          <w:tcPr>
            <w:tcW w:w="0" w:type="auto"/>
            <w:tcBorders>
              <w:top w:val="nil"/>
              <w:left w:val="nil"/>
              <w:bottom w:val="nil"/>
              <w:right w:val="nil"/>
            </w:tcBorders>
            <w:tcPrChange w:id="2187"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88" w:author="localadmin" w:date="2015-01-15T15:16:00Z"/>
                <w:sz w:val="20"/>
              </w:rPr>
            </w:pPr>
            <w:ins w:id="2189" w:author="localadmin" w:date="2015-01-15T15:16:00Z">
              <w:r w:rsidRPr="00FD075B">
                <w:rPr>
                  <w:sz w:val="20"/>
                </w:rPr>
                <w:t>347</w:t>
              </w:r>
            </w:ins>
          </w:p>
        </w:tc>
        <w:tc>
          <w:tcPr>
            <w:tcW w:w="0" w:type="auto"/>
            <w:tcBorders>
              <w:top w:val="nil"/>
              <w:left w:val="nil"/>
              <w:bottom w:val="nil"/>
              <w:right w:val="nil"/>
            </w:tcBorders>
            <w:tcPrChange w:id="2190"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91" w:author="localadmin" w:date="2015-01-15T15:16:00Z"/>
                <w:sz w:val="20"/>
              </w:rPr>
            </w:pPr>
            <w:ins w:id="2192" w:author="localadmin" w:date="2015-01-15T15:16:00Z">
              <w:r w:rsidRPr="00FD075B">
                <w:rPr>
                  <w:sz w:val="20"/>
                </w:rPr>
                <w:t>13</w:t>
              </w:r>
            </w:ins>
          </w:p>
        </w:tc>
        <w:tc>
          <w:tcPr>
            <w:tcW w:w="0" w:type="auto"/>
            <w:tcBorders>
              <w:top w:val="nil"/>
              <w:left w:val="nil"/>
              <w:bottom w:val="nil"/>
              <w:right w:val="nil"/>
            </w:tcBorders>
            <w:tcPrChange w:id="2193" w:author="localadmin" w:date="2015-04-02T10:20:00Z">
              <w:tcPr>
                <w:tcW w:w="0" w:type="auto"/>
                <w:tcBorders>
                  <w:top w:val="nil"/>
                  <w:left w:val="nil"/>
                  <w:bottom w:val="nil"/>
                  <w:right w:val="nil"/>
                </w:tcBorders>
              </w:tcPr>
            </w:tcPrChange>
          </w:tcPr>
          <w:p w:rsidR="00FD075B" w:rsidRPr="00FD075B" w:rsidRDefault="00FD075B" w:rsidP="00FD075B">
            <w:pPr>
              <w:spacing w:line="360" w:lineRule="auto"/>
              <w:rPr>
                <w:ins w:id="2194" w:author="localadmin" w:date="2015-01-15T15:16:00Z"/>
                <w:sz w:val="20"/>
              </w:rPr>
            </w:pPr>
            <w:ins w:id="2195" w:author="localadmin" w:date="2015-01-15T15:16:00Z">
              <w:r w:rsidRPr="00FD075B">
                <w:rPr>
                  <w:sz w:val="20"/>
                </w:rPr>
                <w:t>11</w:t>
              </w:r>
            </w:ins>
          </w:p>
        </w:tc>
      </w:tr>
      <w:tr w:rsidR="00FD075B" w:rsidTr="00C01DD8">
        <w:trPr>
          <w:ins w:id="2196" w:author="localadmin" w:date="2015-01-15T15:16:00Z"/>
        </w:trPr>
        <w:tc>
          <w:tcPr>
            <w:tcW w:w="4644" w:type="dxa"/>
            <w:tcBorders>
              <w:top w:val="nil"/>
              <w:left w:val="nil"/>
              <w:right w:val="nil"/>
            </w:tcBorders>
            <w:tcPrChange w:id="2197" w:author="localadmin" w:date="2015-04-02T10:20:00Z">
              <w:tcPr>
                <w:tcW w:w="0" w:type="auto"/>
                <w:tcBorders>
                  <w:top w:val="nil"/>
                  <w:left w:val="nil"/>
                  <w:right w:val="nil"/>
                </w:tcBorders>
              </w:tcPr>
            </w:tcPrChange>
          </w:tcPr>
          <w:p w:rsidR="00FD075B" w:rsidRPr="00FD075B" w:rsidRDefault="00FD075B" w:rsidP="00FD075B">
            <w:pPr>
              <w:spacing w:line="360" w:lineRule="auto"/>
              <w:rPr>
                <w:ins w:id="2198" w:author="localadmin" w:date="2015-01-15T15:16:00Z"/>
                <w:sz w:val="20"/>
              </w:rPr>
            </w:pPr>
            <w:ins w:id="2199" w:author="localadmin" w:date="2015-01-15T15:16:00Z">
              <w:r w:rsidRPr="00FD075B">
                <w:rPr>
                  <w:sz w:val="20"/>
                </w:rPr>
                <w:t xml:space="preserve">South American sea lion, </w:t>
              </w:r>
              <w:proofErr w:type="spellStart"/>
              <w:r w:rsidRPr="00FD075B">
                <w:rPr>
                  <w:i/>
                  <w:sz w:val="20"/>
                </w:rPr>
                <w:t>Otaria</w:t>
              </w:r>
              <w:proofErr w:type="spellEnd"/>
              <w:r w:rsidRPr="00FD075B">
                <w:rPr>
                  <w:i/>
                  <w:sz w:val="20"/>
                </w:rPr>
                <w:t xml:space="preserve"> </w:t>
              </w:r>
              <w:proofErr w:type="spellStart"/>
              <w:r w:rsidRPr="00FD075B">
                <w:rPr>
                  <w:i/>
                  <w:sz w:val="20"/>
                </w:rPr>
                <w:t>flavescens</w:t>
              </w:r>
              <w:proofErr w:type="spellEnd"/>
            </w:ins>
          </w:p>
        </w:tc>
        <w:tc>
          <w:tcPr>
            <w:tcW w:w="3126" w:type="dxa"/>
            <w:tcBorders>
              <w:top w:val="nil"/>
              <w:left w:val="nil"/>
              <w:right w:val="nil"/>
            </w:tcBorders>
            <w:tcPrChange w:id="2200" w:author="localadmin" w:date="2015-04-02T10:20:00Z">
              <w:tcPr>
                <w:tcW w:w="0" w:type="auto"/>
                <w:tcBorders>
                  <w:top w:val="nil"/>
                  <w:left w:val="nil"/>
                  <w:right w:val="nil"/>
                </w:tcBorders>
              </w:tcPr>
            </w:tcPrChange>
          </w:tcPr>
          <w:p w:rsidR="00FD075B" w:rsidRPr="00FD075B" w:rsidRDefault="00FD075B" w:rsidP="00FD075B">
            <w:pPr>
              <w:spacing w:line="360" w:lineRule="auto"/>
              <w:rPr>
                <w:ins w:id="2201" w:author="localadmin" w:date="2015-01-15T15:16:00Z"/>
                <w:sz w:val="20"/>
              </w:rPr>
            </w:pPr>
            <w:ins w:id="2202" w:author="localadmin" w:date="2015-01-15T15:16:00Z">
              <w:r w:rsidRPr="00FD075B">
                <w:rPr>
                  <w:sz w:val="20"/>
                </w:rPr>
                <w:t>Hoffman J.I. (unpublished data)</w:t>
              </w:r>
            </w:ins>
          </w:p>
        </w:tc>
        <w:tc>
          <w:tcPr>
            <w:tcW w:w="0" w:type="auto"/>
            <w:tcBorders>
              <w:top w:val="nil"/>
              <w:left w:val="nil"/>
              <w:right w:val="nil"/>
            </w:tcBorders>
            <w:tcPrChange w:id="2203" w:author="localadmin" w:date="2015-04-02T10:20:00Z">
              <w:tcPr>
                <w:tcW w:w="0" w:type="auto"/>
                <w:tcBorders>
                  <w:top w:val="nil"/>
                  <w:left w:val="nil"/>
                  <w:right w:val="nil"/>
                </w:tcBorders>
              </w:tcPr>
            </w:tcPrChange>
          </w:tcPr>
          <w:p w:rsidR="00FD075B" w:rsidRPr="00FD075B" w:rsidRDefault="00FD075B" w:rsidP="00FD075B">
            <w:pPr>
              <w:spacing w:line="360" w:lineRule="auto"/>
              <w:rPr>
                <w:ins w:id="2204" w:author="localadmin" w:date="2015-01-15T15:16:00Z"/>
                <w:sz w:val="20"/>
              </w:rPr>
            </w:pPr>
          </w:p>
        </w:tc>
        <w:tc>
          <w:tcPr>
            <w:tcW w:w="0" w:type="auto"/>
            <w:tcBorders>
              <w:top w:val="nil"/>
              <w:left w:val="nil"/>
              <w:right w:val="nil"/>
            </w:tcBorders>
            <w:tcPrChange w:id="2205" w:author="localadmin" w:date="2015-04-02T10:20:00Z">
              <w:tcPr>
                <w:tcW w:w="0" w:type="auto"/>
                <w:tcBorders>
                  <w:top w:val="nil"/>
                  <w:left w:val="nil"/>
                  <w:right w:val="nil"/>
                </w:tcBorders>
              </w:tcPr>
            </w:tcPrChange>
          </w:tcPr>
          <w:p w:rsidR="00FD075B" w:rsidRPr="00FD075B" w:rsidRDefault="00FD075B" w:rsidP="00FD075B">
            <w:pPr>
              <w:spacing w:line="360" w:lineRule="auto"/>
              <w:rPr>
                <w:ins w:id="2206" w:author="localadmin" w:date="2015-01-15T15:16:00Z"/>
                <w:sz w:val="20"/>
              </w:rPr>
            </w:pPr>
          </w:p>
        </w:tc>
        <w:tc>
          <w:tcPr>
            <w:tcW w:w="0" w:type="auto"/>
            <w:tcBorders>
              <w:top w:val="nil"/>
              <w:left w:val="nil"/>
              <w:right w:val="nil"/>
            </w:tcBorders>
            <w:tcPrChange w:id="2207" w:author="localadmin" w:date="2015-04-02T10:20:00Z">
              <w:tcPr>
                <w:tcW w:w="0" w:type="auto"/>
                <w:tcBorders>
                  <w:top w:val="nil"/>
                  <w:left w:val="nil"/>
                  <w:right w:val="nil"/>
                </w:tcBorders>
              </w:tcPr>
            </w:tcPrChange>
          </w:tcPr>
          <w:p w:rsidR="00FD075B" w:rsidRPr="00FD075B" w:rsidRDefault="00FD075B" w:rsidP="00FD075B">
            <w:pPr>
              <w:spacing w:line="360" w:lineRule="auto"/>
              <w:rPr>
                <w:ins w:id="2208" w:author="localadmin" w:date="2015-01-15T15:16:00Z"/>
                <w:sz w:val="20"/>
              </w:rPr>
            </w:pPr>
          </w:p>
        </w:tc>
      </w:tr>
    </w:tbl>
    <w:p w:rsidR="00FD075B" w:rsidRDefault="00FD075B" w:rsidP="00FD075B">
      <w:pPr>
        <w:spacing w:line="360" w:lineRule="auto"/>
        <w:rPr>
          <w:ins w:id="2209" w:author="localadmin" w:date="2015-01-15T15:16:00Z"/>
        </w:rPr>
      </w:pPr>
    </w:p>
    <w:p w:rsidR="00395B2C" w:rsidRDefault="00395B2C">
      <w:pPr>
        <w:pPrChange w:id="2210" w:author="localadmin" w:date="2015-01-15T15:16:00Z">
          <w:pPr>
            <w:pStyle w:val="Caption"/>
          </w:pPr>
        </w:pPrChange>
      </w:pPr>
    </w:p>
    <w:sectPr w:rsidR="00395B2C" w:rsidSect="00FD075B">
      <w:pgSz w:w="15840" w:h="12240" w:orient="landscape" w:code="1"/>
      <w:pgMar w:top="1797" w:right="1440" w:bottom="1797" w:left="1440" w:header="720" w:footer="720" w:gutter="0"/>
      <w:cols w:space="720"/>
      <w:docGrid w:linePitch="360"/>
      <w:sectPrChange w:id="2211" w:author="localadmin" w:date="2015-01-15T15:15:00Z">
        <w:sectPr w:rsidR="00395B2C" w:rsidSect="00FD075B">
          <w:pgSz w:w="12240" w:h="15840" w:orient="portrait"/>
          <w:pgMar w:top="1440" w:right="1797" w:bottom="1440" w:left="1797"/>
        </w:sectPr>
      </w:sectPrChang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5F9B" w:rsidRDefault="00805F9B">
      <w:r>
        <w:separator/>
      </w:r>
    </w:p>
  </w:endnote>
  <w:endnote w:type="continuationSeparator" w:id="0">
    <w:p w:rsidR="00805F9B" w:rsidRDefault="00805F9B">
      <w:r>
        <w:continuationSeparator/>
      </w:r>
    </w:p>
  </w:endnote>
</w:endnotes>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KOJICH+TimesNew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dvGARMT">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B2C" w:rsidRDefault="00395B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95B2C" w:rsidRDefault="00395B2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5B2C" w:rsidRDefault="00395B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C7F55">
      <w:rPr>
        <w:rStyle w:val="PageNumber"/>
        <w:noProof/>
      </w:rPr>
      <w:t>3</w:t>
    </w:r>
    <w:r>
      <w:rPr>
        <w:rStyle w:val="PageNumber"/>
      </w:rPr>
      <w:fldChar w:fldCharType="end"/>
    </w:r>
  </w:p>
  <w:p w:rsidR="00395B2C" w:rsidRDefault="00395B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5F9B" w:rsidRDefault="00805F9B">
      <w:r>
        <w:separator/>
      </w:r>
    </w:p>
  </w:footnote>
  <w:footnote w:type="continuationSeparator" w:id="0">
    <w:p w:rsidR="00805F9B" w:rsidRDefault="00805F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6D63"/>
    <w:multiLevelType w:val="multilevel"/>
    <w:tmpl w:val="5C6C3770"/>
    <w:lvl w:ilvl="0">
      <w:start w:val="1"/>
      <w:numFmt w:val="decimal"/>
      <w:pStyle w:val="Heading1"/>
      <w:suff w:val="nothing"/>
      <w:lvlText w:val="%1"/>
      <w:lvlJc w:val="left"/>
      <w:rPr>
        <w:rFonts w:ascii="Garamond" w:hAnsi="Garamond" w:cs="Times New Roman" w:hint="default"/>
        <w:b w:val="0"/>
        <w:i w:val="0"/>
        <w:caps/>
        <w:vanish/>
        <w:sz w:val="32"/>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1080"/>
        </w:tabs>
        <w:ind w:left="720" w:hanging="720"/>
      </w:pPr>
      <w:rPr>
        <w:rFonts w:cs="Times New Roman" w:hint="default"/>
      </w:rPr>
    </w:lvl>
    <w:lvl w:ilvl="3">
      <w:start w:val="1"/>
      <w:numFmt w:val="decimal"/>
      <w:pStyle w:val="Heading4"/>
      <w:lvlText w:val="%1.%2.%3.%4"/>
      <w:lvlJc w:val="left"/>
      <w:pPr>
        <w:tabs>
          <w:tab w:val="num" w:pos="1080"/>
        </w:tabs>
        <w:ind w:left="864" w:hanging="864"/>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
    <w:nsid w:val="0C9611A8"/>
    <w:multiLevelType w:val="multilevel"/>
    <w:tmpl w:val="EB0E1886"/>
    <w:name w:val="Chapter "/>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0F9C091F"/>
    <w:multiLevelType w:val="multilevel"/>
    <w:tmpl w:val="98F2E01A"/>
    <w:lvl w:ilvl="0">
      <w:start w:val="1"/>
      <w:numFmt w:val="decimal"/>
      <w:pStyle w:val="Heading7"/>
      <w:lvlText w:val="%1"/>
      <w:lvlJc w:val="left"/>
      <w:pPr>
        <w:tabs>
          <w:tab w:val="num" w:pos="1080"/>
        </w:tabs>
        <w:ind w:left="1080" w:hanging="720"/>
      </w:pPr>
      <w:rPr>
        <w:rFonts w:cs="Times New Roman" w:hint="default"/>
      </w:rPr>
    </w:lvl>
    <w:lvl w:ilvl="1">
      <w:start w:val="2"/>
      <w:numFmt w:val="bullet"/>
      <w:lvlText w:val=""/>
      <w:lvlJc w:val="left"/>
      <w:pPr>
        <w:tabs>
          <w:tab w:val="num" w:pos="1800"/>
        </w:tabs>
        <w:ind w:left="1800" w:hanging="720"/>
      </w:pPr>
      <w:rPr>
        <w:rFonts w:ascii="Symbol" w:eastAsia="Times New Roman" w:hAnsi="Symbol" w:hint="default"/>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3">
    <w:nsid w:val="155341E6"/>
    <w:multiLevelType w:val="hybridMultilevel"/>
    <w:tmpl w:val="939A0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F6D465D"/>
    <w:multiLevelType w:val="multilevel"/>
    <w:tmpl w:val="41EA15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trackRevisions/>
  <w:defaultTabStop w:val="720"/>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PLo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 w:name="EN_Doc_Font_List_Name" w:val="Times New Roman"/>
    <w:docVar w:name="EN_Lib_Name_List_Name" w:val="31Joe's bibliography 31_03_09.enl31Joe's bibliography 30_06_10.enl"/>
    <w:docVar w:name="EN_Main_Body_Style_Name" w:val="Royal_Society_Proc_Biological.ens"/>
  </w:docVars>
  <w:rsids>
    <w:rsidRoot w:val="005D3202"/>
    <w:rsid w:val="000006C1"/>
    <w:rsid w:val="000006ED"/>
    <w:rsid w:val="00000750"/>
    <w:rsid w:val="00000B05"/>
    <w:rsid w:val="00002662"/>
    <w:rsid w:val="00003163"/>
    <w:rsid w:val="0000589D"/>
    <w:rsid w:val="00005ADC"/>
    <w:rsid w:val="00005C1B"/>
    <w:rsid w:val="00007617"/>
    <w:rsid w:val="0001008B"/>
    <w:rsid w:val="00010183"/>
    <w:rsid w:val="00012107"/>
    <w:rsid w:val="00012358"/>
    <w:rsid w:val="00012BFF"/>
    <w:rsid w:val="0001503F"/>
    <w:rsid w:val="000151EF"/>
    <w:rsid w:val="00015699"/>
    <w:rsid w:val="00016646"/>
    <w:rsid w:val="00016F1D"/>
    <w:rsid w:val="00017C97"/>
    <w:rsid w:val="0002014B"/>
    <w:rsid w:val="0002062B"/>
    <w:rsid w:val="00021A6F"/>
    <w:rsid w:val="000224DD"/>
    <w:rsid w:val="00022DB0"/>
    <w:rsid w:val="00022EA5"/>
    <w:rsid w:val="000232E4"/>
    <w:rsid w:val="00023318"/>
    <w:rsid w:val="00023448"/>
    <w:rsid w:val="0002511C"/>
    <w:rsid w:val="00025C6E"/>
    <w:rsid w:val="00025C81"/>
    <w:rsid w:val="000261A6"/>
    <w:rsid w:val="00026B94"/>
    <w:rsid w:val="00026CB6"/>
    <w:rsid w:val="000272E2"/>
    <w:rsid w:val="000276CC"/>
    <w:rsid w:val="000279C0"/>
    <w:rsid w:val="00030DE6"/>
    <w:rsid w:val="00031D1C"/>
    <w:rsid w:val="000325CF"/>
    <w:rsid w:val="00034521"/>
    <w:rsid w:val="000346B5"/>
    <w:rsid w:val="00034B38"/>
    <w:rsid w:val="00036B24"/>
    <w:rsid w:val="00037B34"/>
    <w:rsid w:val="00040652"/>
    <w:rsid w:val="000411F7"/>
    <w:rsid w:val="00041A43"/>
    <w:rsid w:val="00041F50"/>
    <w:rsid w:val="00043629"/>
    <w:rsid w:val="00043F2B"/>
    <w:rsid w:val="00044068"/>
    <w:rsid w:val="00044423"/>
    <w:rsid w:val="00045309"/>
    <w:rsid w:val="000463E0"/>
    <w:rsid w:val="000465F6"/>
    <w:rsid w:val="00046DE8"/>
    <w:rsid w:val="000475B4"/>
    <w:rsid w:val="000505C6"/>
    <w:rsid w:val="000505D6"/>
    <w:rsid w:val="000514DF"/>
    <w:rsid w:val="00051611"/>
    <w:rsid w:val="00054177"/>
    <w:rsid w:val="000549BF"/>
    <w:rsid w:val="00057053"/>
    <w:rsid w:val="00057EF6"/>
    <w:rsid w:val="00061D7E"/>
    <w:rsid w:val="00062393"/>
    <w:rsid w:val="00063101"/>
    <w:rsid w:val="0006442F"/>
    <w:rsid w:val="0006555B"/>
    <w:rsid w:val="00065715"/>
    <w:rsid w:val="00065939"/>
    <w:rsid w:val="00066059"/>
    <w:rsid w:val="00066A54"/>
    <w:rsid w:val="00067774"/>
    <w:rsid w:val="00067AB7"/>
    <w:rsid w:val="00067F68"/>
    <w:rsid w:val="00071858"/>
    <w:rsid w:val="00071D86"/>
    <w:rsid w:val="00072C78"/>
    <w:rsid w:val="00072C8A"/>
    <w:rsid w:val="00072CD8"/>
    <w:rsid w:val="0007415B"/>
    <w:rsid w:val="00074BF2"/>
    <w:rsid w:val="00076063"/>
    <w:rsid w:val="000766E6"/>
    <w:rsid w:val="00076C96"/>
    <w:rsid w:val="00077A97"/>
    <w:rsid w:val="00077CEC"/>
    <w:rsid w:val="00080BC8"/>
    <w:rsid w:val="00081997"/>
    <w:rsid w:val="00082766"/>
    <w:rsid w:val="0008382A"/>
    <w:rsid w:val="00083EDE"/>
    <w:rsid w:val="00084387"/>
    <w:rsid w:val="00084783"/>
    <w:rsid w:val="00085B3A"/>
    <w:rsid w:val="0008654E"/>
    <w:rsid w:val="00086818"/>
    <w:rsid w:val="000871D4"/>
    <w:rsid w:val="0008782A"/>
    <w:rsid w:val="00090BFB"/>
    <w:rsid w:val="00090D41"/>
    <w:rsid w:val="0009260B"/>
    <w:rsid w:val="00093CCC"/>
    <w:rsid w:val="000941DA"/>
    <w:rsid w:val="00094EB2"/>
    <w:rsid w:val="000967F7"/>
    <w:rsid w:val="00096B76"/>
    <w:rsid w:val="000A0150"/>
    <w:rsid w:val="000A01B8"/>
    <w:rsid w:val="000A0C4B"/>
    <w:rsid w:val="000A1CAB"/>
    <w:rsid w:val="000A2636"/>
    <w:rsid w:val="000A3116"/>
    <w:rsid w:val="000A3DFF"/>
    <w:rsid w:val="000A59C1"/>
    <w:rsid w:val="000A5CDF"/>
    <w:rsid w:val="000A6295"/>
    <w:rsid w:val="000A68BF"/>
    <w:rsid w:val="000B05F3"/>
    <w:rsid w:val="000B2849"/>
    <w:rsid w:val="000B3410"/>
    <w:rsid w:val="000B50B2"/>
    <w:rsid w:val="000C1222"/>
    <w:rsid w:val="000C14ED"/>
    <w:rsid w:val="000C17E2"/>
    <w:rsid w:val="000C184C"/>
    <w:rsid w:val="000C25B3"/>
    <w:rsid w:val="000C3725"/>
    <w:rsid w:val="000C4534"/>
    <w:rsid w:val="000C4FB9"/>
    <w:rsid w:val="000C5C46"/>
    <w:rsid w:val="000C7090"/>
    <w:rsid w:val="000C7174"/>
    <w:rsid w:val="000C71D3"/>
    <w:rsid w:val="000D1C84"/>
    <w:rsid w:val="000D2145"/>
    <w:rsid w:val="000D24FF"/>
    <w:rsid w:val="000D319D"/>
    <w:rsid w:val="000D3426"/>
    <w:rsid w:val="000D373D"/>
    <w:rsid w:val="000D3D26"/>
    <w:rsid w:val="000D3F9A"/>
    <w:rsid w:val="000D4837"/>
    <w:rsid w:val="000D6190"/>
    <w:rsid w:val="000D631F"/>
    <w:rsid w:val="000D6897"/>
    <w:rsid w:val="000D7AA9"/>
    <w:rsid w:val="000D7E4B"/>
    <w:rsid w:val="000E00B4"/>
    <w:rsid w:val="000E01B6"/>
    <w:rsid w:val="000E07F6"/>
    <w:rsid w:val="000E2ED5"/>
    <w:rsid w:val="000E5042"/>
    <w:rsid w:val="000E5093"/>
    <w:rsid w:val="000E54DE"/>
    <w:rsid w:val="000E5569"/>
    <w:rsid w:val="000E579C"/>
    <w:rsid w:val="000E5CC8"/>
    <w:rsid w:val="000E5ED0"/>
    <w:rsid w:val="000E6249"/>
    <w:rsid w:val="000E6FD8"/>
    <w:rsid w:val="000E7000"/>
    <w:rsid w:val="000E71A7"/>
    <w:rsid w:val="000F0B07"/>
    <w:rsid w:val="000F1E81"/>
    <w:rsid w:val="000F282A"/>
    <w:rsid w:val="000F369D"/>
    <w:rsid w:val="000F37EB"/>
    <w:rsid w:val="000F3F57"/>
    <w:rsid w:val="000F50E6"/>
    <w:rsid w:val="000F625D"/>
    <w:rsid w:val="000F72AA"/>
    <w:rsid w:val="00100C90"/>
    <w:rsid w:val="00101A5C"/>
    <w:rsid w:val="0010219A"/>
    <w:rsid w:val="001024E0"/>
    <w:rsid w:val="00103DD6"/>
    <w:rsid w:val="001041B6"/>
    <w:rsid w:val="00105DEB"/>
    <w:rsid w:val="001070A2"/>
    <w:rsid w:val="001074FA"/>
    <w:rsid w:val="00107AE2"/>
    <w:rsid w:val="00110443"/>
    <w:rsid w:val="00111005"/>
    <w:rsid w:val="001112EF"/>
    <w:rsid w:val="00111DDF"/>
    <w:rsid w:val="00114D58"/>
    <w:rsid w:val="0011531D"/>
    <w:rsid w:val="00116380"/>
    <w:rsid w:val="00116C1A"/>
    <w:rsid w:val="0011718F"/>
    <w:rsid w:val="00117C55"/>
    <w:rsid w:val="00117EA2"/>
    <w:rsid w:val="00120160"/>
    <w:rsid w:val="00120DE1"/>
    <w:rsid w:val="00121E28"/>
    <w:rsid w:val="00122A71"/>
    <w:rsid w:val="00122D92"/>
    <w:rsid w:val="00125646"/>
    <w:rsid w:val="001256C5"/>
    <w:rsid w:val="001268EC"/>
    <w:rsid w:val="00130AA8"/>
    <w:rsid w:val="00130BE9"/>
    <w:rsid w:val="00131451"/>
    <w:rsid w:val="00131A26"/>
    <w:rsid w:val="00133135"/>
    <w:rsid w:val="00135620"/>
    <w:rsid w:val="001359D5"/>
    <w:rsid w:val="00135C81"/>
    <w:rsid w:val="00136A58"/>
    <w:rsid w:val="001377D4"/>
    <w:rsid w:val="00137B38"/>
    <w:rsid w:val="00140C60"/>
    <w:rsid w:val="00142412"/>
    <w:rsid w:val="001425F7"/>
    <w:rsid w:val="00143DE3"/>
    <w:rsid w:val="00143F79"/>
    <w:rsid w:val="001466F0"/>
    <w:rsid w:val="00147941"/>
    <w:rsid w:val="0015320D"/>
    <w:rsid w:val="00153A65"/>
    <w:rsid w:val="00153ADF"/>
    <w:rsid w:val="001550A9"/>
    <w:rsid w:val="001555B4"/>
    <w:rsid w:val="00155ADD"/>
    <w:rsid w:val="001571D9"/>
    <w:rsid w:val="00161911"/>
    <w:rsid w:val="00162CC9"/>
    <w:rsid w:val="001639FE"/>
    <w:rsid w:val="00163C00"/>
    <w:rsid w:val="00164C3B"/>
    <w:rsid w:val="00165763"/>
    <w:rsid w:val="0016581D"/>
    <w:rsid w:val="0016598B"/>
    <w:rsid w:val="00165E25"/>
    <w:rsid w:val="001667DD"/>
    <w:rsid w:val="00170442"/>
    <w:rsid w:val="001713C3"/>
    <w:rsid w:val="00173336"/>
    <w:rsid w:val="001757A1"/>
    <w:rsid w:val="00175F3D"/>
    <w:rsid w:val="001760F9"/>
    <w:rsid w:val="0017679A"/>
    <w:rsid w:val="00176EE2"/>
    <w:rsid w:val="001809EB"/>
    <w:rsid w:val="00181495"/>
    <w:rsid w:val="00181E92"/>
    <w:rsid w:val="0018203E"/>
    <w:rsid w:val="0018453E"/>
    <w:rsid w:val="00184AFD"/>
    <w:rsid w:val="0018576D"/>
    <w:rsid w:val="00185B11"/>
    <w:rsid w:val="00186BE2"/>
    <w:rsid w:val="00187A79"/>
    <w:rsid w:val="00190684"/>
    <w:rsid w:val="00192439"/>
    <w:rsid w:val="00192D72"/>
    <w:rsid w:val="0019367F"/>
    <w:rsid w:val="0019551B"/>
    <w:rsid w:val="001956E1"/>
    <w:rsid w:val="0019585A"/>
    <w:rsid w:val="00197603"/>
    <w:rsid w:val="001A04F6"/>
    <w:rsid w:val="001A22F2"/>
    <w:rsid w:val="001A24F1"/>
    <w:rsid w:val="001A28F3"/>
    <w:rsid w:val="001A32F7"/>
    <w:rsid w:val="001A458E"/>
    <w:rsid w:val="001A48A7"/>
    <w:rsid w:val="001A52C0"/>
    <w:rsid w:val="001A5FDB"/>
    <w:rsid w:val="001A6AC1"/>
    <w:rsid w:val="001A7033"/>
    <w:rsid w:val="001A7208"/>
    <w:rsid w:val="001B2EBD"/>
    <w:rsid w:val="001B32B6"/>
    <w:rsid w:val="001B35CF"/>
    <w:rsid w:val="001B47A0"/>
    <w:rsid w:val="001B7673"/>
    <w:rsid w:val="001C03D8"/>
    <w:rsid w:val="001C0509"/>
    <w:rsid w:val="001C0729"/>
    <w:rsid w:val="001C0C33"/>
    <w:rsid w:val="001C1C55"/>
    <w:rsid w:val="001C2E2B"/>
    <w:rsid w:val="001C5E2D"/>
    <w:rsid w:val="001C5FD6"/>
    <w:rsid w:val="001C62DA"/>
    <w:rsid w:val="001C740C"/>
    <w:rsid w:val="001C78EB"/>
    <w:rsid w:val="001C7F55"/>
    <w:rsid w:val="001D0D2B"/>
    <w:rsid w:val="001D0F94"/>
    <w:rsid w:val="001D1DAF"/>
    <w:rsid w:val="001D2AA3"/>
    <w:rsid w:val="001D4F52"/>
    <w:rsid w:val="001D51DB"/>
    <w:rsid w:val="001D6759"/>
    <w:rsid w:val="001D6BD2"/>
    <w:rsid w:val="001D785E"/>
    <w:rsid w:val="001D7E21"/>
    <w:rsid w:val="001E0E47"/>
    <w:rsid w:val="001E112B"/>
    <w:rsid w:val="001E1336"/>
    <w:rsid w:val="001E252F"/>
    <w:rsid w:val="001E2BC8"/>
    <w:rsid w:val="001E3C4F"/>
    <w:rsid w:val="001E4039"/>
    <w:rsid w:val="001E4728"/>
    <w:rsid w:val="001E5497"/>
    <w:rsid w:val="001E5BD1"/>
    <w:rsid w:val="001E5DEF"/>
    <w:rsid w:val="001E779A"/>
    <w:rsid w:val="001E7F0C"/>
    <w:rsid w:val="001F08D6"/>
    <w:rsid w:val="001F0DAE"/>
    <w:rsid w:val="001F0F9B"/>
    <w:rsid w:val="001F546F"/>
    <w:rsid w:val="001F580A"/>
    <w:rsid w:val="001F581A"/>
    <w:rsid w:val="001F6B85"/>
    <w:rsid w:val="001F714F"/>
    <w:rsid w:val="002008E0"/>
    <w:rsid w:val="00200D76"/>
    <w:rsid w:val="00203237"/>
    <w:rsid w:val="00204CCF"/>
    <w:rsid w:val="002051E7"/>
    <w:rsid w:val="0020549A"/>
    <w:rsid w:val="00205AAF"/>
    <w:rsid w:val="0020660C"/>
    <w:rsid w:val="00206DF4"/>
    <w:rsid w:val="002079AB"/>
    <w:rsid w:val="00207F4B"/>
    <w:rsid w:val="00207FA7"/>
    <w:rsid w:val="00210AFD"/>
    <w:rsid w:val="0021182B"/>
    <w:rsid w:val="00211A5E"/>
    <w:rsid w:val="002128C5"/>
    <w:rsid w:val="00214B13"/>
    <w:rsid w:val="00214CF0"/>
    <w:rsid w:val="00216660"/>
    <w:rsid w:val="00217301"/>
    <w:rsid w:val="00220138"/>
    <w:rsid w:val="00220988"/>
    <w:rsid w:val="00222219"/>
    <w:rsid w:val="0022292E"/>
    <w:rsid w:val="0022293E"/>
    <w:rsid w:val="002245C6"/>
    <w:rsid w:val="00226369"/>
    <w:rsid w:val="00226605"/>
    <w:rsid w:val="00227AF5"/>
    <w:rsid w:val="00227B88"/>
    <w:rsid w:val="00230002"/>
    <w:rsid w:val="00230182"/>
    <w:rsid w:val="002303EF"/>
    <w:rsid w:val="002305A9"/>
    <w:rsid w:val="002305FC"/>
    <w:rsid w:val="00231184"/>
    <w:rsid w:val="002316B2"/>
    <w:rsid w:val="002318A5"/>
    <w:rsid w:val="0023275F"/>
    <w:rsid w:val="00234563"/>
    <w:rsid w:val="002356FA"/>
    <w:rsid w:val="0023667C"/>
    <w:rsid w:val="002369C2"/>
    <w:rsid w:val="00236D02"/>
    <w:rsid w:val="0023791C"/>
    <w:rsid w:val="00244877"/>
    <w:rsid w:val="00244BA8"/>
    <w:rsid w:val="00244D71"/>
    <w:rsid w:val="0024520E"/>
    <w:rsid w:val="00246893"/>
    <w:rsid w:val="00251302"/>
    <w:rsid w:val="00252A19"/>
    <w:rsid w:val="002545FB"/>
    <w:rsid w:val="00255DBC"/>
    <w:rsid w:val="002563CC"/>
    <w:rsid w:val="00256430"/>
    <w:rsid w:val="00256F9D"/>
    <w:rsid w:val="00257368"/>
    <w:rsid w:val="00257CD6"/>
    <w:rsid w:val="00257F3F"/>
    <w:rsid w:val="002606A7"/>
    <w:rsid w:val="00261A5E"/>
    <w:rsid w:val="00262064"/>
    <w:rsid w:val="002631CF"/>
    <w:rsid w:val="002636E4"/>
    <w:rsid w:val="00265294"/>
    <w:rsid w:val="002657A7"/>
    <w:rsid w:val="00266297"/>
    <w:rsid w:val="00266885"/>
    <w:rsid w:val="00267412"/>
    <w:rsid w:val="00267786"/>
    <w:rsid w:val="002677DF"/>
    <w:rsid w:val="00267AA8"/>
    <w:rsid w:val="0027164E"/>
    <w:rsid w:val="002716B6"/>
    <w:rsid w:val="00271D6C"/>
    <w:rsid w:val="00272287"/>
    <w:rsid w:val="00272E92"/>
    <w:rsid w:val="0027464A"/>
    <w:rsid w:val="00274ACE"/>
    <w:rsid w:val="002766C4"/>
    <w:rsid w:val="00277648"/>
    <w:rsid w:val="00280468"/>
    <w:rsid w:val="002808BC"/>
    <w:rsid w:val="002814D0"/>
    <w:rsid w:val="00282769"/>
    <w:rsid w:val="00282795"/>
    <w:rsid w:val="002839EB"/>
    <w:rsid w:val="002848AD"/>
    <w:rsid w:val="00285E58"/>
    <w:rsid w:val="00285F23"/>
    <w:rsid w:val="0028635D"/>
    <w:rsid w:val="00286970"/>
    <w:rsid w:val="002872A1"/>
    <w:rsid w:val="002872AA"/>
    <w:rsid w:val="002906D3"/>
    <w:rsid w:val="00290721"/>
    <w:rsid w:val="00291106"/>
    <w:rsid w:val="002912B0"/>
    <w:rsid w:val="0029207F"/>
    <w:rsid w:val="002926ED"/>
    <w:rsid w:val="0029447B"/>
    <w:rsid w:val="00294995"/>
    <w:rsid w:val="00294F04"/>
    <w:rsid w:val="00295A42"/>
    <w:rsid w:val="00296A59"/>
    <w:rsid w:val="00296E6F"/>
    <w:rsid w:val="00297CD4"/>
    <w:rsid w:val="002A0644"/>
    <w:rsid w:val="002A078F"/>
    <w:rsid w:val="002A09B3"/>
    <w:rsid w:val="002A131D"/>
    <w:rsid w:val="002A3792"/>
    <w:rsid w:val="002A48CD"/>
    <w:rsid w:val="002A4D56"/>
    <w:rsid w:val="002A7253"/>
    <w:rsid w:val="002A7ECB"/>
    <w:rsid w:val="002B1C81"/>
    <w:rsid w:val="002B1ECE"/>
    <w:rsid w:val="002B1F10"/>
    <w:rsid w:val="002B2067"/>
    <w:rsid w:val="002B4FC4"/>
    <w:rsid w:val="002B56E2"/>
    <w:rsid w:val="002B596E"/>
    <w:rsid w:val="002B7137"/>
    <w:rsid w:val="002B7B1E"/>
    <w:rsid w:val="002C00FE"/>
    <w:rsid w:val="002C018C"/>
    <w:rsid w:val="002C105C"/>
    <w:rsid w:val="002C10ED"/>
    <w:rsid w:val="002C198E"/>
    <w:rsid w:val="002C421A"/>
    <w:rsid w:val="002C424D"/>
    <w:rsid w:val="002C42C4"/>
    <w:rsid w:val="002C5797"/>
    <w:rsid w:val="002C5ABE"/>
    <w:rsid w:val="002C6EDB"/>
    <w:rsid w:val="002D05E8"/>
    <w:rsid w:val="002D0A1D"/>
    <w:rsid w:val="002D0A47"/>
    <w:rsid w:val="002D12A3"/>
    <w:rsid w:val="002D1A68"/>
    <w:rsid w:val="002D1D73"/>
    <w:rsid w:val="002D352E"/>
    <w:rsid w:val="002D392E"/>
    <w:rsid w:val="002D4278"/>
    <w:rsid w:val="002D7736"/>
    <w:rsid w:val="002E0ECB"/>
    <w:rsid w:val="002E2090"/>
    <w:rsid w:val="002E2901"/>
    <w:rsid w:val="002E384C"/>
    <w:rsid w:val="002E42B8"/>
    <w:rsid w:val="002E4EC1"/>
    <w:rsid w:val="002E57BD"/>
    <w:rsid w:val="002F0826"/>
    <w:rsid w:val="002F0958"/>
    <w:rsid w:val="002F1221"/>
    <w:rsid w:val="002F19E3"/>
    <w:rsid w:val="002F2A14"/>
    <w:rsid w:val="002F39FD"/>
    <w:rsid w:val="002F3D00"/>
    <w:rsid w:val="002F3F5E"/>
    <w:rsid w:val="002F4E0B"/>
    <w:rsid w:val="002F522A"/>
    <w:rsid w:val="002F53C6"/>
    <w:rsid w:val="002F542E"/>
    <w:rsid w:val="002F5B7F"/>
    <w:rsid w:val="002F619D"/>
    <w:rsid w:val="002F63D5"/>
    <w:rsid w:val="002F6625"/>
    <w:rsid w:val="002F6C7F"/>
    <w:rsid w:val="00300D68"/>
    <w:rsid w:val="00301E04"/>
    <w:rsid w:val="003027E3"/>
    <w:rsid w:val="00302F39"/>
    <w:rsid w:val="0030340C"/>
    <w:rsid w:val="00303C38"/>
    <w:rsid w:val="00305127"/>
    <w:rsid w:val="0030563D"/>
    <w:rsid w:val="00307BD0"/>
    <w:rsid w:val="00307F8B"/>
    <w:rsid w:val="003116C1"/>
    <w:rsid w:val="003119CD"/>
    <w:rsid w:val="00312474"/>
    <w:rsid w:val="00313219"/>
    <w:rsid w:val="003147CB"/>
    <w:rsid w:val="00315353"/>
    <w:rsid w:val="00316DD1"/>
    <w:rsid w:val="00320D7F"/>
    <w:rsid w:val="00320E6A"/>
    <w:rsid w:val="00321EB3"/>
    <w:rsid w:val="00322EC6"/>
    <w:rsid w:val="00322F12"/>
    <w:rsid w:val="003234B8"/>
    <w:rsid w:val="0032499F"/>
    <w:rsid w:val="0032597E"/>
    <w:rsid w:val="00325EA7"/>
    <w:rsid w:val="00325FBE"/>
    <w:rsid w:val="003263E7"/>
    <w:rsid w:val="003270B1"/>
    <w:rsid w:val="003274D5"/>
    <w:rsid w:val="003276D0"/>
    <w:rsid w:val="00327BCC"/>
    <w:rsid w:val="003305B0"/>
    <w:rsid w:val="00330E40"/>
    <w:rsid w:val="0033172D"/>
    <w:rsid w:val="00332DDC"/>
    <w:rsid w:val="00334560"/>
    <w:rsid w:val="00334BDD"/>
    <w:rsid w:val="003352AF"/>
    <w:rsid w:val="003358A8"/>
    <w:rsid w:val="00335FA9"/>
    <w:rsid w:val="003400FF"/>
    <w:rsid w:val="0034063F"/>
    <w:rsid w:val="003422BC"/>
    <w:rsid w:val="00343396"/>
    <w:rsid w:val="00343CCF"/>
    <w:rsid w:val="00344329"/>
    <w:rsid w:val="0034777B"/>
    <w:rsid w:val="003478E3"/>
    <w:rsid w:val="00347A1C"/>
    <w:rsid w:val="003530C6"/>
    <w:rsid w:val="0035345F"/>
    <w:rsid w:val="00355A9D"/>
    <w:rsid w:val="00355D94"/>
    <w:rsid w:val="00355EE5"/>
    <w:rsid w:val="00355FB8"/>
    <w:rsid w:val="003567E2"/>
    <w:rsid w:val="003615F5"/>
    <w:rsid w:val="0036403C"/>
    <w:rsid w:val="00364630"/>
    <w:rsid w:val="00364A57"/>
    <w:rsid w:val="00364A6A"/>
    <w:rsid w:val="00364AA8"/>
    <w:rsid w:val="00364ED1"/>
    <w:rsid w:val="00365540"/>
    <w:rsid w:val="0036559B"/>
    <w:rsid w:val="00365B3D"/>
    <w:rsid w:val="00365BCF"/>
    <w:rsid w:val="00365CEA"/>
    <w:rsid w:val="00367032"/>
    <w:rsid w:val="003705DA"/>
    <w:rsid w:val="00370BB5"/>
    <w:rsid w:val="0037100D"/>
    <w:rsid w:val="00371149"/>
    <w:rsid w:val="00372CCB"/>
    <w:rsid w:val="00373C49"/>
    <w:rsid w:val="00375721"/>
    <w:rsid w:val="0037783E"/>
    <w:rsid w:val="003779AB"/>
    <w:rsid w:val="00380A28"/>
    <w:rsid w:val="0038158B"/>
    <w:rsid w:val="003828C7"/>
    <w:rsid w:val="00382DE9"/>
    <w:rsid w:val="003834ED"/>
    <w:rsid w:val="0038459E"/>
    <w:rsid w:val="00384A80"/>
    <w:rsid w:val="00385169"/>
    <w:rsid w:val="00386FC4"/>
    <w:rsid w:val="003908B2"/>
    <w:rsid w:val="00390D3F"/>
    <w:rsid w:val="00390E57"/>
    <w:rsid w:val="00391580"/>
    <w:rsid w:val="00392C5C"/>
    <w:rsid w:val="00393896"/>
    <w:rsid w:val="00394640"/>
    <w:rsid w:val="00395459"/>
    <w:rsid w:val="00395B2C"/>
    <w:rsid w:val="00395FD4"/>
    <w:rsid w:val="003962AC"/>
    <w:rsid w:val="003A007A"/>
    <w:rsid w:val="003A0884"/>
    <w:rsid w:val="003A126B"/>
    <w:rsid w:val="003A1AFA"/>
    <w:rsid w:val="003A2718"/>
    <w:rsid w:val="003A38EB"/>
    <w:rsid w:val="003A547B"/>
    <w:rsid w:val="003A62FD"/>
    <w:rsid w:val="003B0030"/>
    <w:rsid w:val="003B086A"/>
    <w:rsid w:val="003B442C"/>
    <w:rsid w:val="003B6884"/>
    <w:rsid w:val="003B7176"/>
    <w:rsid w:val="003B7A41"/>
    <w:rsid w:val="003B7AC9"/>
    <w:rsid w:val="003C237F"/>
    <w:rsid w:val="003C2AEB"/>
    <w:rsid w:val="003C3DFF"/>
    <w:rsid w:val="003C4B3A"/>
    <w:rsid w:val="003C612E"/>
    <w:rsid w:val="003C74D3"/>
    <w:rsid w:val="003C764E"/>
    <w:rsid w:val="003D1EDD"/>
    <w:rsid w:val="003D1F0A"/>
    <w:rsid w:val="003D452A"/>
    <w:rsid w:val="003D4C15"/>
    <w:rsid w:val="003D7B33"/>
    <w:rsid w:val="003E06D7"/>
    <w:rsid w:val="003E1248"/>
    <w:rsid w:val="003E13B4"/>
    <w:rsid w:val="003E19C5"/>
    <w:rsid w:val="003E1DC6"/>
    <w:rsid w:val="003E1E55"/>
    <w:rsid w:val="003E2B95"/>
    <w:rsid w:val="003E333A"/>
    <w:rsid w:val="003E6530"/>
    <w:rsid w:val="003E7026"/>
    <w:rsid w:val="003E746D"/>
    <w:rsid w:val="003E7972"/>
    <w:rsid w:val="003F03F3"/>
    <w:rsid w:val="003F2BEB"/>
    <w:rsid w:val="003F3DE9"/>
    <w:rsid w:val="003F3F58"/>
    <w:rsid w:val="003F4B2F"/>
    <w:rsid w:val="003F4DF0"/>
    <w:rsid w:val="003F521D"/>
    <w:rsid w:val="003F5F0B"/>
    <w:rsid w:val="003F5FF3"/>
    <w:rsid w:val="003F60B8"/>
    <w:rsid w:val="003F6356"/>
    <w:rsid w:val="003F6C9F"/>
    <w:rsid w:val="003F7E3C"/>
    <w:rsid w:val="004008B5"/>
    <w:rsid w:val="00400B98"/>
    <w:rsid w:val="00400F10"/>
    <w:rsid w:val="004026C3"/>
    <w:rsid w:val="00402DC6"/>
    <w:rsid w:val="00405155"/>
    <w:rsid w:val="00405248"/>
    <w:rsid w:val="00405300"/>
    <w:rsid w:val="00405E4A"/>
    <w:rsid w:val="00405FD1"/>
    <w:rsid w:val="0040636E"/>
    <w:rsid w:val="00407C63"/>
    <w:rsid w:val="00407CEA"/>
    <w:rsid w:val="00407E64"/>
    <w:rsid w:val="00407FEB"/>
    <w:rsid w:val="00410318"/>
    <w:rsid w:val="00410BA4"/>
    <w:rsid w:val="00410EB4"/>
    <w:rsid w:val="004110A2"/>
    <w:rsid w:val="00412415"/>
    <w:rsid w:val="004124FD"/>
    <w:rsid w:val="00412FC5"/>
    <w:rsid w:val="00413C63"/>
    <w:rsid w:val="00414991"/>
    <w:rsid w:val="00415F60"/>
    <w:rsid w:val="00420243"/>
    <w:rsid w:val="00420B99"/>
    <w:rsid w:val="00424ABA"/>
    <w:rsid w:val="004257A6"/>
    <w:rsid w:val="00425CD6"/>
    <w:rsid w:val="00426B77"/>
    <w:rsid w:val="00427FE5"/>
    <w:rsid w:val="00430DFD"/>
    <w:rsid w:val="00432A1E"/>
    <w:rsid w:val="00433ADB"/>
    <w:rsid w:val="00433B9B"/>
    <w:rsid w:val="00433EA0"/>
    <w:rsid w:val="004348A9"/>
    <w:rsid w:val="004349C9"/>
    <w:rsid w:val="00435DC1"/>
    <w:rsid w:val="0043653E"/>
    <w:rsid w:val="00441FE0"/>
    <w:rsid w:val="0044216D"/>
    <w:rsid w:val="00442466"/>
    <w:rsid w:val="00442C80"/>
    <w:rsid w:val="004454D8"/>
    <w:rsid w:val="00446C0B"/>
    <w:rsid w:val="00447AF4"/>
    <w:rsid w:val="00447DA2"/>
    <w:rsid w:val="00450522"/>
    <w:rsid w:val="00450AEA"/>
    <w:rsid w:val="0045156A"/>
    <w:rsid w:val="0045164B"/>
    <w:rsid w:val="004522A2"/>
    <w:rsid w:val="00452C1D"/>
    <w:rsid w:val="0045333D"/>
    <w:rsid w:val="00454515"/>
    <w:rsid w:val="0045618E"/>
    <w:rsid w:val="0045629E"/>
    <w:rsid w:val="004565A0"/>
    <w:rsid w:val="00456FE8"/>
    <w:rsid w:val="004577AE"/>
    <w:rsid w:val="00460787"/>
    <w:rsid w:val="00460AC3"/>
    <w:rsid w:val="004617D0"/>
    <w:rsid w:val="00461EA5"/>
    <w:rsid w:val="004625F7"/>
    <w:rsid w:val="00463F5B"/>
    <w:rsid w:val="004642CC"/>
    <w:rsid w:val="00465682"/>
    <w:rsid w:val="00466061"/>
    <w:rsid w:val="00466921"/>
    <w:rsid w:val="00466FB9"/>
    <w:rsid w:val="00467475"/>
    <w:rsid w:val="004675EE"/>
    <w:rsid w:val="00471A13"/>
    <w:rsid w:val="00472B9D"/>
    <w:rsid w:val="00472F7C"/>
    <w:rsid w:val="0047432D"/>
    <w:rsid w:val="004746CF"/>
    <w:rsid w:val="0047615C"/>
    <w:rsid w:val="004776B9"/>
    <w:rsid w:val="0047772D"/>
    <w:rsid w:val="004807D0"/>
    <w:rsid w:val="00484CE7"/>
    <w:rsid w:val="00484E02"/>
    <w:rsid w:val="00484EBC"/>
    <w:rsid w:val="00485627"/>
    <w:rsid w:val="00485D5E"/>
    <w:rsid w:val="0048645A"/>
    <w:rsid w:val="0048706D"/>
    <w:rsid w:val="004871A6"/>
    <w:rsid w:val="004871C2"/>
    <w:rsid w:val="00487610"/>
    <w:rsid w:val="00490817"/>
    <w:rsid w:val="00491DDE"/>
    <w:rsid w:val="00493D55"/>
    <w:rsid w:val="004944ED"/>
    <w:rsid w:val="004952A8"/>
    <w:rsid w:val="00495D38"/>
    <w:rsid w:val="004A4282"/>
    <w:rsid w:val="004A55DB"/>
    <w:rsid w:val="004A5877"/>
    <w:rsid w:val="004A6B3A"/>
    <w:rsid w:val="004A6CB1"/>
    <w:rsid w:val="004A7EEF"/>
    <w:rsid w:val="004B15A2"/>
    <w:rsid w:val="004B2280"/>
    <w:rsid w:val="004B32C9"/>
    <w:rsid w:val="004B64F7"/>
    <w:rsid w:val="004B7EAB"/>
    <w:rsid w:val="004C0A94"/>
    <w:rsid w:val="004C1F8D"/>
    <w:rsid w:val="004C2C05"/>
    <w:rsid w:val="004C470C"/>
    <w:rsid w:val="004C7C2A"/>
    <w:rsid w:val="004C7F31"/>
    <w:rsid w:val="004D089C"/>
    <w:rsid w:val="004D0A06"/>
    <w:rsid w:val="004D32AC"/>
    <w:rsid w:val="004D3DD5"/>
    <w:rsid w:val="004D400A"/>
    <w:rsid w:val="004D46D6"/>
    <w:rsid w:val="004D4B4D"/>
    <w:rsid w:val="004D5135"/>
    <w:rsid w:val="004D51D0"/>
    <w:rsid w:val="004D6A6D"/>
    <w:rsid w:val="004D6C07"/>
    <w:rsid w:val="004E456E"/>
    <w:rsid w:val="004E619A"/>
    <w:rsid w:val="004E648A"/>
    <w:rsid w:val="004E7042"/>
    <w:rsid w:val="004F0A1A"/>
    <w:rsid w:val="004F1E34"/>
    <w:rsid w:val="004F298C"/>
    <w:rsid w:val="004F4092"/>
    <w:rsid w:val="004F48C6"/>
    <w:rsid w:val="004F52E6"/>
    <w:rsid w:val="004F569D"/>
    <w:rsid w:val="004F5993"/>
    <w:rsid w:val="004F62BA"/>
    <w:rsid w:val="004F64A2"/>
    <w:rsid w:val="004F6D43"/>
    <w:rsid w:val="004F74C3"/>
    <w:rsid w:val="004F7D55"/>
    <w:rsid w:val="0050052C"/>
    <w:rsid w:val="00501AAB"/>
    <w:rsid w:val="005021E5"/>
    <w:rsid w:val="005027D6"/>
    <w:rsid w:val="0050293F"/>
    <w:rsid w:val="005029A7"/>
    <w:rsid w:val="00502D5E"/>
    <w:rsid w:val="0050323B"/>
    <w:rsid w:val="00503D3C"/>
    <w:rsid w:val="00503F51"/>
    <w:rsid w:val="005045D7"/>
    <w:rsid w:val="00505F25"/>
    <w:rsid w:val="00511AEE"/>
    <w:rsid w:val="00511B89"/>
    <w:rsid w:val="0051254E"/>
    <w:rsid w:val="005134A6"/>
    <w:rsid w:val="00513882"/>
    <w:rsid w:val="00514F47"/>
    <w:rsid w:val="00515051"/>
    <w:rsid w:val="005157C0"/>
    <w:rsid w:val="00515829"/>
    <w:rsid w:val="00516042"/>
    <w:rsid w:val="0051791D"/>
    <w:rsid w:val="00517E3B"/>
    <w:rsid w:val="00521E8F"/>
    <w:rsid w:val="0052411B"/>
    <w:rsid w:val="0052473C"/>
    <w:rsid w:val="005266B7"/>
    <w:rsid w:val="00526C2D"/>
    <w:rsid w:val="00527559"/>
    <w:rsid w:val="00527D26"/>
    <w:rsid w:val="005303B4"/>
    <w:rsid w:val="005303D7"/>
    <w:rsid w:val="00531910"/>
    <w:rsid w:val="00531FAF"/>
    <w:rsid w:val="00532B7C"/>
    <w:rsid w:val="00532BE5"/>
    <w:rsid w:val="00533ECE"/>
    <w:rsid w:val="00534273"/>
    <w:rsid w:val="00534F5A"/>
    <w:rsid w:val="005352E9"/>
    <w:rsid w:val="00535E60"/>
    <w:rsid w:val="00536079"/>
    <w:rsid w:val="00536F55"/>
    <w:rsid w:val="005414FB"/>
    <w:rsid w:val="00541AAA"/>
    <w:rsid w:val="00542E03"/>
    <w:rsid w:val="005437BF"/>
    <w:rsid w:val="005438E9"/>
    <w:rsid w:val="00544608"/>
    <w:rsid w:val="00544A87"/>
    <w:rsid w:val="005465C0"/>
    <w:rsid w:val="00547450"/>
    <w:rsid w:val="00547ECA"/>
    <w:rsid w:val="00551CF7"/>
    <w:rsid w:val="00552E3B"/>
    <w:rsid w:val="00553C39"/>
    <w:rsid w:val="00554413"/>
    <w:rsid w:val="005545FC"/>
    <w:rsid w:val="0055742F"/>
    <w:rsid w:val="00560FED"/>
    <w:rsid w:val="005617BF"/>
    <w:rsid w:val="00562E17"/>
    <w:rsid w:val="00566A97"/>
    <w:rsid w:val="00567CE6"/>
    <w:rsid w:val="00567DF6"/>
    <w:rsid w:val="00572655"/>
    <w:rsid w:val="005758C4"/>
    <w:rsid w:val="00575A43"/>
    <w:rsid w:val="0057707A"/>
    <w:rsid w:val="00577FFE"/>
    <w:rsid w:val="00580200"/>
    <w:rsid w:val="00582867"/>
    <w:rsid w:val="00582C58"/>
    <w:rsid w:val="00582C5D"/>
    <w:rsid w:val="005846CD"/>
    <w:rsid w:val="00584758"/>
    <w:rsid w:val="00586A7F"/>
    <w:rsid w:val="00586E27"/>
    <w:rsid w:val="00587099"/>
    <w:rsid w:val="00587733"/>
    <w:rsid w:val="00587C89"/>
    <w:rsid w:val="00590167"/>
    <w:rsid w:val="005914A7"/>
    <w:rsid w:val="00593A6D"/>
    <w:rsid w:val="00596479"/>
    <w:rsid w:val="0059696F"/>
    <w:rsid w:val="005A058E"/>
    <w:rsid w:val="005A05A8"/>
    <w:rsid w:val="005A0944"/>
    <w:rsid w:val="005A1782"/>
    <w:rsid w:val="005A1886"/>
    <w:rsid w:val="005A1A23"/>
    <w:rsid w:val="005A2CE5"/>
    <w:rsid w:val="005A3F1E"/>
    <w:rsid w:val="005A7AD0"/>
    <w:rsid w:val="005B1BD9"/>
    <w:rsid w:val="005B229E"/>
    <w:rsid w:val="005B230B"/>
    <w:rsid w:val="005B34DB"/>
    <w:rsid w:val="005B35AF"/>
    <w:rsid w:val="005B38B7"/>
    <w:rsid w:val="005B405F"/>
    <w:rsid w:val="005B4C05"/>
    <w:rsid w:val="005B5A88"/>
    <w:rsid w:val="005B5CBD"/>
    <w:rsid w:val="005B6468"/>
    <w:rsid w:val="005B64FE"/>
    <w:rsid w:val="005B6CE3"/>
    <w:rsid w:val="005B7600"/>
    <w:rsid w:val="005C1D74"/>
    <w:rsid w:val="005C1D87"/>
    <w:rsid w:val="005C2F98"/>
    <w:rsid w:val="005C39B9"/>
    <w:rsid w:val="005C39C7"/>
    <w:rsid w:val="005C3C4C"/>
    <w:rsid w:val="005C6CE4"/>
    <w:rsid w:val="005C7DC6"/>
    <w:rsid w:val="005D1745"/>
    <w:rsid w:val="005D26F0"/>
    <w:rsid w:val="005D2C5E"/>
    <w:rsid w:val="005D3202"/>
    <w:rsid w:val="005D3EA4"/>
    <w:rsid w:val="005D4617"/>
    <w:rsid w:val="005D57CB"/>
    <w:rsid w:val="005D6051"/>
    <w:rsid w:val="005D701E"/>
    <w:rsid w:val="005E00F5"/>
    <w:rsid w:val="005E0A18"/>
    <w:rsid w:val="005E1B0E"/>
    <w:rsid w:val="005E30E7"/>
    <w:rsid w:val="005E3C92"/>
    <w:rsid w:val="005E46C7"/>
    <w:rsid w:val="005E6354"/>
    <w:rsid w:val="005E7239"/>
    <w:rsid w:val="005E7289"/>
    <w:rsid w:val="005E76A8"/>
    <w:rsid w:val="005F096F"/>
    <w:rsid w:val="005F176D"/>
    <w:rsid w:val="005F3126"/>
    <w:rsid w:val="005F34B5"/>
    <w:rsid w:val="005F61FF"/>
    <w:rsid w:val="005F6F06"/>
    <w:rsid w:val="00600ADA"/>
    <w:rsid w:val="00601F25"/>
    <w:rsid w:val="00602C65"/>
    <w:rsid w:val="00603E2A"/>
    <w:rsid w:val="00606299"/>
    <w:rsid w:val="00606937"/>
    <w:rsid w:val="00607805"/>
    <w:rsid w:val="0060782B"/>
    <w:rsid w:val="0061021B"/>
    <w:rsid w:val="006102FE"/>
    <w:rsid w:val="00610FD7"/>
    <w:rsid w:val="00611E04"/>
    <w:rsid w:val="00612C0D"/>
    <w:rsid w:val="00613493"/>
    <w:rsid w:val="00613B76"/>
    <w:rsid w:val="0061607F"/>
    <w:rsid w:val="006162A1"/>
    <w:rsid w:val="006168A1"/>
    <w:rsid w:val="006202A2"/>
    <w:rsid w:val="00621604"/>
    <w:rsid w:val="006242E5"/>
    <w:rsid w:val="006259C3"/>
    <w:rsid w:val="006264FF"/>
    <w:rsid w:val="00626A47"/>
    <w:rsid w:val="006300BE"/>
    <w:rsid w:val="00630207"/>
    <w:rsid w:val="006303A5"/>
    <w:rsid w:val="00631395"/>
    <w:rsid w:val="006315FC"/>
    <w:rsid w:val="0063268C"/>
    <w:rsid w:val="006329D1"/>
    <w:rsid w:val="00632B86"/>
    <w:rsid w:val="00632E7F"/>
    <w:rsid w:val="0063302B"/>
    <w:rsid w:val="00633331"/>
    <w:rsid w:val="00640AE5"/>
    <w:rsid w:val="00640B98"/>
    <w:rsid w:val="00642765"/>
    <w:rsid w:val="00642A9B"/>
    <w:rsid w:val="00643D6A"/>
    <w:rsid w:val="00644B2B"/>
    <w:rsid w:val="00645062"/>
    <w:rsid w:val="006450CF"/>
    <w:rsid w:val="006455B7"/>
    <w:rsid w:val="0064623E"/>
    <w:rsid w:val="00650A66"/>
    <w:rsid w:val="006536E3"/>
    <w:rsid w:val="00653CE5"/>
    <w:rsid w:val="006552EC"/>
    <w:rsid w:val="00655B05"/>
    <w:rsid w:val="00655FC3"/>
    <w:rsid w:val="00657342"/>
    <w:rsid w:val="00657636"/>
    <w:rsid w:val="00660F20"/>
    <w:rsid w:val="00662493"/>
    <w:rsid w:val="00664889"/>
    <w:rsid w:val="00664A8B"/>
    <w:rsid w:val="00665740"/>
    <w:rsid w:val="00665DF3"/>
    <w:rsid w:val="006663A1"/>
    <w:rsid w:val="00666B39"/>
    <w:rsid w:val="00667BCB"/>
    <w:rsid w:val="00670041"/>
    <w:rsid w:val="006713B6"/>
    <w:rsid w:val="006713F9"/>
    <w:rsid w:val="00672497"/>
    <w:rsid w:val="006731A5"/>
    <w:rsid w:val="00674EE7"/>
    <w:rsid w:val="006750D3"/>
    <w:rsid w:val="00675294"/>
    <w:rsid w:val="0067581C"/>
    <w:rsid w:val="0067633D"/>
    <w:rsid w:val="00676467"/>
    <w:rsid w:val="00677772"/>
    <w:rsid w:val="00677C89"/>
    <w:rsid w:val="0068216F"/>
    <w:rsid w:val="006821C9"/>
    <w:rsid w:val="00682C10"/>
    <w:rsid w:val="0068537F"/>
    <w:rsid w:val="00686100"/>
    <w:rsid w:val="00686708"/>
    <w:rsid w:val="006870B4"/>
    <w:rsid w:val="00687539"/>
    <w:rsid w:val="00687BE9"/>
    <w:rsid w:val="006901F3"/>
    <w:rsid w:val="00690770"/>
    <w:rsid w:val="006911C9"/>
    <w:rsid w:val="00692EBA"/>
    <w:rsid w:val="0069366D"/>
    <w:rsid w:val="00694008"/>
    <w:rsid w:val="00694074"/>
    <w:rsid w:val="0069483C"/>
    <w:rsid w:val="006953B0"/>
    <w:rsid w:val="006955E6"/>
    <w:rsid w:val="00695703"/>
    <w:rsid w:val="00695B15"/>
    <w:rsid w:val="00696C8E"/>
    <w:rsid w:val="00697447"/>
    <w:rsid w:val="006A211A"/>
    <w:rsid w:val="006A27C0"/>
    <w:rsid w:val="006A2D69"/>
    <w:rsid w:val="006A4466"/>
    <w:rsid w:val="006A5FF3"/>
    <w:rsid w:val="006A6A11"/>
    <w:rsid w:val="006A6BB9"/>
    <w:rsid w:val="006A6CAD"/>
    <w:rsid w:val="006B05A3"/>
    <w:rsid w:val="006B06BF"/>
    <w:rsid w:val="006B2337"/>
    <w:rsid w:val="006B26F7"/>
    <w:rsid w:val="006B3018"/>
    <w:rsid w:val="006B34F1"/>
    <w:rsid w:val="006B3F6C"/>
    <w:rsid w:val="006B4410"/>
    <w:rsid w:val="006B4448"/>
    <w:rsid w:val="006B5822"/>
    <w:rsid w:val="006C10B6"/>
    <w:rsid w:val="006C115F"/>
    <w:rsid w:val="006C15A1"/>
    <w:rsid w:val="006C548D"/>
    <w:rsid w:val="006C6A97"/>
    <w:rsid w:val="006C78FC"/>
    <w:rsid w:val="006D0B76"/>
    <w:rsid w:val="006D0F8A"/>
    <w:rsid w:val="006D10B8"/>
    <w:rsid w:val="006D178E"/>
    <w:rsid w:val="006D187F"/>
    <w:rsid w:val="006D1C67"/>
    <w:rsid w:val="006D1F38"/>
    <w:rsid w:val="006D3079"/>
    <w:rsid w:val="006D3FD8"/>
    <w:rsid w:val="006D4D5A"/>
    <w:rsid w:val="006E02D9"/>
    <w:rsid w:val="006E1C76"/>
    <w:rsid w:val="006E4FB8"/>
    <w:rsid w:val="006E7185"/>
    <w:rsid w:val="006E75FE"/>
    <w:rsid w:val="006E7EA5"/>
    <w:rsid w:val="006F00A5"/>
    <w:rsid w:val="006F1488"/>
    <w:rsid w:val="006F1BCB"/>
    <w:rsid w:val="006F2660"/>
    <w:rsid w:val="006F3C89"/>
    <w:rsid w:val="006F3DCD"/>
    <w:rsid w:val="006F483E"/>
    <w:rsid w:val="006F6814"/>
    <w:rsid w:val="006F7C90"/>
    <w:rsid w:val="007002FD"/>
    <w:rsid w:val="0070046A"/>
    <w:rsid w:val="00700A9B"/>
    <w:rsid w:val="00700E65"/>
    <w:rsid w:val="007012F2"/>
    <w:rsid w:val="00704566"/>
    <w:rsid w:val="00704AFD"/>
    <w:rsid w:val="0070538A"/>
    <w:rsid w:val="0070618F"/>
    <w:rsid w:val="0070643B"/>
    <w:rsid w:val="00706B65"/>
    <w:rsid w:val="007074E8"/>
    <w:rsid w:val="00710CB6"/>
    <w:rsid w:val="00710DF4"/>
    <w:rsid w:val="00711493"/>
    <w:rsid w:val="00711697"/>
    <w:rsid w:val="0071185A"/>
    <w:rsid w:val="0071237B"/>
    <w:rsid w:val="00713BF8"/>
    <w:rsid w:val="007144AB"/>
    <w:rsid w:val="0071456A"/>
    <w:rsid w:val="00714786"/>
    <w:rsid w:val="0071513C"/>
    <w:rsid w:val="0071599E"/>
    <w:rsid w:val="007166EA"/>
    <w:rsid w:val="00717E41"/>
    <w:rsid w:val="007203DB"/>
    <w:rsid w:val="00721141"/>
    <w:rsid w:val="0072185B"/>
    <w:rsid w:val="007218D4"/>
    <w:rsid w:val="00721E2F"/>
    <w:rsid w:val="00721FA5"/>
    <w:rsid w:val="00722911"/>
    <w:rsid w:val="00722B79"/>
    <w:rsid w:val="00722BE7"/>
    <w:rsid w:val="00722D8D"/>
    <w:rsid w:val="00722DDE"/>
    <w:rsid w:val="007241E7"/>
    <w:rsid w:val="007245C7"/>
    <w:rsid w:val="0072523A"/>
    <w:rsid w:val="007259E3"/>
    <w:rsid w:val="00730BE4"/>
    <w:rsid w:val="007310B0"/>
    <w:rsid w:val="00732222"/>
    <w:rsid w:val="00732DCD"/>
    <w:rsid w:val="007344C8"/>
    <w:rsid w:val="007350AF"/>
    <w:rsid w:val="00735862"/>
    <w:rsid w:val="00735DCC"/>
    <w:rsid w:val="007413CD"/>
    <w:rsid w:val="00742D73"/>
    <w:rsid w:val="0074334D"/>
    <w:rsid w:val="0074412F"/>
    <w:rsid w:val="00744956"/>
    <w:rsid w:val="00744A32"/>
    <w:rsid w:val="0074515E"/>
    <w:rsid w:val="0074540C"/>
    <w:rsid w:val="0074575E"/>
    <w:rsid w:val="00745A34"/>
    <w:rsid w:val="00745B0A"/>
    <w:rsid w:val="0074607F"/>
    <w:rsid w:val="0074717B"/>
    <w:rsid w:val="007479BF"/>
    <w:rsid w:val="00747F37"/>
    <w:rsid w:val="007514AA"/>
    <w:rsid w:val="00752855"/>
    <w:rsid w:val="00753082"/>
    <w:rsid w:val="00753271"/>
    <w:rsid w:val="00755363"/>
    <w:rsid w:val="0075777E"/>
    <w:rsid w:val="00760934"/>
    <w:rsid w:val="00760BE0"/>
    <w:rsid w:val="00762E00"/>
    <w:rsid w:val="00763909"/>
    <w:rsid w:val="007645BF"/>
    <w:rsid w:val="007673A2"/>
    <w:rsid w:val="007707B2"/>
    <w:rsid w:val="00770A86"/>
    <w:rsid w:val="00771CA3"/>
    <w:rsid w:val="00776C1F"/>
    <w:rsid w:val="00777E9F"/>
    <w:rsid w:val="00777ED1"/>
    <w:rsid w:val="007807C2"/>
    <w:rsid w:val="00780F16"/>
    <w:rsid w:val="007822E1"/>
    <w:rsid w:val="0078497B"/>
    <w:rsid w:val="007853D8"/>
    <w:rsid w:val="00785A90"/>
    <w:rsid w:val="00785CC6"/>
    <w:rsid w:val="007867DC"/>
    <w:rsid w:val="00790420"/>
    <w:rsid w:val="00790687"/>
    <w:rsid w:val="00790CA9"/>
    <w:rsid w:val="007915E9"/>
    <w:rsid w:val="00791971"/>
    <w:rsid w:val="00792FDF"/>
    <w:rsid w:val="00793625"/>
    <w:rsid w:val="00793ECF"/>
    <w:rsid w:val="007947F4"/>
    <w:rsid w:val="007962B8"/>
    <w:rsid w:val="00796451"/>
    <w:rsid w:val="00797048"/>
    <w:rsid w:val="00797607"/>
    <w:rsid w:val="007A19DA"/>
    <w:rsid w:val="007A299F"/>
    <w:rsid w:val="007A32CD"/>
    <w:rsid w:val="007A4DC2"/>
    <w:rsid w:val="007A571F"/>
    <w:rsid w:val="007A5ABB"/>
    <w:rsid w:val="007A77F7"/>
    <w:rsid w:val="007B0275"/>
    <w:rsid w:val="007B0D3E"/>
    <w:rsid w:val="007B3A53"/>
    <w:rsid w:val="007B5564"/>
    <w:rsid w:val="007B7456"/>
    <w:rsid w:val="007B7722"/>
    <w:rsid w:val="007C0592"/>
    <w:rsid w:val="007C14DD"/>
    <w:rsid w:val="007C178C"/>
    <w:rsid w:val="007C2612"/>
    <w:rsid w:val="007C3684"/>
    <w:rsid w:val="007C385B"/>
    <w:rsid w:val="007C3B9F"/>
    <w:rsid w:val="007C4327"/>
    <w:rsid w:val="007C6310"/>
    <w:rsid w:val="007C6BD9"/>
    <w:rsid w:val="007D1C11"/>
    <w:rsid w:val="007D298D"/>
    <w:rsid w:val="007D6585"/>
    <w:rsid w:val="007E075F"/>
    <w:rsid w:val="007E0AF2"/>
    <w:rsid w:val="007E3907"/>
    <w:rsid w:val="007E4213"/>
    <w:rsid w:val="007E6364"/>
    <w:rsid w:val="007E638A"/>
    <w:rsid w:val="007E67EC"/>
    <w:rsid w:val="007F036E"/>
    <w:rsid w:val="007F17C7"/>
    <w:rsid w:val="007F18F8"/>
    <w:rsid w:val="007F4A00"/>
    <w:rsid w:val="007F5784"/>
    <w:rsid w:val="007F5AFE"/>
    <w:rsid w:val="007F65F6"/>
    <w:rsid w:val="007F6A35"/>
    <w:rsid w:val="007F76C6"/>
    <w:rsid w:val="007F7BE7"/>
    <w:rsid w:val="00800488"/>
    <w:rsid w:val="00801FED"/>
    <w:rsid w:val="008046B4"/>
    <w:rsid w:val="008048FC"/>
    <w:rsid w:val="00804E08"/>
    <w:rsid w:val="00804F50"/>
    <w:rsid w:val="008056D6"/>
    <w:rsid w:val="00805D74"/>
    <w:rsid w:val="00805F9B"/>
    <w:rsid w:val="00807A41"/>
    <w:rsid w:val="00807AB7"/>
    <w:rsid w:val="00807F5B"/>
    <w:rsid w:val="0081093A"/>
    <w:rsid w:val="00811E9E"/>
    <w:rsid w:val="00812C08"/>
    <w:rsid w:val="0081311A"/>
    <w:rsid w:val="00813F59"/>
    <w:rsid w:val="008143C6"/>
    <w:rsid w:val="00815CDA"/>
    <w:rsid w:val="008170E9"/>
    <w:rsid w:val="0081738B"/>
    <w:rsid w:val="008173B7"/>
    <w:rsid w:val="00820577"/>
    <w:rsid w:val="008209B2"/>
    <w:rsid w:val="008216A4"/>
    <w:rsid w:val="008223AE"/>
    <w:rsid w:val="00822803"/>
    <w:rsid w:val="00822E6B"/>
    <w:rsid w:val="00822FAD"/>
    <w:rsid w:val="00822FB0"/>
    <w:rsid w:val="00823BD2"/>
    <w:rsid w:val="00823D90"/>
    <w:rsid w:val="00826E15"/>
    <w:rsid w:val="008274E6"/>
    <w:rsid w:val="00827585"/>
    <w:rsid w:val="008306D5"/>
    <w:rsid w:val="00830E9F"/>
    <w:rsid w:val="00830F3B"/>
    <w:rsid w:val="00833971"/>
    <w:rsid w:val="00836324"/>
    <w:rsid w:val="008366A9"/>
    <w:rsid w:val="00836E08"/>
    <w:rsid w:val="00837E89"/>
    <w:rsid w:val="00837F8D"/>
    <w:rsid w:val="00843C15"/>
    <w:rsid w:val="00844A65"/>
    <w:rsid w:val="008452C5"/>
    <w:rsid w:val="00845565"/>
    <w:rsid w:val="008455A6"/>
    <w:rsid w:val="008466DD"/>
    <w:rsid w:val="00846D28"/>
    <w:rsid w:val="00847511"/>
    <w:rsid w:val="00847708"/>
    <w:rsid w:val="00851088"/>
    <w:rsid w:val="0085465C"/>
    <w:rsid w:val="00855A88"/>
    <w:rsid w:val="00856914"/>
    <w:rsid w:val="00856C83"/>
    <w:rsid w:val="00856D59"/>
    <w:rsid w:val="008605CE"/>
    <w:rsid w:val="0086136F"/>
    <w:rsid w:val="008648C9"/>
    <w:rsid w:val="0086504F"/>
    <w:rsid w:val="00865F1C"/>
    <w:rsid w:val="00866A30"/>
    <w:rsid w:val="00866FA5"/>
    <w:rsid w:val="00867250"/>
    <w:rsid w:val="0086750B"/>
    <w:rsid w:val="00870547"/>
    <w:rsid w:val="00870703"/>
    <w:rsid w:val="00871550"/>
    <w:rsid w:val="00871760"/>
    <w:rsid w:val="00873473"/>
    <w:rsid w:val="0087383A"/>
    <w:rsid w:val="00873FFC"/>
    <w:rsid w:val="008758F6"/>
    <w:rsid w:val="00880D5D"/>
    <w:rsid w:val="0088106A"/>
    <w:rsid w:val="008852B1"/>
    <w:rsid w:val="008852EE"/>
    <w:rsid w:val="00886F19"/>
    <w:rsid w:val="00887641"/>
    <w:rsid w:val="008904B6"/>
    <w:rsid w:val="00890A74"/>
    <w:rsid w:val="008915FF"/>
    <w:rsid w:val="00892818"/>
    <w:rsid w:val="00892AB9"/>
    <w:rsid w:val="00894976"/>
    <w:rsid w:val="00895CD9"/>
    <w:rsid w:val="00895D0E"/>
    <w:rsid w:val="00896AD8"/>
    <w:rsid w:val="008A0E81"/>
    <w:rsid w:val="008A1FDC"/>
    <w:rsid w:val="008A2E70"/>
    <w:rsid w:val="008A3358"/>
    <w:rsid w:val="008A33E6"/>
    <w:rsid w:val="008A34A4"/>
    <w:rsid w:val="008A3B66"/>
    <w:rsid w:val="008A4F3A"/>
    <w:rsid w:val="008A5144"/>
    <w:rsid w:val="008A51DD"/>
    <w:rsid w:val="008A5FFF"/>
    <w:rsid w:val="008A6352"/>
    <w:rsid w:val="008A69E6"/>
    <w:rsid w:val="008A75E0"/>
    <w:rsid w:val="008A777B"/>
    <w:rsid w:val="008B0799"/>
    <w:rsid w:val="008B60E9"/>
    <w:rsid w:val="008B64AD"/>
    <w:rsid w:val="008B6F07"/>
    <w:rsid w:val="008C0353"/>
    <w:rsid w:val="008C0484"/>
    <w:rsid w:val="008C059C"/>
    <w:rsid w:val="008C0D6B"/>
    <w:rsid w:val="008C28ED"/>
    <w:rsid w:val="008C3159"/>
    <w:rsid w:val="008C33CC"/>
    <w:rsid w:val="008C36D4"/>
    <w:rsid w:val="008C373E"/>
    <w:rsid w:val="008C3D34"/>
    <w:rsid w:val="008C4A20"/>
    <w:rsid w:val="008C5269"/>
    <w:rsid w:val="008C73D9"/>
    <w:rsid w:val="008D034E"/>
    <w:rsid w:val="008D0B4E"/>
    <w:rsid w:val="008D1324"/>
    <w:rsid w:val="008D392A"/>
    <w:rsid w:val="008D3CB1"/>
    <w:rsid w:val="008D3E1F"/>
    <w:rsid w:val="008D4591"/>
    <w:rsid w:val="008D4C95"/>
    <w:rsid w:val="008D50B8"/>
    <w:rsid w:val="008D5312"/>
    <w:rsid w:val="008D5B22"/>
    <w:rsid w:val="008D7FE5"/>
    <w:rsid w:val="008E2904"/>
    <w:rsid w:val="008E3311"/>
    <w:rsid w:val="008E3F8A"/>
    <w:rsid w:val="008E412D"/>
    <w:rsid w:val="008E42E1"/>
    <w:rsid w:val="008E4537"/>
    <w:rsid w:val="008E4886"/>
    <w:rsid w:val="008E535F"/>
    <w:rsid w:val="008E6FC2"/>
    <w:rsid w:val="008F0125"/>
    <w:rsid w:val="008F0268"/>
    <w:rsid w:val="008F02FD"/>
    <w:rsid w:val="008F048B"/>
    <w:rsid w:val="008F15C0"/>
    <w:rsid w:val="008F22FA"/>
    <w:rsid w:val="008F27FE"/>
    <w:rsid w:val="008F2FCA"/>
    <w:rsid w:val="008F306B"/>
    <w:rsid w:val="008F326E"/>
    <w:rsid w:val="008F357F"/>
    <w:rsid w:val="008F571F"/>
    <w:rsid w:val="008F6A12"/>
    <w:rsid w:val="009010C8"/>
    <w:rsid w:val="009034F4"/>
    <w:rsid w:val="00907ECC"/>
    <w:rsid w:val="009100C1"/>
    <w:rsid w:val="00911F13"/>
    <w:rsid w:val="0091288B"/>
    <w:rsid w:val="00913E16"/>
    <w:rsid w:val="0091413F"/>
    <w:rsid w:val="00915B1B"/>
    <w:rsid w:val="009162B0"/>
    <w:rsid w:val="009169C9"/>
    <w:rsid w:val="00917225"/>
    <w:rsid w:val="0091762F"/>
    <w:rsid w:val="00921639"/>
    <w:rsid w:val="009218C5"/>
    <w:rsid w:val="00921D90"/>
    <w:rsid w:val="00922348"/>
    <w:rsid w:val="009228D3"/>
    <w:rsid w:val="00923625"/>
    <w:rsid w:val="00923829"/>
    <w:rsid w:val="00923B1D"/>
    <w:rsid w:val="00923C8E"/>
    <w:rsid w:val="00924D6E"/>
    <w:rsid w:val="00925E7B"/>
    <w:rsid w:val="00926981"/>
    <w:rsid w:val="00927FF5"/>
    <w:rsid w:val="00930AAD"/>
    <w:rsid w:val="00930F4C"/>
    <w:rsid w:val="009311EA"/>
    <w:rsid w:val="009322C6"/>
    <w:rsid w:val="00932675"/>
    <w:rsid w:val="00932FE4"/>
    <w:rsid w:val="00933E0A"/>
    <w:rsid w:val="00934F49"/>
    <w:rsid w:val="00935402"/>
    <w:rsid w:val="009360A8"/>
    <w:rsid w:val="00937362"/>
    <w:rsid w:val="00937F47"/>
    <w:rsid w:val="009403BB"/>
    <w:rsid w:val="00943AD8"/>
    <w:rsid w:val="0094461B"/>
    <w:rsid w:val="00946430"/>
    <w:rsid w:val="009465EF"/>
    <w:rsid w:val="00946ED2"/>
    <w:rsid w:val="00946F85"/>
    <w:rsid w:val="00947F60"/>
    <w:rsid w:val="009503CA"/>
    <w:rsid w:val="009505B7"/>
    <w:rsid w:val="00950988"/>
    <w:rsid w:val="0095216A"/>
    <w:rsid w:val="00953214"/>
    <w:rsid w:val="00953F37"/>
    <w:rsid w:val="00955C31"/>
    <w:rsid w:val="00955D73"/>
    <w:rsid w:val="0096280D"/>
    <w:rsid w:val="00963AFB"/>
    <w:rsid w:val="00964051"/>
    <w:rsid w:val="0096463D"/>
    <w:rsid w:val="0096610A"/>
    <w:rsid w:val="009669F9"/>
    <w:rsid w:val="0097027F"/>
    <w:rsid w:val="009710D2"/>
    <w:rsid w:val="00971B2F"/>
    <w:rsid w:val="009729F7"/>
    <w:rsid w:val="00972D4E"/>
    <w:rsid w:val="009735B4"/>
    <w:rsid w:val="0097366A"/>
    <w:rsid w:val="009744A6"/>
    <w:rsid w:val="009752BB"/>
    <w:rsid w:val="00975EAE"/>
    <w:rsid w:val="00976262"/>
    <w:rsid w:val="00981635"/>
    <w:rsid w:val="00981B3C"/>
    <w:rsid w:val="00981DF4"/>
    <w:rsid w:val="0098220A"/>
    <w:rsid w:val="009826BF"/>
    <w:rsid w:val="00982A07"/>
    <w:rsid w:val="009848D3"/>
    <w:rsid w:val="009852C0"/>
    <w:rsid w:val="00987C52"/>
    <w:rsid w:val="00987F33"/>
    <w:rsid w:val="009901F4"/>
    <w:rsid w:val="00992D43"/>
    <w:rsid w:val="00992F8A"/>
    <w:rsid w:val="00993F8E"/>
    <w:rsid w:val="00994878"/>
    <w:rsid w:val="00994E2D"/>
    <w:rsid w:val="00994F4F"/>
    <w:rsid w:val="009960C1"/>
    <w:rsid w:val="00997883"/>
    <w:rsid w:val="00997F25"/>
    <w:rsid w:val="009A0338"/>
    <w:rsid w:val="009A0BEB"/>
    <w:rsid w:val="009A17A3"/>
    <w:rsid w:val="009A2BD4"/>
    <w:rsid w:val="009A36CB"/>
    <w:rsid w:val="009A4B67"/>
    <w:rsid w:val="009A4FEC"/>
    <w:rsid w:val="009A5F20"/>
    <w:rsid w:val="009A5FDA"/>
    <w:rsid w:val="009A618F"/>
    <w:rsid w:val="009A683E"/>
    <w:rsid w:val="009A6C1B"/>
    <w:rsid w:val="009B02DE"/>
    <w:rsid w:val="009B113E"/>
    <w:rsid w:val="009B3591"/>
    <w:rsid w:val="009B36A7"/>
    <w:rsid w:val="009B43BB"/>
    <w:rsid w:val="009B6440"/>
    <w:rsid w:val="009B66CB"/>
    <w:rsid w:val="009B70F4"/>
    <w:rsid w:val="009B7F86"/>
    <w:rsid w:val="009C0A83"/>
    <w:rsid w:val="009C1368"/>
    <w:rsid w:val="009C25B9"/>
    <w:rsid w:val="009C514B"/>
    <w:rsid w:val="009C54CC"/>
    <w:rsid w:val="009C5AF6"/>
    <w:rsid w:val="009C5C1A"/>
    <w:rsid w:val="009C650F"/>
    <w:rsid w:val="009C6DB1"/>
    <w:rsid w:val="009C6FB1"/>
    <w:rsid w:val="009C7A9A"/>
    <w:rsid w:val="009D485F"/>
    <w:rsid w:val="009D6EA3"/>
    <w:rsid w:val="009D7462"/>
    <w:rsid w:val="009E17DA"/>
    <w:rsid w:val="009E1888"/>
    <w:rsid w:val="009E1FB5"/>
    <w:rsid w:val="009E3A53"/>
    <w:rsid w:val="009E4056"/>
    <w:rsid w:val="009E46D8"/>
    <w:rsid w:val="009E4A65"/>
    <w:rsid w:val="009E64AD"/>
    <w:rsid w:val="009E7152"/>
    <w:rsid w:val="009E718F"/>
    <w:rsid w:val="009E73CC"/>
    <w:rsid w:val="009E77DE"/>
    <w:rsid w:val="009E7F27"/>
    <w:rsid w:val="009F0326"/>
    <w:rsid w:val="009F0835"/>
    <w:rsid w:val="009F0A9C"/>
    <w:rsid w:val="009F1B44"/>
    <w:rsid w:val="009F1BBB"/>
    <w:rsid w:val="009F23B9"/>
    <w:rsid w:val="009F31F4"/>
    <w:rsid w:val="009F4262"/>
    <w:rsid w:val="009F44DC"/>
    <w:rsid w:val="009F4A88"/>
    <w:rsid w:val="009F6A13"/>
    <w:rsid w:val="009F6FBD"/>
    <w:rsid w:val="00A00484"/>
    <w:rsid w:val="00A0050C"/>
    <w:rsid w:val="00A00600"/>
    <w:rsid w:val="00A00A14"/>
    <w:rsid w:val="00A013B3"/>
    <w:rsid w:val="00A0156D"/>
    <w:rsid w:val="00A03200"/>
    <w:rsid w:val="00A03B63"/>
    <w:rsid w:val="00A05D49"/>
    <w:rsid w:val="00A064F1"/>
    <w:rsid w:val="00A07582"/>
    <w:rsid w:val="00A100E8"/>
    <w:rsid w:val="00A10D05"/>
    <w:rsid w:val="00A10D71"/>
    <w:rsid w:val="00A129AB"/>
    <w:rsid w:val="00A12FD3"/>
    <w:rsid w:val="00A13D86"/>
    <w:rsid w:val="00A13E5E"/>
    <w:rsid w:val="00A1471F"/>
    <w:rsid w:val="00A165D1"/>
    <w:rsid w:val="00A16A29"/>
    <w:rsid w:val="00A17117"/>
    <w:rsid w:val="00A206F5"/>
    <w:rsid w:val="00A2501D"/>
    <w:rsid w:val="00A25E4D"/>
    <w:rsid w:val="00A2662C"/>
    <w:rsid w:val="00A275D7"/>
    <w:rsid w:val="00A27F99"/>
    <w:rsid w:val="00A31D86"/>
    <w:rsid w:val="00A36745"/>
    <w:rsid w:val="00A36AF8"/>
    <w:rsid w:val="00A37375"/>
    <w:rsid w:val="00A376B7"/>
    <w:rsid w:val="00A40B35"/>
    <w:rsid w:val="00A40E0A"/>
    <w:rsid w:val="00A418DA"/>
    <w:rsid w:val="00A4340F"/>
    <w:rsid w:val="00A43D5F"/>
    <w:rsid w:val="00A44227"/>
    <w:rsid w:val="00A465A0"/>
    <w:rsid w:val="00A47191"/>
    <w:rsid w:val="00A478C6"/>
    <w:rsid w:val="00A5069E"/>
    <w:rsid w:val="00A509A8"/>
    <w:rsid w:val="00A5296A"/>
    <w:rsid w:val="00A54AE4"/>
    <w:rsid w:val="00A54E92"/>
    <w:rsid w:val="00A555E3"/>
    <w:rsid w:val="00A5562E"/>
    <w:rsid w:val="00A57716"/>
    <w:rsid w:val="00A577DB"/>
    <w:rsid w:val="00A57856"/>
    <w:rsid w:val="00A601D3"/>
    <w:rsid w:val="00A617D9"/>
    <w:rsid w:val="00A61CF1"/>
    <w:rsid w:val="00A622D6"/>
    <w:rsid w:val="00A62AFA"/>
    <w:rsid w:val="00A6413B"/>
    <w:rsid w:val="00A64356"/>
    <w:rsid w:val="00A67245"/>
    <w:rsid w:val="00A6798D"/>
    <w:rsid w:val="00A707BF"/>
    <w:rsid w:val="00A71276"/>
    <w:rsid w:val="00A72954"/>
    <w:rsid w:val="00A732A9"/>
    <w:rsid w:val="00A75FF8"/>
    <w:rsid w:val="00A80DBE"/>
    <w:rsid w:val="00A81CCF"/>
    <w:rsid w:val="00A8373A"/>
    <w:rsid w:val="00A86C5B"/>
    <w:rsid w:val="00A86D8F"/>
    <w:rsid w:val="00A87223"/>
    <w:rsid w:val="00A87FD8"/>
    <w:rsid w:val="00A906D4"/>
    <w:rsid w:val="00A912A7"/>
    <w:rsid w:val="00A918C0"/>
    <w:rsid w:val="00A919AC"/>
    <w:rsid w:val="00A92B0A"/>
    <w:rsid w:val="00A93F5F"/>
    <w:rsid w:val="00A93FC5"/>
    <w:rsid w:val="00A94816"/>
    <w:rsid w:val="00A94FF3"/>
    <w:rsid w:val="00A95243"/>
    <w:rsid w:val="00A962BB"/>
    <w:rsid w:val="00A96374"/>
    <w:rsid w:val="00A96AA3"/>
    <w:rsid w:val="00AA1FEF"/>
    <w:rsid w:val="00AA299F"/>
    <w:rsid w:val="00AA37BA"/>
    <w:rsid w:val="00AA3E34"/>
    <w:rsid w:val="00AA45C8"/>
    <w:rsid w:val="00AA5900"/>
    <w:rsid w:val="00AA5D99"/>
    <w:rsid w:val="00AA6574"/>
    <w:rsid w:val="00AA6595"/>
    <w:rsid w:val="00AB1DDB"/>
    <w:rsid w:val="00AB2C18"/>
    <w:rsid w:val="00AB3C7A"/>
    <w:rsid w:val="00AB5A3C"/>
    <w:rsid w:val="00AB5A64"/>
    <w:rsid w:val="00AB6CE2"/>
    <w:rsid w:val="00AC2C49"/>
    <w:rsid w:val="00AC370C"/>
    <w:rsid w:val="00AC3CDE"/>
    <w:rsid w:val="00AC60F2"/>
    <w:rsid w:val="00AC70AD"/>
    <w:rsid w:val="00AC7D38"/>
    <w:rsid w:val="00AD0322"/>
    <w:rsid w:val="00AD1BF9"/>
    <w:rsid w:val="00AD22A2"/>
    <w:rsid w:val="00AD259E"/>
    <w:rsid w:val="00AD25F9"/>
    <w:rsid w:val="00AD2B30"/>
    <w:rsid w:val="00AD2BFA"/>
    <w:rsid w:val="00AD36D3"/>
    <w:rsid w:val="00AD46C3"/>
    <w:rsid w:val="00AD48C5"/>
    <w:rsid w:val="00AD5691"/>
    <w:rsid w:val="00AE10C1"/>
    <w:rsid w:val="00AE2080"/>
    <w:rsid w:val="00AE314B"/>
    <w:rsid w:val="00AE3673"/>
    <w:rsid w:val="00AE41BA"/>
    <w:rsid w:val="00AE4C96"/>
    <w:rsid w:val="00AE5D2B"/>
    <w:rsid w:val="00AE75A6"/>
    <w:rsid w:val="00AE7934"/>
    <w:rsid w:val="00AF0216"/>
    <w:rsid w:val="00AF516A"/>
    <w:rsid w:val="00AF528E"/>
    <w:rsid w:val="00AF5373"/>
    <w:rsid w:val="00AF57CF"/>
    <w:rsid w:val="00AF7144"/>
    <w:rsid w:val="00AF7BC5"/>
    <w:rsid w:val="00B01B40"/>
    <w:rsid w:val="00B03791"/>
    <w:rsid w:val="00B047BB"/>
    <w:rsid w:val="00B05B98"/>
    <w:rsid w:val="00B05E69"/>
    <w:rsid w:val="00B06387"/>
    <w:rsid w:val="00B075BD"/>
    <w:rsid w:val="00B07AB8"/>
    <w:rsid w:val="00B13AB6"/>
    <w:rsid w:val="00B143D0"/>
    <w:rsid w:val="00B145B4"/>
    <w:rsid w:val="00B1466A"/>
    <w:rsid w:val="00B14CE2"/>
    <w:rsid w:val="00B155FC"/>
    <w:rsid w:val="00B16570"/>
    <w:rsid w:val="00B20386"/>
    <w:rsid w:val="00B20CFB"/>
    <w:rsid w:val="00B21804"/>
    <w:rsid w:val="00B21AFC"/>
    <w:rsid w:val="00B21C62"/>
    <w:rsid w:val="00B2216C"/>
    <w:rsid w:val="00B249E7"/>
    <w:rsid w:val="00B24F79"/>
    <w:rsid w:val="00B27022"/>
    <w:rsid w:val="00B275F4"/>
    <w:rsid w:val="00B27C9C"/>
    <w:rsid w:val="00B3226A"/>
    <w:rsid w:val="00B32BFE"/>
    <w:rsid w:val="00B35903"/>
    <w:rsid w:val="00B361F5"/>
    <w:rsid w:val="00B36513"/>
    <w:rsid w:val="00B36550"/>
    <w:rsid w:val="00B373CB"/>
    <w:rsid w:val="00B37B6B"/>
    <w:rsid w:val="00B37BDF"/>
    <w:rsid w:val="00B424E3"/>
    <w:rsid w:val="00B42A89"/>
    <w:rsid w:val="00B431A0"/>
    <w:rsid w:val="00B43905"/>
    <w:rsid w:val="00B45F3F"/>
    <w:rsid w:val="00B47819"/>
    <w:rsid w:val="00B510C2"/>
    <w:rsid w:val="00B514B6"/>
    <w:rsid w:val="00B5209B"/>
    <w:rsid w:val="00B532F2"/>
    <w:rsid w:val="00B53EA9"/>
    <w:rsid w:val="00B543EC"/>
    <w:rsid w:val="00B5596D"/>
    <w:rsid w:val="00B560F1"/>
    <w:rsid w:val="00B57932"/>
    <w:rsid w:val="00B60A32"/>
    <w:rsid w:val="00B61735"/>
    <w:rsid w:val="00B61B06"/>
    <w:rsid w:val="00B62AA4"/>
    <w:rsid w:val="00B63F3C"/>
    <w:rsid w:val="00B641FA"/>
    <w:rsid w:val="00B662F7"/>
    <w:rsid w:val="00B66CA1"/>
    <w:rsid w:val="00B67117"/>
    <w:rsid w:val="00B67A30"/>
    <w:rsid w:val="00B67EF0"/>
    <w:rsid w:val="00B70DEC"/>
    <w:rsid w:val="00B75036"/>
    <w:rsid w:val="00B7578E"/>
    <w:rsid w:val="00B75A16"/>
    <w:rsid w:val="00B75DB6"/>
    <w:rsid w:val="00B77EC5"/>
    <w:rsid w:val="00B841CD"/>
    <w:rsid w:val="00B85137"/>
    <w:rsid w:val="00B859C9"/>
    <w:rsid w:val="00B85B23"/>
    <w:rsid w:val="00B872FB"/>
    <w:rsid w:val="00B91B2F"/>
    <w:rsid w:val="00B93E5E"/>
    <w:rsid w:val="00B9453A"/>
    <w:rsid w:val="00B9460D"/>
    <w:rsid w:val="00B953AA"/>
    <w:rsid w:val="00B9545A"/>
    <w:rsid w:val="00B959BD"/>
    <w:rsid w:val="00B95BB8"/>
    <w:rsid w:val="00B96324"/>
    <w:rsid w:val="00B96AB7"/>
    <w:rsid w:val="00B96D29"/>
    <w:rsid w:val="00B96FA0"/>
    <w:rsid w:val="00BA002C"/>
    <w:rsid w:val="00BA0E5A"/>
    <w:rsid w:val="00BA1840"/>
    <w:rsid w:val="00BA194F"/>
    <w:rsid w:val="00BA1FA3"/>
    <w:rsid w:val="00BA4120"/>
    <w:rsid w:val="00BA420D"/>
    <w:rsid w:val="00BA5580"/>
    <w:rsid w:val="00BA5B11"/>
    <w:rsid w:val="00BB00B7"/>
    <w:rsid w:val="00BB0BF2"/>
    <w:rsid w:val="00BB1F77"/>
    <w:rsid w:val="00BB545C"/>
    <w:rsid w:val="00BC0340"/>
    <w:rsid w:val="00BC0350"/>
    <w:rsid w:val="00BC05FB"/>
    <w:rsid w:val="00BC130D"/>
    <w:rsid w:val="00BC15D3"/>
    <w:rsid w:val="00BC1AAC"/>
    <w:rsid w:val="00BC3A1E"/>
    <w:rsid w:val="00BC3A39"/>
    <w:rsid w:val="00BC3B7B"/>
    <w:rsid w:val="00BC4F78"/>
    <w:rsid w:val="00BC60CF"/>
    <w:rsid w:val="00BC6D57"/>
    <w:rsid w:val="00BC7A24"/>
    <w:rsid w:val="00BD3D09"/>
    <w:rsid w:val="00BD4E6F"/>
    <w:rsid w:val="00BD6321"/>
    <w:rsid w:val="00BD6914"/>
    <w:rsid w:val="00BE17DD"/>
    <w:rsid w:val="00BE35AB"/>
    <w:rsid w:val="00BE504D"/>
    <w:rsid w:val="00BE6573"/>
    <w:rsid w:val="00BE6D49"/>
    <w:rsid w:val="00BE727A"/>
    <w:rsid w:val="00BE7436"/>
    <w:rsid w:val="00BF06F0"/>
    <w:rsid w:val="00BF176A"/>
    <w:rsid w:val="00BF19B1"/>
    <w:rsid w:val="00BF1C1E"/>
    <w:rsid w:val="00BF1D3B"/>
    <w:rsid w:val="00BF31F1"/>
    <w:rsid w:val="00BF5A39"/>
    <w:rsid w:val="00BF6634"/>
    <w:rsid w:val="00BF7993"/>
    <w:rsid w:val="00C00C5D"/>
    <w:rsid w:val="00C00D2C"/>
    <w:rsid w:val="00C0177A"/>
    <w:rsid w:val="00C019DA"/>
    <w:rsid w:val="00C01DD8"/>
    <w:rsid w:val="00C01DDA"/>
    <w:rsid w:val="00C0215B"/>
    <w:rsid w:val="00C038C2"/>
    <w:rsid w:val="00C04133"/>
    <w:rsid w:val="00C04F34"/>
    <w:rsid w:val="00C05182"/>
    <w:rsid w:val="00C07623"/>
    <w:rsid w:val="00C07AC3"/>
    <w:rsid w:val="00C07CF4"/>
    <w:rsid w:val="00C07F6A"/>
    <w:rsid w:val="00C10E13"/>
    <w:rsid w:val="00C11ECA"/>
    <w:rsid w:val="00C14CDB"/>
    <w:rsid w:val="00C15511"/>
    <w:rsid w:val="00C15D68"/>
    <w:rsid w:val="00C17220"/>
    <w:rsid w:val="00C1725F"/>
    <w:rsid w:val="00C1777E"/>
    <w:rsid w:val="00C179E6"/>
    <w:rsid w:val="00C204ED"/>
    <w:rsid w:val="00C20BFC"/>
    <w:rsid w:val="00C20FF6"/>
    <w:rsid w:val="00C21283"/>
    <w:rsid w:val="00C23205"/>
    <w:rsid w:val="00C239C8"/>
    <w:rsid w:val="00C24B11"/>
    <w:rsid w:val="00C25B76"/>
    <w:rsid w:val="00C31261"/>
    <w:rsid w:val="00C319AB"/>
    <w:rsid w:val="00C3268C"/>
    <w:rsid w:val="00C34325"/>
    <w:rsid w:val="00C346D7"/>
    <w:rsid w:val="00C34D5E"/>
    <w:rsid w:val="00C3507C"/>
    <w:rsid w:val="00C357EB"/>
    <w:rsid w:val="00C358E6"/>
    <w:rsid w:val="00C3607F"/>
    <w:rsid w:val="00C36D21"/>
    <w:rsid w:val="00C372F1"/>
    <w:rsid w:val="00C40821"/>
    <w:rsid w:val="00C436FD"/>
    <w:rsid w:val="00C43896"/>
    <w:rsid w:val="00C43D78"/>
    <w:rsid w:val="00C444D2"/>
    <w:rsid w:val="00C44859"/>
    <w:rsid w:val="00C44FA8"/>
    <w:rsid w:val="00C47981"/>
    <w:rsid w:val="00C47DD3"/>
    <w:rsid w:val="00C47E0A"/>
    <w:rsid w:val="00C51961"/>
    <w:rsid w:val="00C52F66"/>
    <w:rsid w:val="00C532CF"/>
    <w:rsid w:val="00C534AC"/>
    <w:rsid w:val="00C53A53"/>
    <w:rsid w:val="00C540D2"/>
    <w:rsid w:val="00C54639"/>
    <w:rsid w:val="00C54F66"/>
    <w:rsid w:val="00C564C7"/>
    <w:rsid w:val="00C56F13"/>
    <w:rsid w:val="00C61337"/>
    <w:rsid w:val="00C620D2"/>
    <w:rsid w:val="00C626C3"/>
    <w:rsid w:val="00C6272D"/>
    <w:rsid w:val="00C62979"/>
    <w:rsid w:val="00C62B44"/>
    <w:rsid w:val="00C62C86"/>
    <w:rsid w:val="00C6306C"/>
    <w:rsid w:val="00C63B93"/>
    <w:rsid w:val="00C65B47"/>
    <w:rsid w:val="00C661FE"/>
    <w:rsid w:val="00C6642F"/>
    <w:rsid w:val="00C67FB9"/>
    <w:rsid w:val="00C7219A"/>
    <w:rsid w:val="00C734CF"/>
    <w:rsid w:val="00C74EF3"/>
    <w:rsid w:val="00C75520"/>
    <w:rsid w:val="00C75C5A"/>
    <w:rsid w:val="00C804EF"/>
    <w:rsid w:val="00C81A44"/>
    <w:rsid w:val="00C81BC0"/>
    <w:rsid w:val="00C83607"/>
    <w:rsid w:val="00C85477"/>
    <w:rsid w:val="00C85C96"/>
    <w:rsid w:val="00C85E4E"/>
    <w:rsid w:val="00C862FA"/>
    <w:rsid w:val="00C870A4"/>
    <w:rsid w:val="00C9088E"/>
    <w:rsid w:val="00C9213E"/>
    <w:rsid w:val="00C9216A"/>
    <w:rsid w:val="00C92917"/>
    <w:rsid w:val="00C93DA0"/>
    <w:rsid w:val="00C9470A"/>
    <w:rsid w:val="00C96328"/>
    <w:rsid w:val="00C971FF"/>
    <w:rsid w:val="00CA1142"/>
    <w:rsid w:val="00CA237D"/>
    <w:rsid w:val="00CA5C36"/>
    <w:rsid w:val="00CA5FEF"/>
    <w:rsid w:val="00CB07FF"/>
    <w:rsid w:val="00CB3748"/>
    <w:rsid w:val="00CB55C5"/>
    <w:rsid w:val="00CB75DD"/>
    <w:rsid w:val="00CB79B9"/>
    <w:rsid w:val="00CC0418"/>
    <w:rsid w:val="00CC169C"/>
    <w:rsid w:val="00CC18BC"/>
    <w:rsid w:val="00CC3895"/>
    <w:rsid w:val="00CC3938"/>
    <w:rsid w:val="00CC4011"/>
    <w:rsid w:val="00CC4830"/>
    <w:rsid w:val="00CC4CBC"/>
    <w:rsid w:val="00CC5390"/>
    <w:rsid w:val="00CC5A39"/>
    <w:rsid w:val="00CC727D"/>
    <w:rsid w:val="00CC7417"/>
    <w:rsid w:val="00CC75E9"/>
    <w:rsid w:val="00CC7AA3"/>
    <w:rsid w:val="00CD3542"/>
    <w:rsid w:val="00CD3E20"/>
    <w:rsid w:val="00CD4706"/>
    <w:rsid w:val="00CD49B2"/>
    <w:rsid w:val="00CD6997"/>
    <w:rsid w:val="00CD6A6A"/>
    <w:rsid w:val="00CD7182"/>
    <w:rsid w:val="00CE00A4"/>
    <w:rsid w:val="00CE1A90"/>
    <w:rsid w:val="00CE1ABA"/>
    <w:rsid w:val="00CE26A9"/>
    <w:rsid w:val="00CE3755"/>
    <w:rsid w:val="00CE3C99"/>
    <w:rsid w:val="00CE4127"/>
    <w:rsid w:val="00CE4C5C"/>
    <w:rsid w:val="00CE60C2"/>
    <w:rsid w:val="00CE6291"/>
    <w:rsid w:val="00CE67E2"/>
    <w:rsid w:val="00CE7482"/>
    <w:rsid w:val="00CF0FAF"/>
    <w:rsid w:val="00CF40D5"/>
    <w:rsid w:val="00CF4D7C"/>
    <w:rsid w:val="00CF574C"/>
    <w:rsid w:val="00CF66FC"/>
    <w:rsid w:val="00CF71A8"/>
    <w:rsid w:val="00D032D1"/>
    <w:rsid w:val="00D06331"/>
    <w:rsid w:val="00D063E0"/>
    <w:rsid w:val="00D06CC2"/>
    <w:rsid w:val="00D072AD"/>
    <w:rsid w:val="00D10608"/>
    <w:rsid w:val="00D114C0"/>
    <w:rsid w:val="00D11701"/>
    <w:rsid w:val="00D12042"/>
    <w:rsid w:val="00D13826"/>
    <w:rsid w:val="00D14F21"/>
    <w:rsid w:val="00D16017"/>
    <w:rsid w:val="00D161C8"/>
    <w:rsid w:val="00D16236"/>
    <w:rsid w:val="00D17BCC"/>
    <w:rsid w:val="00D20453"/>
    <w:rsid w:val="00D22062"/>
    <w:rsid w:val="00D23172"/>
    <w:rsid w:val="00D23B76"/>
    <w:rsid w:val="00D25335"/>
    <w:rsid w:val="00D257F1"/>
    <w:rsid w:val="00D25C15"/>
    <w:rsid w:val="00D261EB"/>
    <w:rsid w:val="00D27CB5"/>
    <w:rsid w:val="00D3003F"/>
    <w:rsid w:val="00D30793"/>
    <w:rsid w:val="00D30A1A"/>
    <w:rsid w:val="00D31327"/>
    <w:rsid w:val="00D3170D"/>
    <w:rsid w:val="00D347C4"/>
    <w:rsid w:val="00D34BB3"/>
    <w:rsid w:val="00D3515B"/>
    <w:rsid w:val="00D35583"/>
    <w:rsid w:val="00D370A4"/>
    <w:rsid w:val="00D373B9"/>
    <w:rsid w:val="00D40021"/>
    <w:rsid w:val="00D409C8"/>
    <w:rsid w:val="00D40A18"/>
    <w:rsid w:val="00D413FB"/>
    <w:rsid w:val="00D421F3"/>
    <w:rsid w:val="00D42C2B"/>
    <w:rsid w:val="00D43642"/>
    <w:rsid w:val="00D437B5"/>
    <w:rsid w:val="00D44007"/>
    <w:rsid w:val="00D444F1"/>
    <w:rsid w:val="00D44888"/>
    <w:rsid w:val="00D46348"/>
    <w:rsid w:val="00D46B37"/>
    <w:rsid w:val="00D4723C"/>
    <w:rsid w:val="00D504DA"/>
    <w:rsid w:val="00D50855"/>
    <w:rsid w:val="00D51FC9"/>
    <w:rsid w:val="00D53769"/>
    <w:rsid w:val="00D538F9"/>
    <w:rsid w:val="00D55164"/>
    <w:rsid w:val="00D55280"/>
    <w:rsid w:val="00D55F76"/>
    <w:rsid w:val="00D56138"/>
    <w:rsid w:val="00D56DEF"/>
    <w:rsid w:val="00D578D7"/>
    <w:rsid w:val="00D6257D"/>
    <w:rsid w:val="00D62B87"/>
    <w:rsid w:val="00D63765"/>
    <w:rsid w:val="00D63D4E"/>
    <w:rsid w:val="00D6546C"/>
    <w:rsid w:val="00D654CA"/>
    <w:rsid w:val="00D65EEE"/>
    <w:rsid w:val="00D663A6"/>
    <w:rsid w:val="00D66C6A"/>
    <w:rsid w:val="00D70A3B"/>
    <w:rsid w:val="00D70F38"/>
    <w:rsid w:val="00D71003"/>
    <w:rsid w:val="00D710D2"/>
    <w:rsid w:val="00D711BD"/>
    <w:rsid w:val="00D71C29"/>
    <w:rsid w:val="00D72F44"/>
    <w:rsid w:val="00D73D23"/>
    <w:rsid w:val="00D74138"/>
    <w:rsid w:val="00D7489C"/>
    <w:rsid w:val="00D74E7E"/>
    <w:rsid w:val="00D74EF9"/>
    <w:rsid w:val="00D75FB0"/>
    <w:rsid w:val="00D76026"/>
    <w:rsid w:val="00D76564"/>
    <w:rsid w:val="00D76CFE"/>
    <w:rsid w:val="00D774AB"/>
    <w:rsid w:val="00D77D11"/>
    <w:rsid w:val="00D8116C"/>
    <w:rsid w:val="00D818AA"/>
    <w:rsid w:val="00D83C84"/>
    <w:rsid w:val="00D83FA1"/>
    <w:rsid w:val="00D844CF"/>
    <w:rsid w:val="00D84D7B"/>
    <w:rsid w:val="00D85188"/>
    <w:rsid w:val="00D852A1"/>
    <w:rsid w:val="00D857EB"/>
    <w:rsid w:val="00D85A5B"/>
    <w:rsid w:val="00D91AA7"/>
    <w:rsid w:val="00D93612"/>
    <w:rsid w:val="00D938B8"/>
    <w:rsid w:val="00D93CFA"/>
    <w:rsid w:val="00D94B27"/>
    <w:rsid w:val="00D94D52"/>
    <w:rsid w:val="00D9553B"/>
    <w:rsid w:val="00D96E16"/>
    <w:rsid w:val="00D97208"/>
    <w:rsid w:val="00D97C7C"/>
    <w:rsid w:val="00DA05E8"/>
    <w:rsid w:val="00DA191C"/>
    <w:rsid w:val="00DA4957"/>
    <w:rsid w:val="00DA4D9C"/>
    <w:rsid w:val="00DA6507"/>
    <w:rsid w:val="00DA6BD0"/>
    <w:rsid w:val="00DA72C7"/>
    <w:rsid w:val="00DB0B61"/>
    <w:rsid w:val="00DB25EF"/>
    <w:rsid w:val="00DB278B"/>
    <w:rsid w:val="00DB579F"/>
    <w:rsid w:val="00DB6402"/>
    <w:rsid w:val="00DB6B22"/>
    <w:rsid w:val="00DB705B"/>
    <w:rsid w:val="00DC0B14"/>
    <w:rsid w:val="00DC30CF"/>
    <w:rsid w:val="00DC56DE"/>
    <w:rsid w:val="00DD1A63"/>
    <w:rsid w:val="00DD2002"/>
    <w:rsid w:val="00DD5640"/>
    <w:rsid w:val="00DD5813"/>
    <w:rsid w:val="00DD5F65"/>
    <w:rsid w:val="00DD69D5"/>
    <w:rsid w:val="00DD6EA8"/>
    <w:rsid w:val="00DE131F"/>
    <w:rsid w:val="00DE16CB"/>
    <w:rsid w:val="00DE1831"/>
    <w:rsid w:val="00DE1883"/>
    <w:rsid w:val="00DE19D7"/>
    <w:rsid w:val="00DE1C3E"/>
    <w:rsid w:val="00DE20AE"/>
    <w:rsid w:val="00DE39EB"/>
    <w:rsid w:val="00DE3D1F"/>
    <w:rsid w:val="00DE3ECD"/>
    <w:rsid w:val="00DE48EA"/>
    <w:rsid w:val="00DE4951"/>
    <w:rsid w:val="00DE62A1"/>
    <w:rsid w:val="00DE73EC"/>
    <w:rsid w:val="00DE7CA4"/>
    <w:rsid w:val="00DF2EAC"/>
    <w:rsid w:val="00DF3DC5"/>
    <w:rsid w:val="00DF46BB"/>
    <w:rsid w:val="00DF621A"/>
    <w:rsid w:val="00DF6239"/>
    <w:rsid w:val="00DF6C5E"/>
    <w:rsid w:val="00DF7A57"/>
    <w:rsid w:val="00E01401"/>
    <w:rsid w:val="00E03345"/>
    <w:rsid w:val="00E048D5"/>
    <w:rsid w:val="00E04FE2"/>
    <w:rsid w:val="00E05165"/>
    <w:rsid w:val="00E051C0"/>
    <w:rsid w:val="00E05951"/>
    <w:rsid w:val="00E06948"/>
    <w:rsid w:val="00E06AFF"/>
    <w:rsid w:val="00E06BD6"/>
    <w:rsid w:val="00E10FA8"/>
    <w:rsid w:val="00E1180A"/>
    <w:rsid w:val="00E12ED6"/>
    <w:rsid w:val="00E130E9"/>
    <w:rsid w:val="00E149D6"/>
    <w:rsid w:val="00E171DF"/>
    <w:rsid w:val="00E1778B"/>
    <w:rsid w:val="00E17CCE"/>
    <w:rsid w:val="00E20793"/>
    <w:rsid w:val="00E20F82"/>
    <w:rsid w:val="00E21D33"/>
    <w:rsid w:val="00E223BB"/>
    <w:rsid w:val="00E2264E"/>
    <w:rsid w:val="00E2276D"/>
    <w:rsid w:val="00E2277C"/>
    <w:rsid w:val="00E227EA"/>
    <w:rsid w:val="00E23CEC"/>
    <w:rsid w:val="00E26AA7"/>
    <w:rsid w:val="00E27D92"/>
    <w:rsid w:val="00E30E3F"/>
    <w:rsid w:val="00E325D9"/>
    <w:rsid w:val="00E32E1E"/>
    <w:rsid w:val="00E34483"/>
    <w:rsid w:val="00E34B60"/>
    <w:rsid w:val="00E42476"/>
    <w:rsid w:val="00E44254"/>
    <w:rsid w:val="00E45026"/>
    <w:rsid w:val="00E45D4D"/>
    <w:rsid w:val="00E464AD"/>
    <w:rsid w:val="00E46A50"/>
    <w:rsid w:val="00E479E0"/>
    <w:rsid w:val="00E5232A"/>
    <w:rsid w:val="00E52D6C"/>
    <w:rsid w:val="00E53255"/>
    <w:rsid w:val="00E53830"/>
    <w:rsid w:val="00E54F23"/>
    <w:rsid w:val="00E55759"/>
    <w:rsid w:val="00E60453"/>
    <w:rsid w:val="00E60814"/>
    <w:rsid w:val="00E628F0"/>
    <w:rsid w:val="00E631AC"/>
    <w:rsid w:val="00E63ACD"/>
    <w:rsid w:val="00E63DD4"/>
    <w:rsid w:val="00E65CA1"/>
    <w:rsid w:val="00E66FE9"/>
    <w:rsid w:val="00E673CE"/>
    <w:rsid w:val="00E70293"/>
    <w:rsid w:val="00E71585"/>
    <w:rsid w:val="00E7159C"/>
    <w:rsid w:val="00E72253"/>
    <w:rsid w:val="00E72732"/>
    <w:rsid w:val="00E73ADF"/>
    <w:rsid w:val="00E73EC8"/>
    <w:rsid w:val="00E76839"/>
    <w:rsid w:val="00E774EF"/>
    <w:rsid w:val="00E818AD"/>
    <w:rsid w:val="00E824FC"/>
    <w:rsid w:val="00E83040"/>
    <w:rsid w:val="00E84BE3"/>
    <w:rsid w:val="00E85350"/>
    <w:rsid w:val="00E85CE6"/>
    <w:rsid w:val="00E85D40"/>
    <w:rsid w:val="00E874E1"/>
    <w:rsid w:val="00E87B0D"/>
    <w:rsid w:val="00E90006"/>
    <w:rsid w:val="00E90E76"/>
    <w:rsid w:val="00E929D6"/>
    <w:rsid w:val="00E932DC"/>
    <w:rsid w:val="00E9468D"/>
    <w:rsid w:val="00EA0552"/>
    <w:rsid w:val="00EA1494"/>
    <w:rsid w:val="00EA43B6"/>
    <w:rsid w:val="00EA4704"/>
    <w:rsid w:val="00EA6599"/>
    <w:rsid w:val="00EA6BBD"/>
    <w:rsid w:val="00EA7194"/>
    <w:rsid w:val="00EB0005"/>
    <w:rsid w:val="00EB00FF"/>
    <w:rsid w:val="00EB16D8"/>
    <w:rsid w:val="00EB2CDB"/>
    <w:rsid w:val="00EB58BA"/>
    <w:rsid w:val="00EB6C8B"/>
    <w:rsid w:val="00EC0560"/>
    <w:rsid w:val="00EC3125"/>
    <w:rsid w:val="00EC3616"/>
    <w:rsid w:val="00EC3734"/>
    <w:rsid w:val="00EC5651"/>
    <w:rsid w:val="00EC5B96"/>
    <w:rsid w:val="00EC6E23"/>
    <w:rsid w:val="00EC75A4"/>
    <w:rsid w:val="00ED0401"/>
    <w:rsid w:val="00ED04D1"/>
    <w:rsid w:val="00ED08B9"/>
    <w:rsid w:val="00ED199E"/>
    <w:rsid w:val="00ED2AE0"/>
    <w:rsid w:val="00ED35E7"/>
    <w:rsid w:val="00ED4758"/>
    <w:rsid w:val="00ED5AD8"/>
    <w:rsid w:val="00ED6AA0"/>
    <w:rsid w:val="00ED7C47"/>
    <w:rsid w:val="00ED7E8A"/>
    <w:rsid w:val="00EE03D5"/>
    <w:rsid w:val="00EE2C48"/>
    <w:rsid w:val="00EE2EF3"/>
    <w:rsid w:val="00EE58E6"/>
    <w:rsid w:val="00EE64D8"/>
    <w:rsid w:val="00EE75E6"/>
    <w:rsid w:val="00EF32CF"/>
    <w:rsid w:val="00EF3F78"/>
    <w:rsid w:val="00EF4CF6"/>
    <w:rsid w:val="00EF4F18"/>
    <w:rsid w:val="00EF598F"/>
    <w:rsid w:val="00EF6CB4"/>
    <w:rsid w:val="00F00664"/>
    <w:rsid w:val="00F015E1"/>
    <w:rsid w:val="00F023FC"/>
    <w:rsid w:val="00F03A09"/>
    <w:rsid w:val="00F0419C"/>
    <w:rsid w:val="00F051DA"/>
    <w:rsid w:val="00F057D7"/>
    <w:rsid w:val="00F068D5"/>
    <w:rsid w:val="00F07107"/>
    <w:rsid w:val="00F07D1E"/>
    <w:rsid w:val="00F07F4F"/>
    <w:rsid w:val="00F12BC2"/>
    <w:rsid w:val="00F1326D"/>
    <w:rsid w:val="00F1329F"/>
    <w:rsid w:val="00F16D61"/>
    <w:rsid w:val="00F17413"/>
    <w:rsid w:val="00F20944"/>
    <w:rsid w:val="00F20C85"/>
    <w:rsid w:val="00F21067"/>
    <w:rsid w:val="00F215BA"/>
    <w:rsid w:val="00F22FD6"/>
    <w:rsid w:val="00F25E01"/>
    <w:rsid w:val="00F26B33"/>
    <w:rsid w:val="00F2730E"/>
    <w:rsid w:val="00F27539"/>
    <w:rsid w:val="00F30F91"/>
    <w:rsid w:val="00F31941"/>
    <w:rsid w:val="00F3427F"/>
    <w:rsid w:val="00F3469B"/>
    <w:rsid w:val="00F34A12"/>
    <w:rsid w:val="00F35477"/>
    <w:rsid w:val="00F35759"/>
    <w:rsid w:val="00F40277"/>
    <w:rsid w:val="00F40D54"/>
    <w:rsid w:val="00F413CA"/>
    <w:rsid w:val="00F42F68"/>
    <w:rsid w:val="00F431D1"/>
    <w:rsid w:val="00F436B6"/>
    <w:rsid w:val="00F437E4"/>
    <w:rsid w:val="00F449A5"/>
    <w:rsid w:val="00F456F1"/>
    <w:rsid w:val="00F46F11"/>
    <w:rsid w:val="00F4771E"/>
    <w:rsid w:val="00F50792"/>
    <w:rsid w:val="00F5138D"/>
    <w:rsid w:val="00F5151F"/>
    <w:rsid w:val="00F51F08"/>
    <w:rsid w:val="00F5228A"/>
    <w:rsid w:val="00F533A9"/>
    <w:rsid w:val="00F53F0C"/>
    <w:rsid w:val="00F54670"/>
    <w:rsid w:val="00F55BD7"/>
    <w:rsid w:val="00F6025A"/>
    <w:rsid w:val="00F6132D"/>
    <w:rsid w:val="00F61434"/>
    <w:rsid w:val="00F62BD4"/>
    <w:rsid w:val="00F6476F"/>
    <w:rsid w:val="00F65C2F"/>
    <w:rsid w:val="00F660FB"/>
    <w:rsid w:val="00F678CF"/>
    <w:rsid w:val="00F67A94"/>
    <w:rsid w:val="00F67F2B"/>
    <w:rsid w:val="00F706FF"/>
    <w:rsid w:val="00F715AE"/>
    <w:rsid w:val="00F7230E"/>
    <w:rsid w:val="00F7291B"/>
    <w:rsid w:val="00F73758"/>
    <w:rsid w:val="00F73DB8"/>
    <w:rsid w:val="00F74287"/>
    <w:rsid w:val="00F743B8"/>
    <w:rsid w:val="00F745B8"/>
    <w:rsid w:val="00F756D0"/>
    <w:rsid w:val="00F75952"/>
    <w:rsid w:val="00F761DD"/>
    <w:rsid w:val="00F76351"/>
    <w:rsid w:val="00F7669A"/>
    <w:rsid w:val="00F77A2A"/>
    <w:rsid w:val="00F801EE"/>
    <w:rsid w:val="00F80556"/>
    <w:rsid w:val="00F81DC1"/>
    <w:rsid w:val="00F82DAF"/>
    <w:rsid w:val="00F833A3"/>
    <w:rsid w:val="00F8450E"/>
    <w:rsid w:val="00F8465C"/>
    <w:rsid w:val="00F849DC"/>
    <w:rsid w:val="00F85554"/>
    <w:rsid w:val="00F90A51"/>
    <w:rsid w:val="00F914F6"/>
    <w:rsid w:val="00F91CEE"/>
    <w:rsid w:val="00F94027"/>
    <w:rsid w:val="00F94488"/>
    <w:rsid w:val="00F944C1"/>
    <w:rsid w:val="00F96472"/>
    <w:rsid w:val="00F97804"/>
    <w:rsid w:val="00FA06F0"/>
    <w:rsid w:val="00FA26CF"/>
    <w:rsid w:val="00FA3084"/>
    <w:rsid w:val="00FA311C"/>
    <w:rsid w:val="00FA34F7"/>
    <w:rsid w:val="00FA376F"/>
    <w:rsid w:val="00FA3988"/>
    <w:rsid w:val="00FA4F08"/>
    <w:rsid w:val="00FA6450"/>
    <w:rsid w:val="00FA6560"/>
    <w:rsid w:val="00FA6E56"/>
    <w:rsid w:val="00FA7797"/>
    <w:rsid w:val="00FA7F74"/>
    <w:rsid w:val="00FA7F80"/>
    <w:rsid w:val="00FB025C"/>
    <w:rsid w:val="00FB06DC"/>
    <w:rsid w:val="00FB07C8"/>
    <w:rsid w:val="00FB0F1D"/>
    <w:rsid w:val="00FB10E7"/>
    <w:rsid w:val="00FB146A"/>
    <w:rsid w:val="00FB155D"/>
    <w:rsid w:val="00FB4063"/>
    <w:rsid w:val="00FB473A"/>
    <w:rsid w:val="00FB5666"/>
    <w:rsid w:val="00FB5C34"/>
    <w:rsid w:val="00FB64D5"/>
    <w:rsid w:val="00FB698B"/>
    <w:rsid w:val="00FC01A0"/>
    <w:rsid w:val="00FC052E"/>
    <w:rsid w:val="00FC0B45"/>
    <w:rsid w:val="00FC0D19"/>
    <w:rsid w:val="00FC0E9F"/>
    <w:rsid w:val="00FC12E4"/>
    <w:rsid w:val="00FC16B7"/>
    <w:rsid w:val="00FC3532"/>
    <w:rsid w:val="00FC38CB"/>
    <w:rsid w:val="00FC5D41"/>
    <w:rsid w:val="00FD075B"/>
    <w:rsid w:val="00FD0A11"/>
    <w:rsid w:val="00FD1380"/>
    <w:rsid w:val="00FD3422"/>
    <w:rsid w:val="00FD6505"/>
    <w:rsid w:val="00FD67EC"/>
    <w:rsid w:val="00FD6DA9"/>
    <w:rsid w:val="00FD7EC9"/>
    <w:rsid w:val="00FE001E"/>
    <w:rsid w:val="00FE064A"/>
    <w:rsid w:val="00FE163D"/>
    <w:rsid w:val="00FE4349"/>
    <w:rsid w:val="00FE5143"/>
    <w:rsid w:val="00FE5D13"/>
    <w:rsid w:val="00FE6094"/>
    <w:rsid w:val="00FE645E"/>
    <w:rsid w:val="00FE6897"/>
    <w:rsid w:val="00FE6B0B"/>
    <w:rsid w:val="00FE7C39"/>
    <w:rsid w:val="00FF16BE"/>
    <w:rsid w:val="00FF2130"/>
    <w:rsid w:val="00FF240A"/>
    <w:rsid w:val="00FF29E4"/>
    <w:rsid w:val="00FF5620"/>
    <w:rsid w:val="00FF5B3E"/>
    <w:rsid w:val="00FF6DF8"/>
    <w:rsid w:val="00FF7E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1FF"/>
    <w:rPr>
      <w:sz w:val="24"/>
      <w:lang w:val="en-US" w:eastAsia="en-US"/>
    </w:rPr>
  </w:style>
  <w:style w:type="paragraph" w:styleId="Heading1">
    <w:name w:val="heading 1"/>
    <w:basedOn w:val="Normal"/>
    <w:next w:val="Normal"/>
    <w:link w:val="Heading1Char"/>
    <w:uiPriority w:val="99"/>
    <w:qFormat/>
    <w:rsid w:val="005F61FF"/>
    <w:pPr>
      <w:keepNext/>
      <w:numPr>
        <w:numId w:val="2"/>
      </w:numPr>
      <w:spacing w:before="240" w:after="60" w:line="480" w:lineRule="auto"/>
      <w:jc w:val="both"/>
      <w:outlineLvl w:val="0"/>
    </w:pPr>
    <w:rPr>
      <w:b/>
      <w:smallCaps/>
      <w:kern w:val="32"/>
      <w:lang w:val="en-GB"/>
    </w:rPr>
  </w:style>
  <w:style w:type="paragraph" w:styleId="Heading2">
    <w:name w:val="heading 2"/>
    <w:basedOn w:val="Normal"/>
    <w:next w:val="Normal"/>
    <w:link w:val="Heading2Char"/>
    <w:uiPriority w:val="99"/>
    <w:qFormat/>
    <w:rsid w:val="005F61FF"/>
    <w:pPr>
      <w:keepNext/>
      <w:numPr>
        <w:ilvl w:val="1"/>
        <w:numId w:val="2"/>
      </w:numPr>
      <w:spacing w:before="240" w:after="60" w:line="480" w:lineRule="auto"/>
      <w:ind w:left="578" w:hanging="578"/>
      <w:jc w:val="both"/>
      <w:outlineLvl w:val="1"/>
    </w:pPr>
    <w:rPr>
      <w:rFonts w:ascii="Garamond" w:hAnsi="Garamond"/>
      <w:b/>
      <w:sz w:val="40"/>
      <w:lang w:val="en-GB"/>
    </w:rPr>
  </w:style>
  <w:style w:type="paragraph" w:styleId="Heading3">
    <w:name w:val="heading 3"/>
    <w:basedOn w:val="Normal"/>
    <w:next w:val="Normal"/>
    <w:link w:val="Heading3Char"/>
    <w:uiPriority w:val="99"/>
    <w:qFormat/>
    <w:rsid w:val="005F61FF"/>
    <w:pPr>
      <w:keepNext/>
      <w:numPr>
        <w:ilvl w:val="2"/>
        <w:numId w:val="2"/>
      </w:numPr>
      <w:spacing w:before="240" w:after="60" w:line="480" w:lineRule="auto"/>
      <w:jc w:val="both"/>
      <w:outlineLvl w:val="2"/>
    </w:pPr>
    <w:rPr>
      <w:rFonts w:ascii="Garamond" w:hAnsi="Garamond"/>
      <w:b/>
      <w:sz w:val="32"/>
      <w:lang w:val="en-GB"/>
    </w:rPr>
  </w:style>
  <w:style w:type="paragraph" w:styleId="Heading4">
    <w:name w:val="heading 4"/>
    <w:basedOn w:val="Normal"/>
    <w:next w:val="Normal"/>
    <w:link w:val="Heading4Char"/>
    <w:uiPriority w:val="99"/>
    <w:qFormat/>
    <w:rsid w:val="005F61FF"/>
    <w:pPr>
      <w:keepNext/>
      <w:numPr>
        <w:ilvl w:val="3"/>
        <w:numId w:val="2"/>
      </w:numPr>
      <w:spacing w:before="240" w:after="60" w:line="480" w:lineRule="auto"/>
      <w:ind w:left="862" w:hanging="862"/>
      <w:jc w:val="both"/>
      <w:outlineLvl w:val="3"/>
    </w:pPr>
    <w:rPr>
      <w:rFonts w:ascii="Garamond" w:hAnsi="Garamond"/>
      <w:b/>
      <w:lang w:val="en-GB"/>
    </w:rPr>
  </w:style>
  <w:style w:type="paragraph" w:styleId="Heading5">
    <w:name w:val="heading 5"/>
    <w:basedOn w:val="Normal"/>
    <w:next w:val="Normal"/>
    <w:link w:val="Heading5Char"/>
    <w:uiPriority w:val="99"/>
    <w:qFormat/>
    <w:rsid w:val="005F61FF"/>
    <w:pPr>
      <w:keepNext/>
      <w:outlineLvl w:val="4"/>
    </w:pPr>
    <w:rPr>
      <w:i/>
    </w:rPr>
  </w:style>
  <w:style w:type="paragraph" w:styleId="Heading6">
    <w:name w:val="heading 6"/>
    <w:basedOn w:val="Normal"/>
    <w:next w:val="Normal"/>
    <w:link w:val="Heading6Char"/>
    <w:uiPriority w:val="99"/>
    <w:qFormat/>
    <w:rsid w:val="005F61FF"/>
    <w:pPr>
      <w:keepNext/>
      <w:outlineLvl w:val="5"/>
    </w:pPr>
    <w:rPr>
      <w:b/>
      <w:i/>
    </w:rPr>
  </w:style>
  <w:style w:type="paragraph" w:styleId="Heading7">
    <w:name w:val="heading 7"/>
    <w:basedOn w:val="Normal"/>
    <w:next w:val="Normal"/>
    <w:link w:val="Heading7Char"/>
    <w:uiPriority w:val="99"/>
    <w:qFormat/>
    <w:rsid w:val="005F61FF"/>
    <w:pPr>
      <w:keepNext/>
      <w:numPr>
        <w:numId w:val="1"/>
      </w:numPr>
      <w:spacing w:line="320" w:lineRule="exact"/>
      <w:outlineLvl w:val="6"/>
    </w:pPr>
    <w:rPr>
      <w:i/>
      <w:lang w:val="en-GB"/>
    </w:rPr>
  </w:style>
  <w:style w:type="paragraph" w:styleId="Heading8">
    <w:name w:val="heading 8"/>
    <w:basedOn w:val="Normal"/>
    <w:next w:val="Normal"/>
    <w:link w:val="Heading8Char"/>
    <w:uiPriority w:val="99"/>
    <w:qFormat/>
    <w:rsid w:val="005F61FF"/>
    <w:pPr>
      <w:keepNext/>
      <w:outlineLvl w:val="7"/>
    </w:pPr>
    <w:rPr>
      <w:b/>
    </w:rPr>
  </w:style>
  <w:style w:type="paragraph" w:styleId="Heading9">
    <w:name w:val="heading 9"/>
    <w:basedOn w:val="Normal"/>
    <w:next w:val="Normal"/>
    <w:link w:val="Heading9Char"/>
    <w:uiPriority w:val="99"/>
    <w:qFormat/>
    <w:rsid w:val="005F61FF"/>
    <w:pPr>
      <w:keepNext/>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76467"/>
    <w:rPr>
      <w:b/>
      <w:smallCaps/>
      <w:kern w:val="32"/>
      <w:sz w:val="24"/>
      <w:lang w:eastAsia="en-US"/>
    </w:rPr>
  </w:style>
  <w:style w:type="character" w:customStyle="1" w:styleId="Heading2Char">
    <w:name w:val="Heading 2 Char"/>
    <w:basedOn w:val="DefaultParagraphFont"/>
    <w:link w:val="Heading2"/>
    <w:uiPriority w:val="99"/>
    <w:locked/>
    <w:rsid w:val="00676467"/>
    <w:rPr>
      <w:rFonts w:ascii="Garamond" w:hAnsi="Garamond"/>
      <w:b/>
      <w:sz w:val="40"/>
      <w:lang w:eastAsia="en-US"/>
    </w:rPr>
  </w:style>
  <w:style w:type="character" w:customStyle="1" w:styleId="Heading3Char">
    <w:name w:val="Heading 3 Char"/>
    <w:basedOn w:val="DefaultParagraphFont"/>
    <w:link w:val="Heading3"/>
    <w:uiPriority w:val="99"/>
    <w:locked/>
    <w:rsid w:val="00676467"/>
    <w:rPr>
      <w:rFonts w:ascii="Garamond" w:hAnsi="Garamond"/>
      <w:b/>
      <w:sz w:val="32"/>
      <w:lang w:eastAsia="en-US"/>
    </w:rPr>
  </w:style>
  <w:style w:type="character" w:customStyle="1" w:styleId="Heading4Char">
    <w:name w:val="Heading 4 Char"/>
    <w:basedOn w:val="DefaultParagraphFont"/>
    <w:link w:val="Heading4"/>
    <w:uiPriority w:val="99"/>
    <w:locked/>
    <w:rsid w:val="00676467"/>
    <w:rPr>
      <w:rFonts w:ascii="Garamond" w:hAnsi="Garamond"/>
      <w:b/>
      <w:sz w:val="24"/>
      <w:lang w:eastAsia="en-US"/>
    </w:rPr>
  </w:style>
  <w:style w:type="character" w:customStyle="1" w:styleId="Heading5Char">
    <w:name w:val="Heading 5 Char"/>
    <w:basedOn w:val="DefaultParagraphFont"/>
    <w:link w:val="Heading5"/>
    <w:uiPriority w:val="99"/>
    <w:semiHidden/>
    <w:locked/>
    <w:rsid w:val="00676467"/>
    <w:rPr>
      <w:rFonts w:ascii="Calibri" w:hAnsi="Calibri" w:cs="Times New Roman"/>
      <w:b/>
      <w:bCs/>
      <w:i/>
      <w:iCs/>
      <w:sz w:val="26"/>
      <w:szCs w:val="26"/>
      <w:lang w:val="en-US" w:eastAsia="en-US"/>
    </w:rPr>
  </w:style>
  <w:style w:type="character" w:customStyle="1" w:styleId="Heading6Char">
    <w:name w:val="Heading 6 Char"/>
    <w:basedOn w:val="DefaultParagraphFont"/>
    <w:link w:val="Heading6"/>
    <w:uiPriority w:val="99"/>
    <w:semiHidden/>
    <w:locked/>
    <w:rsid w:val="00676467"/>
    <w:rPr>
      <w:rFonts w:ascii="Calibri" w:hAnsi="Calibri" w:cs="Times New Roman"/>
      <w:b/>
      <w:bCs/>
      <w:lang w:val="en-US" w:eastAsia="en-US"/>
    </w:rPr>
  </w:style>
  <w:style w:type="character" w:customStyle="1" w:styleId="Heading7Char">
    <w:name w:val="Heading 7 Char"/>
    <w:basedOn w:val="DefaultParagraphFont"/>
    <w:link w:val="Heading7"/>
    <w:uiPriority w:val="99"/>
    <w:locked/>
    <w:rsid w:val="00676467"/>
    <w:rPr>
      <w:i/>
      <w:sz w:val="24"/>
      <w:lang w:eastAsia="en-US"/>
    </w:rPr>
  </w:style>
  <w:style w:type="character" w:customStyle="1" w:styleId="Heading8Char">
    <w:name w:val="Heading 8 Char"/>
    <w:basedOn w:val="DefaultParagraphFont"/>
    <w:link w:val="Heading8"/>
    <w:uiPriority w:val="99"/>
    <w:semiHidden/>
    <w:locked/>
    <w:rsid w:val="00676467"/>
    <w:rPr>
      <w:rFonts w:ascii="Calibri" w:hAnsi="Calibri" w:cs="Times New Roman"/>
      <w:i/>
      <w:iCs/>
      <w:sz w:val="24"/>
      <w:szCs w:val="24"/>
      <w:lang w:val="en-US" w:eastAsia="en-US"/>
    </w:rPr>
  </w:style>
  <w:style w:type="character" w:customStyle="1" w:styleId="Heading9Char">
    <w:name w:val="Heading 9 Char"/>
    <w:basedOn w:val="DefaultParagraphFont"/>
    <w:link w:val="Heading9"/>
    <w:uiPriority w:val="99"/>
    <w:semiHidden/>
    <w:locked/>
    <w:rsid w:val="00676467"/>
    <w:rPr>
      <w:rFonts w:ascii="Cambria" w:hAnsi="Cambria" w:cs="Times New Roman"/>
      <w:lang w:val="en-US" w:eastAsia="en-US"/>
    </w:rPr>
  </w:style>
  <w:style w:type="paragraph" w:styleId="Footer">
    <w:name w:val="footer"/>
    <w:basedOn w:val="Normal"/>
    <w:link w:val="FooterChar"/>
    <w:uiPriority w:val="99"/>
    <w:semiHidden/>
    <w:rsid w:val="005F61FF"/>
    <w:pPr>
      <w:tabs>
        <w:tab w:val="center" w:pos="4320"/>
        <w:tab w:val="right" w:pos="8640"/>
      </w:tabs>
    </w:pPr>
  </w:style>
  <w:style w:type="character" w:customStyle="1" w:styleId="FooterChar">
    <w:name w:val="Footer Char"/>
    <w:basedOn w:val="DefaultParagraphFont"/>
    <w:link w:val="Footer"/>
    <w:uiPriority w:val="99"/>
    <w:semiHidden/>
    <w:locked/>
    <w:rsid w:val="00676467"/>
    <w:rPr>
      <w:rFonts w:cs="Times New Roman"/>
      <w:sz w:val="20"/>
      <w:szCs w:val="20"/>
      <w:lang w:val="en-US" w:eastAsia="en-US"/>
    </w:rPr>
  </w:style>
  <w:style w:type="character" w:styleId="PageNumber">
    <w:name w:val="page number"/>
    <w:basedOn w:val="DefaultParagraphFont"/>
    <w:uiPriority w:val="99"/>
    <w:semiHidden/>
    <w:rsid w:val="005F61FF"/>
    <w:rPr>
      <w:rFonts w:cs="Times New Roman"/>
    </w:rPr>
  </w:style>
  <w:style w:type="paragraph" w:styleId="TOC1">
    <w:name w:val="toc 1"/>
    <w:basedOn w:val="Normal"/>
    <w:next w:val="Normal"/>
    <w:autoRedefine/>
    <w:uiPriority w:val="99"/>
    <w:semiHidden/>
    <w:rsid w:val="005F61FF"/>
    <w:rPr>
      <w:u w:val="single"/>
    </w:rPr>
  </w:style>
  <w:style w:type="paragraph" w:styleId="Caption">
    <w:name w:val="caption"/>
    <w:basedOn w:val="Normal"/>
    <w:next w:val="Normal"/>
    <w:uiPriority w:val="35"/>
    <w:qFormat/>
    <w:rsid w:val="005F61FF"/>
    <w:pPr>
      <w:spacing w:before="120" w:after="120" w:line="360" w:lineRule="auto"/>
      <w:jc w:val="both"/>
    </w:pPr>
    <w:rPr>
      <w:b/>
      <w:lang w:val="en-GB"/>
    </w:rPr>
  </w:style>
  <w:style w:type="paragraph" w:styleId="BodyText">
    <w:name w:val="Body Text"/>
    <w:basedOn w:val="Normal"/>
    <w:link w:val="BodyTextChar"/>
    <w:uiPriority w:val="99"/>
    <w:semiHidden/>
    <w:rsid w:val="005F61FF"/>
    <w:rPr>
      <w:b/>
    </w:rPr>
  </w:style>
  <w:style w:type="character" w:customStyle="1" w:styleId="BodyTextChar">
    <w:name w:val="Body Text Char"/>
    <w:basedOn w:val="DefaultParagraphFont"/>
    <w:link w:val="BodyText"/>
    <w:uiPriority w:val="99"/>
    <w:semiHidden/>
    <w:locked/>
    <w:rsid w:val="00676467"/>
    <w:rPr>
      <w:rFonts w:cs="Times New Roman"/>
      <w:sz w:val="20"/>
      <w:szCs w:val="20"/>
      <w:lang w:val="en-US" w:eastAsia="en-US"/>
    </w:rPr>
  </w:style>
  <w:style w:type="paragraph" w:styleId="NormalWeb">
    <w:name w:val="Normal (Web)"/>
    <w:basedOn w:val="Normal"/>
    <w:uiPriority w:val="99"/>
    <w:semiHidden/>
    <w:rsid w:val="005F61FF"/>
    <w:pPr>
      <w:spacing w:before="100" w:beforeAutospacing="1" w:after="100" w:afterAutospacing="1" w:line="320" w:lineRule="exact"/>
    </w:pPr>
    <w:rPr>
      <w:lang w:val="en-GB"/>
    </w:rPr>
  </w:style>
  <w:style w:type="character" w:styleId="LineNumber">
    <w:name w:val="line number"/>
    <w:basedOn w:val="DefaultParagraphFont"/>
    <w:uiPriority w:val="99"/>
    <w:semiHidden/>
    <w:rsid w:val="005F61FF"/>
    <w:rPr>
      <w:rFonts w:cs="Times New Roman"/>
    </w:rPr>
  </w:style>
  <w:style w:type="paragraph" w:styleId="HTMLPreformatted">
    <w:name w:val="HTML Preformatted"/>
    <w:basedOn w:val="Normal"/>
    <w:link w:val="HTMLPreformattedChar"/>
    <w:uiPriority w:val="99"/>
    <w:semiHidden/>
    <w:rsid w:val="005F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rPr>
  </w:style>
  <w:style w:type="character" w:customStyle="1" w:styleId="HTMLPreformattedChar">
    <w:name w:val="HTML Preformatted Char"/>
    <w:basedOn w:val="DefaultParagraphFont"/>
    <w:link w:val="HTMLPreformatted"/>
    <w:uiPriority w:val="99"/>
    <w:semiHidden/>
    <w:locked/>
    <w:rsid w:val="00676467"/>
    <w:rPr>
      <w:rFonts w:ascii="Courier New" w:hAnsi="Courier New" w:cs="Courier New"/>
      <w:sz w:val="20"/>
      <w:szCs w:val="20"/>
      <w:lang w:val="en-US" w:eastAsia="en-US"/>
    </w:rPr>
  </w:style>
  <w:style w:type="character" w:styleId="HTMLTypewriter">
    <w:name w:val="HTML Typewriter"/>
    <w:basedOn w:val="DefaultParagraphFont"/>
    <w:uiPriority w:val="99"/>
    <w:semiHidden/>
    <w:rsid w:val="005F61FF"/>
    <w:rPr>
      <w:rFonts w:ascii="Courier New" w:hAnsi="Courier New" w:cs="Times New Roman"/>
      <w:sz w:val="20"/>
    </w:rPr>
  </w:style>
  <w:style w:type="character" w:styleId="Hyperlink">
    <w:name w:val="Hyperlink"/>
    <w:basedOn w:val="DefaultParagraphFont"/>
    <w:uiPriority w:val="99"/>
    <w:semiHidden/>
    <w:rsid w:val="005F61FF"/>
    <w:rPr>
      <w:rFonts w:cs="Times New Roman"/>
      <w:color w:val="0000FF"/>
      <w:u w:val="single"/>
    </w:rPr>
  </w:style>
  <w:style w:type="paragraph" w:customStyle="1" w:styleId="normalfortables">
    <w:name w:val="normal for tables"/>
    <w:basedOn w:val="Normal"/>
    <w:uiPriority w:val="99"/>
    <w:rsid w:val="005F61FF"/>
    <w:pPr>
      <w:spacing w:line="360" w:lineRule="auto"/>
      <w:jc w:val="center"/>
    </w:pPr>
    <w:rPr>
      <w:rFonts w:ascii="Garamond" w:hAnsi="Garamond"/>
      <w:sz w:val="18"/>
      <w:lang w:val="en-GB"/>
    </w:rPr>
  </w:style>
  <w:style w:type="character" w:styleId="FollowedHyperlink">
    <w:name w:val="FollowedHyperlink"/>
    <w:basedOn w:val="DefaultParagraphFont"/>
    <w:uiPriority w:val="99"/>
    <w:semiHidden/>
    <w:rsid w:val="005F61FF"/>
    <w:rPr>
      <w:rFonts w:cs="Times New Roman"/>
      <w:color w:val="800080"/>
      <w:u w:val="single"/>
    </w:rPr>
  </w:style>
  <w:style w:type="paragraph" w:styleId="BodyTextIndent">
    <w:name w:val="Body Text Indent"/>
    <w:basedOn w:val="Normal"/>
    <w:link w:val="BodyTextIndentChar"/>
    <w:uiPriority w:val="99"/>
    <w:semiHidden/>
    <w:rsid w:val="005F61FF"/>
    <w:pPr>
      <w:tabs>
        <w:tab w:val="left" w:pos="1080"/>
      </w:tabs>
      <w:ind w:firstLine="360"/>
    </w:pPr>
  </w:style>
  <w:style w:type="character" w:customStyle="1" w:styleId="BodyTextIndentChar">
    <w:name w:val="Body Text Indent Char"/>
    <w:basedOn w:val="DefaultParagraphFont"/>
    <w:link w:val="BodyTextIndent"/>
    <w:uiPriority w:val="99"/>
    <w:semiHidden/>
    <w:locked/>
    <w:rsid w:val="00676467"/>
    <w:rPr>
      <w:rFonts w:cs="Times New Roman"/>
      <w:sz w:val="20"/>
      <w:szCs w:val="20"/>
      <w:lang w:val="en-US" w:eastAsia="en-US"/>
    </w:rPr>
  </w:style>
  <w:style w:type="paragraph" w:styleId="DocumentMap">
    <w:name w:val="Document Map"/>
    <w:basedOn w:val="Normal"/>
    <w:link w:val="DocumentMapChar"/>
    <w:uiPriority w:val="99"/>
    <w:semiHidden/>
    <w:rsid w:val="005F61FF"/>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sid w:val="00676467"/>
    <w:rPr>
      <w:rFonts w:cs="Times New Roman"/>
      <w:sz w:val="2"/>
      <w:lang w:val="en-US" w:eastAsia="en-US"/>
    </w:rPr>
  </w:style>
  <w:style w:type="character" w:styleId="CommentReference">
    <w:name w:val="annotation reference"/>
    <w:basedOn w:val="DefaultParagraphFont"/>
    <w:uiPriority w:val="99"/>
    <w:semiHidden/>
    <w:rsid w:val="005F61FF"/>
    <w:rPr>
      <w:rFonts w:cs="Times New Roman"/>
      <w:sz w:val="16"/>
      <w:szCs w:val="16"/>
    </w:rPr>
  </w:style>
  <w:style w:type="paragraph" w:styleId="CommentText">
    <w:name w:val="annotation text"/>
    <w:basedOn w:val="Normal"/>
    <w:link w:val="CommentTextChar"/>
    <w:uiPriority w:val="99"/>
    <w:semiHidden/>
    <w:rsid w:val="005F61FF"/>
    <w:rPr>
      <w:sz w:val="20"/>
    </w:rPr>
  </w:style>
  <w:style w:type="character" w:customStyle="1" w:styleId="CommentTextChar">
    <w:name w:val="Comment Text Char"/>
    <w:basedOn w:val="DefaultParagraphFont"/>
    <w:link w:val="CommentText"/>
    <w:uiPriority w:val="99"/>
    <w:semiHidden/>
    <w:locked/>
    <w:rsid w:val="00676467"/>
    <w:rPr>
      <w:rFonts w:cs="Times New Roman"/>
      <w:sz w:val="20"/>
      <w:szCs w:val="20"/>
      <w:lang w:val="en-US" w:eastAsia="en-US"/>
    </w:rPr>
  </w:style>
  <w:style w:type="paragraph" w:styleId="BodyText2">
    <w:name w:val="Body Text 2"/>
    <w:basedOn w:val="Normal"/>
    <w:link w:val="BodyText2Char"/>
    <w:uiPriority w:val="99"/>
    <w:semiHidden/>
    <w:rsid w:val="005F61FF"/>
    <w:rPr>
      <w:color w:val="0000FF"/>
    </w:rPr>
  </w:style>
  <w:style w:type="character" w:customStyle="1" w:styleId="BodyText2Char">
    <w:name w:val="Body Text 2 Char"/>
    <w:basedOn w:val="DefaultParagraphFont"/>
    <w:link w:val="BodyText2"/>
    <w:uiPriority w:val="99"/>
    <w:semiHidden/>
    <w:locked/>
    <w:rsid w:val="00676467"/>
    <w:rPr>
      <w:rFonts w:cs="Times New Roman"/>
      <w:sz w:val="20"/>
      <w:szCs w:val="20"/>
      <w:lang w:val="en-US" w:eastAsia="en-US"/>
    </w:rPr>
  </w:style>
  <w:style w:type="table" w:styleId="TableGrid">
    <w:name w:val="Table Grid"/>
    <w:basedOn w:val="TableNormal"/>
    <w:uiPriority w:val="59"/>
    <w:rsid w:val="00AD22A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dnoteText">
    <w:name w:val="endnote text"/>
    <w:basedOn w:val="Normal"/>
    <w:link w:val="EndnoteTextChar"/>
    <w:uiPriority w:val="99"/>
    <w:rsid w:val="001760F9"/>
    <w:rPr>
      <w:sz w:val="20"/>
    </w:rPr>
  </w:style>
  <w:style w:type="character" w:customStyle="1" w:styleId="EndnoteTextChar">
    <w:name w:val="Endnote Text Char"/>
    <w:basedOn w:val="DefaultParagraphFont"/>
    <w:link w:val="EndnoteText"/>
    <w:uiPriority w:val="99"/>
    <w:locked/>
    <w:rsid w:val="001760F9"/>
    <w:rPr>
      <w:rFonts w:cs="Times New Roman"/>
      <w:lang w:val="en-US" w:eastAsia="en-US"/>
    </w:rPr>
  </w:style>
  <w:style w:type="character" w:styleId="EndnoteReference">
    <w:name w:val="endnote reference"/>
    <w:basedOn w:val="DefaultParagraphFont"/>
    <w:uiPriority w:val="99"/>
    <w:rsid w:val="001760F9"/>
    <w:rPr>
      <w:rFonts w:cs="Times New Roman"/>
      <w:vertAlign w:val="superscript"/>
    </w:rPr>
  </w:style>
  <w:style w:type="paragraph" w:styleId="BalloonText">
    <w:name w:val="Balloon Text"/>
    <w:basedOn w:val="Normal"/>
    <w:link w:val="BalloonTextChar"/>
    <w:uiPriority w:val="99"/>
    <w:semiHidden/>
    <w:locked/>
    <w:rsid w:val="00031D1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31D1C"/>
    <w:rPr>
      <w:rFonts w:ascii="Tahoma" w:hAnsi="Tahoma" w:cs="Tahoma"/>
      <w:sz w:val="16"/>
      <w:szCs w:val="16"/>
      <w:lang w:val="en-US" w:eastAsia="en-US"/>
    </w:rPr>
  </w:style>
  <w:style w:type="paragraph" w:customStyle="1" w:styleId="Default">
    <w:name w:val="Default"/>
    <w:rsid w:val="00F75952"/>
    <w:pPr>
      <w:autoSpaceDE w:val="0"/>
      <w:autoSpaceDN w:val="0"/>
      <w:adjustRightInd w:val="0"/>
    </w:pPr>
    <w:rPr>
      <w:rFonts w:ascii="KOJICH+TimesNewRoman" w:hAnsi="KOJICH+TimesNewRoman" w:cs="KOJICH+TimesNewRoman"/>
      <w:color w:val="000000"/>
      <w:sz w:val="24"/>
      <w:szCs w:val="24"/>
    </w:rPr>
  </w:style>
  <w:style w:type="paragraph" w:styleId="BodyText3">
    <w:name w:val="Body Text 3"/>
    <w:basedOn w:val="Normal"/>
    <w:link w:val="BodyText3Char"/>
    <w:uiPriority w:val="99"/>
    <w:unhideWhenUsed/>
    <w:rsid w:val="00C17220"/>
    <w:pPr>
      <w:spacing w:after="120"/>
    </w:pPr>
    <w:rPr>
      <w:sz w:val="16"/>
      <w:szCs w:val="16"/>
    </w:rPr>
  </w:style>
  <w:style w:type="character" w:customStyle="1" w:styleId="BodyText3Char">
    <w:name w:val="Body Text 3 Char"/>
    <w:basedOn w:val="DefaultParagraphFont"/>
    <w:link w:val="BodyText3"/>
    <w:uiPriority w:val="99"/>
    <w:rsid w:val="00C17220"/>
    <w:rPr>
      <w:sz w:val="16"/>
      <w:szCs w:val="16"/>
      <w:lang w:val="en-US" w:eastAsia="en-US"/>
    </w:rPr>
  </w:style>
  <w:style w:type="character" w:styleId="Strong">
    <w:name w:val="Strong"/>
    <w:basedOn w:val="DefaultParagraphFont"/>
    <w:uiPriority w:val="22"/>
    <w:qFormat/>
    <w:rsid w:val="00796451"/>
    <w:rPr>
      <w:b/>
      <w:bCs/>
    </w:rPr>
  </w:style>
  <w:style w:type="paragraph" w:styleId="CommentSubject">
    <w:name w:val="annotation subject"/>
    <w:basedOn w:val="CommentText"/>
    <w:next w:val="CommentText"/>
    <w:link w:val="CommentSubjectChar"/>
    <w:uiPriority w:val="99"/>
    <w:semiHidden/>
    <w:unhideWhenUsed/>
    <w:rsid w:val="00CF574C"/>
    <w:rPr>
      <w:b/>
      <w:bCs/>
    </w:rPr>
  </w:style>
  <w:style w:type="character" w:customStyle="1" w:styleId="CommentSubjectChar">
    <w:name w:val="Comment Subject Char"/>
    <w:basedOn w:val="CommentTextChar"/>
    <w:link w:val="CommentSubject"/>
    <w:uiPriority w:val="99"/>
    <w:semiHidden/>
    <w:rsid w:val="00CF574C"/>
    <w:rPr>
      <w:b/>
      <w:bCs/>
    </w:rPr>
  </w:style>
  <w:style w:type="paragraph" w:styleId="Revision">
    <w:name w:val="Revision"/>
    <w:hidden/>
    <w:uiPriority w:val="99"/>
    <w:semiHidden/>
    <w:rsid w:val="00E04FE2"/>
    <w:rPr>
      <w:sz w:val="24"/>
      <w:lang w:val="en-US" w:eastAsia="en-US"/>
    </w:rPr>
  </w:style>
  <w:style w:type="character" w:styleId="Emphasis">
    <w:name w:val="Emphasis"/>
    <w:basedOn w:val="DefaultParagraphFont"/>
    <w:uiPriority w:val="20"/>
    <w:qFormat/>
    <w:rsid w:val="000E00B4"/>
    <w:rPr>
      <w:i/>
      <w:iCs/>
    </w:rPr>
  </w:style>
</w:styles>
</file>

<file path=word/webSettings.xml><?xml version="1.0" encoding="utf-8"?>
<w:webSettings xmlns:r="http://schemas.openxmlformats.org/officeDocument/2006/relationships" xmlns:w="http://schemas.openxmlformats.org/wordprocessingml/2006/main">
  <w:divs>
    <w:div w:id="17708867">
      <w:bodyDiv w:val="1"/>
      <w:marLeft w:val="0"/>
      <w:marRight w:val="0"/>
      <w:marTop w:val="0"/>
      <w:marBottom w:val="0"/>
      <w:divBdr>
        <w:top w:val="none" w:sz="0" w:space="0" w:color="auto"/>
        <w:left w:val="none" w:sz="0" w:space="0" w:color="auto"/>
        <w:bottom w:val="none" w:sz="0" w:space="0" w:color="auto"/>
        <w:right w:val="none" w:sz="0" w:space="0" w:color="auto"/>
      </w:divBdr>
      <w:divsChild>
        <w:div w:id="912007991">
          <w:marLeft w:val="0"/>
          <w:marRight w:val="0"/>
          <w:marTop w:val="0"/>
          <w:marBottom w:val="0"/>
          <w:divBdr>
            <w:top w:val="single" w:sz="6" w:space="0" w:color="CBCBCB"/>
            <w:left w:val="single" w:sz="6" w:space="0" w:color="CBCBCB"/>
            <w:bottom w:val="single" w:sz="6" w:space="0" w:color="CBCBCB"/>
            <w:right w:val="single" w:sz="6" w:space="0" w:color="CBCBCB"/>
          </w:divBdr>
          <w:divsChild>
            <w:div w:id="42280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7985">
      <w:bodyDiv w:val="1"/>
      <w:marLeft w:val="0"/>
      <w:marRight w:val="0"/>
      <w:marTop w:val="0"/>
      <w:marBottom w:val="0"/>
      <w:divBdr>
        <w:top w:val="none" w:sz="0" w:space="0" w:color="auto"/>
        <w:left w:val="none" w:sz="0" w:space="0" w:color="auto"/>
        <w:bottom w:val="none" w:sz="0" w:space="0" w:color="auto"/>
        <w:right w:val="none" w:sz="0" w:space="0" w:color="auto"/>
      </w:divBdr>
      <w:divsChild>
        <w:div w:id="678506396">
          <w:marLeft w:val="0"/>
          <w:marRight w:val="0"/>
          <w:marTop w:val="0"/>
          <w:marBottom w:val="0"/>
          <w:divBdr>
            <w:top w:val="single" w:sz="6" w:space="0" w:color="CBCBCB"/>
            <w:left w:val="single" w:sz="6" w:space="0" w:color="CBCBCB"/>
            <w:bottom w:val="single" w:sz="6" w:space="0" w:color="CBCBCB"/>
            <w:right w:val="single" w:sz="6" w:space="0" w:color="CBCBCB"/>
          </w:divBdr>
          <w:divsChild>
            <w:div w:id="102035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4965">
      <w:bodyDiv w:val="1"/>
      <w:marLeft w:val="0"/>
      <w:marRight w:val="0"/>
      <w:marTop w:val="0"/>
      <w:marBottom w:val="0"/>
      <w:divBdr>
        <w:top w:val="none" w:sz="0" w:space="0" w:color="auto"/>
        <w:left w:val="none" w:sz="0" w:space="0" w:color="auto"/>
        <w:bottom w:val="none" w:sz="0" w:space="0" w:color="auto"/>
        <w:right w:val="none" w:sz="0" w:space="0" w:color="auto"/>
      </w:divBdr>
      <w:divsChild>
        <w:div w:id="1741557762">
          <w:marLeft w:val="0"/>
          <w:marRight w:val="0"/>
          <w:marTop w:val="0"/>
          <w:marBottom w:val="0"/>
          <w:divBdr>
            <w:top w:val="single" w:sz="6" w:space="0" w:color="CBCBCB"/>
            <w:left w:val="single" w:sz="6" w:space="0" w:color="CBCBCB"/>
            <w:bottom w:val="single" w:sz="6" w:space="0" w:color="CBCBCB"/>
            <w:right w:val="single" w:sz="6" w:space="0" w:color="CBCBCB"/>
          </w:divBdr>
          <w:divsChild>
            <w:div w:id="19895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92905">
      <w:bodyDiv w:val="1"/>
      <w:marLeft w:val="0"/>
      <w:marRight w:val="0"/>
      <w:marTop w:val="0"/>
      <w:marBottom w:val="0"/>
      <w:divBdr>
        <w:top w:val="none" w:sz="0" w:space="0" w:color="auto"/>
        <w:left w:val="none" w:sz="0" w:space="0" w:color="auto"/>
        <w:bottom w:val="none" w:sz="0" w:space="0" w:color="auto"/>
        <w:right w:val="none" w:sz="0" w:space="0" w:color="auto"/>
      </w:divBdr>
      <w:divsChild>
        <w:div w:id="1012300991">
          <w:marLeft w:val="0"/>
          <w:marRight w:val="0"/>
          <w:marTop w:val="0"/>
          <w:marBottom w:val="0"/>
          <w:divBdr>
            <w:top w:val="single" w:sz="6" w:space="0" w:color="CBCBCB"/>
            <w:left w:val="single" w:sz="6" w:space="0" w:color="CBCBCB"/>
            <w:bottom w:val="single" w:sz="6" w:space="0" w:color="CBCBCB"/>
            <w:right w:val="single" w:sz="6" w:space="0" w:color="CBCBCB"/>
          </w:divBdr>
          <w:divsChild>
            <w:div w:id="42010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539A53-44BA-4F6D-92CC-8EAC96969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36773</Words>
  <Characters>209609</Characters>
  <Application>Microsoft Office Word</Application>
  <DocSecurity>0</DocSecurity>
  <Lines>1746</Lines>
  <Paragraphs>491</Paragraphs>
  <ScaleCrop>false</ScaleCrop>
  <HeadingPairs>
    <vt:vector size="2" baseType="variant">
      <vt:variant>
        <vt:lpstr>Title</vt:lpstr>
      </vt:variant>
      <vt:variant>
        <vt:i4>1</vt:i4>
      </vt:variant>
    </vt:vector>
  </HeadingPairs>
  <TitlesOfParts>
    <vt:vector size="1" baseType="lpstr">
      <vt:lpstr>Title:</vt:lpstr>
    </vt:vector>
  </TitlesOfParts>
  <Company>Department of Zoology, University of Cambridge</Company>
  <LinksUpToDate>false</LinksUpToDate>
  <CharactersWithSpaces>245891</CharactersWithSpaces>
  <SharedDoc>false</SharedDoc>
  <HLinks>
    <vt:vector size="810" baseType="variant">
      <vt:variant>
        <vt:i4>4784139</vt:i4>
      </vt:variant>
      <vt:variant>
        <vt:i4>755</vt:i4>
      </vt:variant>
      <vt:variant>
        <vt:i4>0</vt:i4>
      </vt:variant>
      <vt:variant>
        <vt:i4>5</vt:i4>
      </vt:variant>
      <vt:variant>
        <vt:lpwstr/>
      </vt:variant>
      <vt:variant>
        <vt:lpwstr>_ENREF_80</vt:lpwstr>
      </vt:variant>
      <vt:variant>
        <vt:i4>4325387</vt:i4>
      </vt:variant>
      <vt:variant>
        <vt:i4>749</vt:i4>
      </vt:variant>
      <vt:variant>
        <vt:i4>0</vt:i4>
      </vt:variant>
      <vt:variant>
        <vt:i4>5</vt:i4>
      </vt:variant>
      <vt:variant>
        <vt:lpwstr/>
      </vt:variant>
      <vt:variant>
        <vt:lpwstr>_ENREF_36</vt:lpwstr>
      </vt:variant>
      <vt:variant>
        <vt:i4>4587531</vt:i4>
      </vt:variant>
      <vt:variant>
        <vt:i4>743</vt:i4>
      </vt:variant>
      <vt:variant>
        <vt:i4>0</vt:i4>
      </vt:variant>
      <vt:variant>
        <vt:i4>5</vt:i4>
      </vt:variant>
      <vt:variant>
        <vt:lpwstr/>
      </vt:variant>
      <vt:variant>
        <vt:lpwstr>_ENREF_79</vt:lpwstr>
      </vt:variant>
      <vt:variant>
        <vt:i4>4587531</vt:i4>
      </vt:variant>
      <vt:variant>
        <vt:i4>737</vt:i4>
      </vt:variant>
      <vt:variant>
        <vt:i4>0</vt:i4>
      </vt:variant>
      <vt:variant>
        <vt:i4>5</vt:i4>
      </vt:variant>
      <vt:variant>
        <vt:lpwstr/>
      </vt:variant>
      <vt:variant>
        <vt:lpwstr>_ENREF_79</vt:lpwstr>
      </vt:variant>
      <vt:variant>
        <vt:i4>4587531</vt:i4>
      </vt:variant>
      <vt:variant>
        <vt:i4>731</vt:i4>
      </vt:variant>
      <vt:variant>
        <vt:i4>0</vt:i4>
      </vt:variant>
      <vt:variant>
        <vt:i4>5</vt:i4>
      </vt:variant>
      <vt:variant>
        <vt:lpwstr/>
      </vt:variant>
      <vt:variant>
        <vt:lpwstr>_ENREF_78</vt:lpwstr>
      </vt:variant>
      <vt:variant>
        <vt:i4>4587531</vt:i4>
      </vt:variant>
      <vt:variant>
        <vt:i4>725</vt:i4>
      </vt:variant>
      <vt:variant>
        <vt:i4>0</vt:i4>
      </vt:variant>
      <vt:variant>
        <vt:i4>5</vt:i4>
      </vt:variant>
      <vt:variant>
        <vt:lpwstr/>
      </vt:variant>
      <vt:variant>
        <vt:lpwstr>_ENREF_78</vt:lpwstr>
      </vt:variant>
      <vt:variant>
        <vt:i4>4587531</vt:i4>
      </vt:variant>
      <vt:variant>
        <vt:i4>719</vt:i4>
      </vt:variant>
      <vt:variant>
        <vt:i4>0</vt:i4>
      </vt:variant>
      <vt:variant>
        <vt:i4>5</vt:i4>
      </vt:variant>
      <vt:variant>
        <vt:lpwstr/>
      </vt:variant>
      <vt:variant>
        <vt:lpwstr>_ENREF_74</vt:lpwstr>
      </vt:variant>
      <vt:variant>
        <vt:i4>4587531</vt:i4>
      </vt:variant>
      <vt:variant>
        <vt:i4>713</vt:i4>
      </vt:variant>
      <vt:variant>
        <vt:i4>0</vt:i4>
      </vt:variant>
      <vt:variant>
        <vt:i4>5</vt:i4>
      </vt:variant>
      <vt:variant>
        <vt:lpwstr/>
      </vt:variant>
      <vt:variant>
        <vt:lpwstr>_ENREF_77</vt:lpwstr>
      </vt:variant>
      <vt:variant>
        <vt:i4>4587531</vt:i4>
      </vt:variant>
      <vt:variant>
        <vt:i4>707</vt:i4>
      </vt:variant>
      <vt:variant>
        <vt:i4>0</vt:i4>
      </vt:variant>
      <vt:variant>
        <vt:i4>5</vt:i4>
      </vt:variant>
      <vt:variant>
        <vt:lpwstr/>
      </vt:variant>
      <vt:variant>
        <vt:lpwstr>_ENREF_77</vt:lpwstr>
      </vt:variant>
      <vt:variant>
        <vt:i4>4587531</vt:i4>
      </vt:variant>
      <vt:variant>
        <vt:i4>701</vt:i4>
      </vt:variant>
      <vt:variant>
        <vt:i4>0</vt:i4>
      </vt:variant>
      <vt:variant>
        <vt:i4>5</vt:i4>
      </vt:variant>
      <vt:variant>
        <vt:lpwstr/>
      </vt:variant>
      <vt:variant>
        <vt:lpwstr>_ENREF_77</vt:lpwstr>
      </vt:variant>
      <vt:variant>
        <vt:i4>4587531</vt:i4>
      </vt:variant>
      <vt:variant>
        <vt:i4>695</vt:i4>
      </vt:variant>
      <vt:variant>
        <vt:i4>0</vt:i4>
      </vt:variant>
      <vt:variant>
        <vt:i4>5</vt:i4>
      </vt:variant>
      <vt:variant>
        <vt:lpwstr/>
      </vt:variant>
      <vt:variant>
        <vt:lpwstr>_ENREF_77</vt:lpwstr>
      </vt:variant>
      <vt:variant>
        <vt:i4>4587531</vt:i4>
      </vt:variant>
      <vt:variant>
        <vt:i4>689</vt:i4>
      </vt:variant>
      <vt:variant>
        <vt:i4>0</vt:i4>
      </vt:variant>
      <vt:variant>
        <vt:i4>5</vt:i4>
      </vt:variant>
      <vt:variant>
        <vt:lpwstr/>
      </vt:variant>
      <vt:variant>
        <vt:lpwstr>_ENREF_76</vt:lpwstr>
      </vt:variant>
      <vt:variant>
        <vt:i4>4587531</vt:i4>
      </vt:variant>
      <vt:variant>
        <vt:i4>683</vt:i4>
      </vt:variant>
      <vt:variant>
        <vt:i4>0</vt:i4>
      </vt:variant>
      <vt:variant>
        <vt:i4>5</vt:i4>
      </vt:variant>
      <vt:variant>
        <vt:lpwstr/>
      </vt:variant>
      <vt:variant>
        <vt:lpwstr>_ENREF_75</vt:lpwstr>
      </vt:variant>
      <vt:variant>
        <vt:i4>4587531</vt:i4>
      </vt:variant>
      <vt:variant>
        <vt:i4>677</vt:i4>
      </vt:variant>
      <vt:variant>
        <vt:i4>0</vt:i4>
      </vt:variant>
      <vt:variant>
        <vt:i4>5</vt:i4>
      </vt:variant>
      <vt:variant>
        <vt:lpwstr/>
      </vt:variant>
      <vt:variant>
        <vt:lpwstr>_ENREF_75</vt:lpwstr>
      </vt:variant>
      <vt:variant>
        <vt:i4>4587531</vt:i4>
      </vt:variant>
      <vt:variant>
        <vt:i4>671</vt:i4>
      </vt:variant>
      <vt:variant>
        <vt:i4>0</vt:i4>
      </vt:variant>
      <vt:variant>
        <vt:i4>5</vt:i4>
      </vt:variant>
      <vt:variant>
        <vt:lpwstr/>
      </vt:variant>
      <vt:variant>
        <vt:lpwstr>_ENREF_75</vt:lpwstr>
      </vt:variant>
      <vt:variant>
        <vt:i4>4587531</vt:i4>
      </vt:variant>
      <vt:variant>
        <vt:i4>665</vt:i4>
      </vt:variant>
      <vt:variant>
        <vt:i4>0</vt:i4>
      </vt:variant>
      <vt:variant>
        <vt:i4>5</vt:i4>
      </vt:variant>
      <vt:variant>
        <vt:lpwstr/>
      </vt:variant>
      <vt:variant>
        <vt:lpwstr>_ENREF_74</vt:lpwstr>
      </vt:variant>
      <vt:variant>
        <vt:i4>4587531</vt:i4>
      </vt:variant>
      <vt:variant>
        <vt:i4>659</vt:i4>
      </vt:variant>
      <vt:variant>
        <vt:i4>0</vt:i4>
      </vt:variant>
      <vt:variant>
        <vt:i4>5</vt:i4>
      </vt:variant>
      <vt:variant>
        <vt:lpwstr/>
      </vt:variant>
      <vt:variant>
        <vt:lpwstr>_ENREF_74</vt:lpwstr>
      </vt:variant>
      <vt:variant>
        <vt:i4>4587531</vt:i4>
      </vt:variant>
      <vt:variant>
        <vt:i4>653</vt:i4>
      </vt:variant>
      <vt:variant>
        <vt:i4>0</vt:i4>
      </vt:variant>
      <vt:variant>
        <vt:i4>5</vt:i4>
      </vt:variant>
      <vt:variant>
        <vt:lpwstr/>
      </vt:variant>
      <vt:variant>
        <vt:lpwstr>_ENREF_74</vt:lpwstr>
      </vt:variant>
      <vt:variant>
        <vt:i4>4587531</vt:i4>
      </vt:variant>
      <vt:variant>
        <vt:i4>647</vt:i4>
      </vt:variant>
      <vt:variant>
        <vt:i4>0</vt:i4>
      </vt:variant>
      <vt:variant>
        <vt:i4>5</vt:i4>
      </vt:variant>
      <vt:variant>
        <vt:lpwstr/>
      </vt:variant>
      <vt:variant>
        <vt:lpwstr>_ENREF_71</vt:lpwstr>
      </vt:variant>
      <vt:variant>
        <vt:i4>4587531</vt:i4>
      </vt:variant>
      <vt:variant>
        <vt:i4>641</vt:i4>
      </vt:variant>
      <vt:variant>
        <vt:i4>0</vt:i4>
      </vt:variant>
      <vt:variant>
        <vt:i4>5</vt:i4>
      </vt:variant>
      <vt:variant>
        <vt:lpwstr/>
      </vt:variant>
      <vt:variant>
        <vt:lpwstr>_ENREF_73</vt:lpwstr>
      </vt:variant>
      <vt:variant>
        <vt:i4>4587531</vt:i4>
      </vt:variant>
      <vt:variant>
        <vt:i4>635</vt:i4>
      </vt:variant>
      <vt:variant>
        <vt:i4>0</vt:i4>
      </vt:variant>
      <vt:variant>
        <vt:i4>5</vt:i4>
      </vt:variant>
      <vt:variant>
        <vt:lpwstr/>
      </vt:variant>
      <vt:variant>
        <vt:lpwstr>_ENREF_73</vt:lpwstr>
      </vt:variant>
      <vt:variant>
        <vt:i4>4587531</vt:i4>
      </vt:variant>
      <vt:variant>
        <vt:i4>629</vt:i4>
      </vt:variant>
      <vt:variant>
        <vt:i4>0</vt:i4>
      </vt:variant>
      <vt:variant>
        <vt:i4>5</vt:i4>
      </vt:variant>
      <vt:variant>
        <vt:lpwstr/>
      </vt:variant>
      <vt:variant>
        <vt:lpwstr>_ENREF_72</vt:lpwstr>
      </vt:variant>
      <vt:variant>
        <vt:i4>4587531</vt:i4>
      </vt:variant>
      <vt:variant>
        <vt:i4>623</vt:i4>
      </vt:variant>
      <vt:variant>
        <vt:i4>0</vt:i4>
      </vt:variant>
      <vt:variant>
        <vt:i4>5</vt:i4>
      </vt:variant>
      <vt:variant>
        <vt:lpwstr/>
      </vt:variant>
      <vt:variant>
        <vt:lpwstr>_ENREF_71</vt:lpwstr>
      </vt:variant>
      <vt:variant>
        <vt:i4>4587531</vt:i4>
      </vt:variant>
      <vt:variant>
        <vt:i4>617</vt:i4>
      </vt:variant>
      <vt:variant>
        <vt:i4>0</vt:i4>
      </vt:variant>
      <vt:variant>
        <vt:i4>5</vt:i4>
      </vt:variant>
      <vt:variant>
        <vt:lpwstr/>
      </vt:variant>
      <vt:variant>
        <vt:lpwstr>_ENREF_70</vt:lpwstr>
      </vt:variant>
      <vt:variant>
        <vt:i4>4653067</vt:i4>
      </vt:variant>
      <vt:variant>
        <vt:i4>611</vt:i4>
      </vt:variant>
      <vt:variant>
        <vt:i4>0</vt:i4>
      </vt:variant>
      <vt:variant>
        <vt:i4>5</vt:i4>
      </vt:variant>
      <vt:variant>
        <vt:lpwstr/>
      </vt:variant>
      <vt:variant>
        <vt:lpwstr>_ENREF_69</vt:lpwstr>
      </vt:variant>
      <vt:variant>
        <vt:i4>4653067</vt:i4>
      </vt:variant>
      <vt:variant>
        <vt:i4>602</vt:i4>
      </vt:variant>
      <vt:variant>
        <vt:i4>0</vt:i4>
      </vt:variant>
      <vt:variant>
        <vt:i4>5</vt:i4>
      </vt:variant>
      <vt:variant>
        <vt:lpwstr/>
      </vt:variant>
      <vt:variant>
        <vt:lpwstr>_ENREF_68</vt:lpwstr>
      </vt:variant>
      <vt:variant>
        <vt:i4>4390923</vt:i4>
      </vt:variant>
      <vt:variant>
        <vt:i4>596</vt:i4>
      </vt:variant>
      <vt:variant>
        <vt:i4>0</vt:i4>
      </vt:variant>
      <vt:variant>
        <vt:i4>5</vt:i4>
      </vt:variant>
      <vt:variant>
        <vt:lpwstr/>
      </vt:variant>
      <vt:variant>
        <vt:lpwstr>_ENREF_26</vt:lpwstr>
      </vt:variant>
      <vt:variant>
        <vt:i4>4325387</vt:i4>
      </vt:variant>
      <vt:variant>
        <vt:i4>590</vt:i4>
      </vt:variant>
      <vt:variant>
        <vt:i4>0</vt:i4>
      </vt:variant>
      <vt:variant>
        <vt:i4>5</vt:i4>
      </vt:variant>
      <vt:variant>
        <vt:lpwstr/>
      </vt:variant>
      <vt:variant>
        <vt:lpwstr>_ENREF_32</vt:lpwstr>
      </vt:variant>
      <vt:variant>
        <vt:i4>4194315</vt:i4>
      </vt:variant>
      <vt:variant>
        <vt:i4>584</vt:i4>
      </vt:variant>
      <vt:variant>
        <vt:i4>0</vt:i4>
      </vt:variant>
      <vt:variant>
        <vt:i4>5</vt:i4>
      </vt:variant>
      <vt:variant>
        <vt:lpwstr/>
      </vt:variant>
      <vt:variant>
        <vt:lpwstr>_ENREF_19</vt:lpwstr>
      </vt:variant>
      <vt:variant>
        <vt:i4>4653067</vt:i4>
      </vt:variant>
      <vt:variant>
        <vt:i4>578</vt:i4>
      </vt:variant>
      <vt:variant>
        <vt:i4>0</vt:i4>
      </vt:variant>
      <vt:variant>
        <vt:i4>5</vt:i4>
      </vt:variant>
      <vt:variant>
        <vt:lpwstr/>
      </vt:variant>
      <vt:variant>
        <vt:lpwstr>_ENREF_67</vt:lpwstr>
      </vt:variant>
      <vt:variant>
        <vt:i4>4653067</vt:i4>
      </vt:variant>
      <vt:variant>
        <vt:i4>572</vt:i4>
      </vt:variant>
      <vt:variant>
        <vt:i4>0</vt:i4>
      </vt:variant>
      <vt:variant>
        <vt:i4>5</vt:i4>
      </vt:variant>
      <vt:variant>
        <vt:lpwstr/>
      </vt:variant>
      <vt:variant>
        <vt:lpwstr>_ENREF_66</vt:lpwstr>
      </vt:variant>
      <vt:variant>
        <vt:i4>4653067</vt:i4>
      </vt:variant>
      <vt:variant>
        <vt:i4>569</vt:i4>
      </vt:variant>
      <vt:variant>
        <vt:i4>0</vt:i4>
      </vt:variant>
      <vt:variant>
        <vt:i4>5</vt:i4>
      </vt:variant>
      <vt:variant>
        <vt:lpwstr/>
      </vt:variant>
      <vt:variant>
        <vt:lpwstr>_ENREF_65</vt:lpwstr>
      </vt:variant>
      <vt:variant>
        <vt:i4>4521995</vt:i4>
      </vt:variant>
      <vt:variant>
        <vt:i4>566</vt:i4>
      </vt:variant>
      <vt:variant>
        <vt:i4>0</vt:i4>
      </vt:variant>
      <vt:variant>
        <vt:i4>5</vt:i4>
      </vt:variant>
      <vt:variant>
        <vt:lpwstr/>
      </vt:variant>
      <vt:variant>
        <vt:lpwstr>_ENREF_45</vt:lpwstr>
      </vt:variant>
      <vt:variant>
        <vt:i4>4390923</vt:i4>
      </vt:variant>
      <vt:variant>
        <vt:i4>558</vt:i4>
      </vt:variant>
      <vt:variant>
        <vt:i4>0</vt:i4>
      </vt:variant>
      <vt:variant>
        <vt:i4>5</vt:i4>
      </vt:variant>
      <vt:variant>
        <vt:lpwstr/>
      </vt:variant>
      <vt:variant>
        <vt:lpwstr>_ENREF_26</vt:lpwstr>
      </vt:variant>
      <vt:variant>
        <vt:i4>4718603</vt:i4>
      </vt:variant>
      <vt:variant>
        <vt:i4>552</vt:i4>
      </vt:variant>
      <vt:variant>
        <vt:i4>0</vt:i4>
      </vt:variant>
      <vt:variant>
        <vt:i4>5</vt:i4>
      </vt:variant>
      <vt:variant>
        <vt:lpwstr/>
      </vt:variant>
      <vt:variant>
        <vt:lpwstr>_ENREF_9</vt:lpwstr>
      </vt:variant>
      <vt:variant>
        <vt:i4>4653067</vt:i4>
      </vt:variant>
      <vt:variant>
        <vt:i4>546</vt:i4>
      </vt:variant>
      <vt:variant>
        <vt:i4>0</vt:i4>
      </vt:variant>
      <vt:variant>
        <vt:i4>5</vt:i4>
      </vt:variant>
      <vt:variant>
        <vt:lpwstr/>
      </vt:variant>
      <vt:variant>
        <vt:lpwstr>_ENREF_64</vt:lpwstr>
      </vt:variant>
      <vt:variant>
        <vt:i4>4325387</vt:i4>
      </vt:variant>
      <vt:variant>
        <vt:i4>540</vt:i4>
      </vt:variant>
      <vt:variant>
        <vt:i4>0</vt:i4>
      </vt:variant>
      <vt:variant>
        <vt:i4>5</vt:i4>
      </vt:variant>
      <vt:variant>
        <vt:lpwstr/>
      </vt:variant>
      <vt:variant>
        <vt:lpwstr>_ENREF_32</vt:lpwstr>
      </vt:variant>
      <vt:variant>
        <vt:i4>4325387</vt:i4>
      </vt:variant>
      <vt:variant>
        <vt:i4>534</vt:i4>
      </vt:variant>
      <vt:variant>
        <vt:i4>0</vt:i4>
      </vt:variant>
      <vt:variant>
        <vt:i4>5</vt:i4>
      </vt:variant>
      <vt:variant>
        <vt:lpwstr/>
      </vt:variant>
      <vt:variant>
        <vt:lpwstr>_ENREF_32</vt:lpwstr>
      </vt:variant>
      <vt:variant>
        <vt:i4>4194315</vt:i4>
      </vt:variant>
      <vt:variant>
        <vt:i4>528</vt:i4>
      </vt:variant>
      <vt:variant>
        <vt:i4>0</vt:i4>
      </vt:variant>
      <vt:variant>
        <vt:i4>5</vt:i4>
      </vt:variant>
      <vt:variant>
        <vt:lpwstr/>
      </vt:variant>
      <vt:variant>
        <vt:lpwstr>_ENREF_11</vt:lpwstr>
      </vt:variant>
      <vt:variant>
        <vt:i4>4653067</vt:i4>
      </vt:variant>
      <vt:variant>
        <vt:i4>522</vt:i4>
      </vt:variant>
      <vt:variant>
        <vt:i4>0</vt:i4>
      </vt:variant>
      <vt:variant>
        <vt:i4>5</vt:i4>
      </vt:variant>
      <vt:variant>
        <vt:lpwstr/>
      </vt:variant>
      <vt:variant>
        <vt:lpwstr>_ENREF_63</vt:lpwstr>
      </vt:variant>
      <vt:variant>
        <vt:i4>4718603</vt:i4>
      </vt:variant>
      <vt:variant>
        <vt:i4>519</vt:i4>
      </vt:variant>
      <vt:variant>
        <vt:i4>0</vt:i4>
      </vt:variant>
      <vt:variant>
        <vt:i4>5</vt:i4>
      </vt:variant>
      <vt:variant>
        <vt:lpwstr/>
      </vt:variant>
      <vt:variant>
        <vt:lpwstr>_ENREF_9</vt:lpwstr>
      </vt:variant>
      <vt:variant>
        <vt:i4>4653067</vt:i4>
      </vt:variant>
      <vt:variant>
        <vt:i4>513</vt:i4>
      </vt:variant>
      <vt:variant>
        <vt:i4>0</vt:i4>
      </vt:variant>
      <vt:variant>
        <vt:i4>5</vt:i4>
      </vt:variant>
      <vt:variant>
        <vt:lpwstr/>
      </vt:variant>
      <vt:variant>
        <vt:lpwstr>_ENREF_62</vt:lpwstr>
      </vt:variant>
      <vt:variant>
        <vt:i4>4653067</vt:i4>
      </vt:variant>
      <vt:variant>
        <vt:i4>507</vt:i4>
      </vt:variant>
      <vt:variant>
        <vt:i4>0</vt:i4>
      </vt:variant>
      <vt:variant>
        <vt:i4>5</vt:i4>
      </vt:variant>
      <vt:variant>
        <vt:lpwstr/>
      </vt:variant>
      <vt:variant>
        <vt:lpwstr>_ENREF_61</vt:lpwstr>
      </vt:variant>
      <vt:variant>
        <vt:i4>4653067</vt:i4>
      </vt:variant>
      <vt:variant>
        <vt:i4>501</vt:i4>
      </vt:variant>
      <vt:variant>
        <vt:i4>0</vt:i4>
      </vt:variant>
      <vt:variant>
        <vt:i4>5</vt:i4>
      </vt:variant>
      <vt:variant>
        <vt:lpwstr/>
      </vt:variant>
      <vt:variant>
        <vt:lpwstr>_ENREF_60</vt:lpwstr>
      </vt:variant>
      <vt:variant>
        <vt:i4>4456459</vt:i4>
      </vt:variant>
      <vt:variant>
        <vt:i4>498</vt:i4>
      </vt:variant>
      <vt:variant>
        <vt:i4>0</vt:i4>
      </vt:variant>
      <vt:variant>
        <vt:i4>5</vt:i4>
      </vt:variant>
      <vt:variant>
        <vt:lpwstr/>
      </vt:variant>
      <vt:variant>
        <vt:lpwstr>_ENREF_59</vt:lpwstr>
      </vt:variant>
      <vt:variant>
        <vt:i4>4456459</vt:i4>
      </vt:variant>
      <vt:variant>
        <vt:i4>495</vt:i4>
      </vt:variant>
      <vt:variant>
        <vt:i4>0</vt:i4>
      </vt:variant>
      <vt:variant>
        <vt:i4>5</vt:i4>
      </vt:variant>
      <vt:variant>
        <vt:lpwstr/>
      </vt:variant>
      <vt:variant>
        <vt:lpwstr>_ENREF_58</vt:lpwstr>
      </vt:variant>
      <vt:variant>
        <vt:i4>4456459</vt:i4>
      </vt:variant>
      <vt:variant>
        <vt:i4>492</vt:i4>
      </vt:variant>
      <vt:variant>
        <vt:i4>0</vt:i4>
      </vt:variant>
      <vt:variant>
        <vt:i4>5</vt:i4>
      </vt:variant>
      <vt:variant>
        <vt:lpwstr/>
      </vt:variant>
      <vt:variant>
        <vt:lpwstr>_ENREF_57</vt:lpwstr>
      </vt:variant>
      <vt:variant>
        <vt:i4>4194315</vt:i4>
      </vt:variant>
      <vt:variant>
        <vt:i4>489</vt:i4>
      </vt:variant>
      <vt:variant>
        <vt:i4>0</vt:i4>
      </vt:variant>
      <vt:variant>
        <vt:i4>5</vt:i4>
      </vt:variant>
      <vt:variant>
        <vt:lpwstr/>
      </vt:variant>
      <vt:variant>
        <vt:lpwstr>_ENREF_16</vt:lpwstr>
      </vt:variant>
      <vt:variant>
        <vt:i4>4456459</vt:i4>
      </vt:variant>
      <vt:variant>
        <vt:i4>481</vt:i4>
      </vt:variant>
      <vt:variant>
        <vt:i4>0</vt:i4>
      </vt:variant>
      <vt:variant>
        <vt:i4>5</vt:i4>
      </vt:variant>
      <vt:variant>
        <vt:lpwstr/>
      </vt:variant>
      <vt:variant>
        <vt:lpwstr>_ENREF_56</vt:lpwstr>
      </vt:variant>
      <vt:variant>
        <vt:i4>4456459</vt:i4>
      </vt:variant>
      <vt:variant>
        <vt:i4>475</vt:i4>
      </vt:variant>
      <vt:variant>
        <vt:i4>0</vt:i4>
      </vt:variant>
      <vt:variant>
        <vt:i4>5</vt:i4>
      </vt:variant>
      <vt:variant>
        <vt:lpwstr/>
      </vt:variant>
      <vt:variant>
        <vt:lpwstr>_ENREF_55</vt:lpwstr>
      </vt:variant>
      <vt:variant>
        <vt:i4>4194315</vt:i4>
      </vt:variant>
      <vt:variant>
        <vt:i4>472</vt:i4>
      </vt:variant>
      <vt:variant>
        <vt:i4>0</vt:i4>
      </vt:variant>
      <vt:variant>
        <vt:i4>5</vt:i4>
      </vt:variant>
      <vt:variant>
        <vt:lpwstr/>
      </vt:variant>
      <vt:variant>
        <vt:lpwstr>_ENREF_11</vt:lpwstr>
      </vt:variant>
      <vt:variant>
        <vt:i4>4325387</vt:i4>
      </vt:variant>
      <vt:variant>
        <vt:i4>466</vt:i4>
      </vt:variant>
      <vt:variant>
        <vt:i4>0</vt:i4>
      </vt:variant>
      <vt:variant>
        <vt:i4>5</vt:i4>
      </vt:variant>
      <vt:variant>
        <vt:lpwstr/>
      </vt:variant>
      <vt:variant>
        <vt:lpwstr>_ENREF_38</vt:lpwstr>
      </vt:variant>
      <vt:variant>
        <vt:i4>4521995</vt:i4>
      </vt:variant>
      <vt:variant>
        <vt:i4>460</vt:i4>
      </vt:variant>
      <vt:variant>
        <vt:i4>0</vt:i4>
      </vt:variant>
      <vt:variant>
        <vt:i4>5</vt:i4>
      </vt:variant>
      <vt:variant>
        <vt:lpwstr/>
      </vt:variant>
      <vt:variant>
        <vt:lpwstr>_ENREF_40</vt:lpwstr>
      </vt:variant>
      <vt:variant>
        <vt:i4>4194315</vt:i4>
      </vt:variant>
      <vt:variant>
        <vt:i4>454</vt:i4>
      </vt:variant>
      <vt:variant>
        <vt:i4>0</vt:i4>
      </vt:variant>
      <vt:variant>
        <vt:i4>5</vt:i4>
      </vt:variant>
      <vt:variant>
        <vt:lpwstr/>
      </vt:variant>
      <vt:variant>
        <vt:lpwstr>_ENREF_11</vt:lpwstr>
      </vt:variant>
      <vt:variant>
        <vt:i4>4194315</vt:i4>
      </vt:variant>
      <vt:variant>
        <vt:i4>448</vt:i4>
      </vt:variant>
      <vt:variant>
        <vt:i4>0</vt:i4>
      </vt:variant>
      <vt:variant>
        <vt:i4>5</vt:i4>
      </vt:variant>
      <vt:variant>
        <vt:lpwstr/>
      </vt:variant>
      <vt:variant>
        <vt:lpwstr>_ENREF_11</vt:lpwstr>
      </vt:variant>
      <vt:variant>
        <vt:i4>4194315</vt:i4>
      </vt:variant>
      <vt:variant>
        <vt:i4>442</vt:i4>
      </vt:variant>
      <vt:variant>
        <vt:i4>0</vt:i4>
      </vt:variant>
      <vt:variant>
        <vt:i4>5</vt:i4>
      </vt:variant>
      <vt:variant>
        <vt:lpwstr/>
      </vt:variant>
      <vt:variant>
        <vt:lpwstr>_ENREF_14</vt:lpwstr>
      </vt:variant>
      <vt:variant>
        <vt:i4>4325387</vt:i4>
      </vt:variant>
      <vt:variant>
        <vt:i4>436</vt:i4>
      </vt:variant>
      <vt:variant>
        <vt:i4>0</vt:i4>
      </vt:variant>
      <vt:variant>
        <vt:i4>5</vt:i4>
      </vt:variant>
      <vt:variant>
        <vt:lpwstr/>
      </vt:variant>
      <vt:variant>
        <vt:lpwstr>_ENREF_38</vt:lpwstr>
      </vt:variant>
      <vt:variant>
        <vt:i4>4718603</vt:i4>
      </vt:variant>
      <vt:variant>
        <vt:i4>430</vt:i4>
      </vt:variant>
      <vt:variant>
        <vt:i4>0</vt:i4>
      </vt:variant>
      <vt:variant>
        <vt:i4>5</vt:i4>
      </vt:variant>
      <vt:variant>
        <vt:lpwstr/>
      </vt:variant>
      <vt:variant>
        <vt:lpwstr>_ENREF_9</vt:lpwstr>
      </vt:variant>
      <vt:variant>
        <vt:i4>4194315</vt:i4>
      </vt:variant>
      <vt:variant>
        <vt:i4>424</vt:i4>
      </vt:variant>
      <vt:variant>
        <vt:i4>0</vt:i4>
      </vt:variant>
      <vt:variant>
        <vt:i4>5</vt:i4>
      </vt:variant>
      <vt:variant>
        <vt:lpwstr/>
      </vt:variant>
      <vt:variant>
        <vt:lpwstr>_ENREF_10</vt:lpwstr>
      </vt:variant>
      <vt:variant>
        <vt:i4>4325387</vt:i4>
      </vt:variant>
      <vt:variant>
        <vt:i4>418</vt:i4>
      </vt:variant>
      <vt:variant>
        <vt:i4>0</vt:i4>
      </vt:variant>
      <vt:variant>
        <vt:i4>5</vt:i4>
      </vt:variant>
      <vt:variant>
        <vt:lpwstr/>
      </vt:variant>
      <vt:variant>
        <vt:lpwstr>_ENREF_32</vt:lpwstr>
      </vt:variant>
      <vt:variant>
        <vt:i4>4456459</vt:i4>
      </vt:variant>
      <vt:variant>
        <vt:i4>412</vt:i4>
      </vt:variant>
      <vt:variant>
        <vt:i4>0</vt:i4>
      </vt:variant>
      <vt:variant>
        <vt:i4>5</vt:i4>
      </vt:variant>
      <vt:variant>
        <vt:lpwstr/>
      </vt:variant>
      <vt:variant>
        <vt:lpwstr>_ENREF_54</vt:lpwstr>
      </vt:variant>
      <vt:variant>
        <vt:i4>4456459</vt:i4>
      </vt:variant>
      <vt:variant>
        <vt:i4>409</vt:i4>
      </vt:variant>
      <vt:variant>
        <vt:i4>0</vt:i4>
      </vt:variant>
      <vt:variant>
        <vt:i4>5</vt:i4>
      </vt:variant>
      <vt:variant>
        <vt:lpwstr/>
      </vt:variant>
      <vt:variant>
        <vt:lpwstr>_ENREF_51</vt:lpwstr>
      </vt:variant>
      <vt:variant>
        <vt:i4>4456459</vt:i4>
      </vt:variant>
      <vt:variant>
        <vt:i4>403</vt:i4>
      </vt:variant>
      <vt:variant>
        <vt:i4>0</vt:i4>
      </vt:variant>
      <vt:variant>
        <vt:i4>5</vt:i4>
      </vt:variant>
      <vt:variant>
        <vt:lpwstr/>
      </vt:variant>
      <vt:variant>
        <vt:lpwstr>_ENREF_53</vt:lpwstr>
      </vt:variant>
      <vt:variant>
        <vt:i4>4456459</vt:i4>
      </vt:variant>
      <vt:variant>
        <vt:i4>397</vt:i4>
      </vt:variant>
      <vt:variant>
        <vt:i4>0</vt:i4>
      </vt:variant>
      <vt:variant>
        <vt:i4>5</vt:i4>
      </vt:variant>
      <vt:variant>
        <vt:lpwstr/>
      </vt:variant>
      <vt:variant>
        <vt:lpwstr>_ENREF_52</vt:lpwstr>
      </vt:variant>
      <vt:variant>
        <vt:i4>4456459</vt:i4>
      </vt:variant>
      <vt:variant>
        <vt:i4>394</vt:i4>
      </vt:variant>
      <vt:variant>
        <vt:i4>0</vt:i4>
      </vt:variant>
      <vt:variant>
        <vt:i4>5</vt:i4>
      </vt:variant>
      <vt:variant>
        <vt:lpwstr/>
      </vt:variant>
      <vt:variant>
        <vt:lpwstr>_ENREF_51</vt:lpwstr>
      </vt:variant>
      <vt:variant>
        <vt:i4>4456459</vt:i4>
      </vt:variant>
      <vt:variant>
        <vt:i4>388</vt:i4>
      </vt:variant>
      <vt:variant>
        <vt:i4>0</vt:i4>
      </vt:variant>
      <vt:variant>
        <vt:i4>5</vt:i4>
      </vt:variant>
      <vt:variant>
        <vt:lpwstr/>
      </vt:variant>
      <vt:variant>
        <vt:lpwstr>_ENREF_50</vt:lpwstr>
      </vt:variant>
      <vt:variant>
        <vt:i4>4194315</vt:i4>
      </vt:variant>
      <vt:variant>
        <vt:i4>382</vt:i4>
      </vt:variant>
      <vt:variant>
        <vt:i4>0</vt:i4>
      </vt:variant>
      <vt:variant>
        <vt:i4>5</vt:i4>
      </vt:variant>
      <vt:variant>
        <vt:lpwstr/>
      </vt:variant>
      <vt:variant>
        <vt:lpwstr>_ENREF_18</vt:lpwstr>
      </vt:variant>
      <vt:variant>
        <vt:i4>4521995</vt:i4>
      </vt:variant>
      <vt:variant>
        <vt:i4>376</vt:i4>
      </vt:variant>
      <vt:variant>
        <vt:i4>0</vt:i4>
      </vt:variant>
      <vt:variant>
        <vt:i4>5</vt:i4>
      </vt:variant>
      <vt:variant>
        <vt:lpwstr/>
      </vt:variant>
      <vt:variant>
        <vt:lpwstr>_ENREF_49</vt:lpwstr>
      </vt:variant>
      <vt:variant>
        <vt:i4>4521995</vt:i4>
      </vt:variant>
      <vt:variant>
        <vt:i4>370</vt:i4>
      </vt:variant>
      <vt:variant>
        <vt:i4>0</vt:i4>
      </vt:variant>
      <vt:variant>
        <vt:i4>5</vt:i4>
      </vt:variant>
      <vt:variant>
        <vt:lpwstr/>
      </vt:variant>
      <vt:variant>
        <vt:lpwstr>_ENREF_48</vt:lpwstr>
      </vt:variant>
      <vt:variant>
        <vt:i4>4521995</vt:i4>
      </vt:variant>
      <vt:variant>
        <vt:i4>364</vt:i4>
      </vt:variant>
      <vt:variant>
        <vt:i4>0</vt:i4>
      </vt:variant>
      <vt:variant>
        <vt:i4>5</vt:i4>
      </vt:variant>
      <vt:variant>
        <vt:lpwstr/>
      </vt:variant>
      <vt:variant>
        <vt:lpwstr>_ENREF_47</vt:lpwstr>
      </vt:variant>
      <vt:variant>
        <vt:i4>4521995</vt:i4>
      </vt:variant>
      <vt:variant>
        <vt:i4>358</vt:i4>
      </vt:variant>
      <vt:variant>
        <vt:i4>0</vt:i4>
      </vt:variant>
      <vt:variant>
        <vt:i4>5</vt:i4>
      </vt:variant>
      <vt:variant>
        <vt:lpwstr/>
      </vt:variant>
      <vt:variant>
        <vt:lpwstr>_ENREF_45</vt:lpwstr>
      </vt:variant>
      <vt:variant>
        <vt:i4>4521995</vt:i4>
      </vt:variant>
      <vt:variant>
        <vt:i4>352</vt:i4>
      </vt:variant>
      <vt:variant>
        <vt:i4>0</vt:i4>
      </vt:variant>
      <vt:variant>
        <vt:i4>5</vt:i4>
      </vt:variant>
      <vt:variant>
        <vt:lpwstr/>
      </vt:variant>
      <vt:variant>
        <vt:lpwstr>_ENREF_44</vt:lpwstr>
      </vt:variant>
      <vt:variant>
        <vt:i4>4390923</vt:i4>
      </vt:variant>
      <vt:variant>
        <vt:i4>346</vt:i4>
      </vt:variant>
      <vt:variant>
        <vt:i4>0</vt:i4>
      </vt:variant>
      <vt:variant>
        <vt:i4>5</vt:i4>
      </vt:variant>
      <vt:variant>
        <vt:lpwstr/>
      </vt:variant>
      <vt:variant>
        <vt:lpwstr>_ENREF_26</vt:lpwstr>
      </vt:variant>
      <vt:variant>
        <vt:i4>4390923</vt:i4>
      </vt:variant>
      <vt:variant>
        <vt:i4>340</vt:i4>
      </vt:variant>
      <vt:variant>
        <vt:i4>0</vt:i4>
      </vt:variant>
      <vt:variant>
        <vt:i4>5</vt:i4>
      </vt:variant>
      <vt:variant>
        <vt:lpwstr/>
      </vt:variant>
      <vt:variant>
        <vt:lpwstr>_ENREF_24</vt:lpwstr>
      </vt:variant>
      <vt:variant>
        <vt:i4>4521995</vt:i4>
      </vt:variant>
      <vt:variant>
        <vt:i4>334</vt:i4>
      </vt:variant>
      <vt:variant>
        <vt:i4>0</vt:i4>
      </vt:variant>
      <vt:variant>
        <vt:i4>5</vt:i4>
      </vt:variant>
      <vt:variant>
        <vt:lpwstr/>
      </vt:variant>
      <vt:variant>
        <vt:lpwstr>_ENREF_46</vt:lpwstr>
      </vt:variant>
      <vt:variant>
        <vt:i4>4521995</vt:i4>
      </vt:variant>
      <vt:variant>
        <vt:i4>328</vt:i4>
      </vt:variant>
      <vt:variant>
        <vt:i4>0</vt:i4>
      </vt:variant>
      <vt:variant>
        <vt:i4>5</vt:i4>
      </vt:variant>
      <vt:variant>
        <vt:lpwstr/>
      </vt:variant>
      <vt:variant>
        <vt:lpwstr>_ENREF_46</vt:lpwstr>
      </vt:variant>
      <vt:variant>
        <vt:i4>4521995</vt:i4>
      </vt:variant>
      <vt:variant>
        <vt:i4>322</vt:i4>
      </vt:variant>
      <vt:variant>
        <vt:i4>0</vt:i4>
      </vt:variant>
      <vt:variant>
        <vt:i4>5</vt:i4>
      </vt:variant>
      <vt:variant>
        <vt:lpwstr/>
      </vt:variant>
      <vt:variant>
        <vt:lpwstr>_ENREF_45</vt:lpwstr>
      </vt:variant>
      <vt:variant>
        <vt:i4>4521995</vt:i4>
      </vt:variant>
      <vt:variant>
        <vt:i4>316</vt:i4>
      </vt:variant>
      <vt:variant>
        <vt:i4>0</vt:i4>
      </vt:variant>
      <vt:variant>
        <vt:i4>5</vt:i4>
      </vt:variant>
      <vt:variant>
        <vt:lpwstr/>
      </vt:variant>
      <vt:variant>
        <vt:lpwstr>_ENREF_44</vt:lpwstr>
      </vt:variant>
      <vt:variant>
        <vt:i4>4521995</vt:i4>
      </vt:variant>
      <vt:variant>
        <vt:i4>310</vt:i4>
      </vt:variant>
      <vt:variant>
        <vt:i4>0</vt:i4>
      </vt:variant>
      <vt:variant>
        <vt:i4>5</vt:i4>
      </vt:variant>
      <vt:variant>
        <vt:lpwstr/>
      </vt:variant>
      <vt:variant>
        <vt:lpwstr>_ENREF_43</vt:lpwstr>
      </vt:variant>
      <vt:variant>
        <vt:i4>4521995</vt:i4>
      </vt:variant>
      <vt:variant>
        <vt:i4>304</vt:i4>
      </vt:variant>
      <vt:variant>
        <vt:i4>0</vt:i4>
      </vt:variant>
      <vt:variant>
        <vt:i4>5</vt:i4>
      </vt:variant>
      <vt:variant>
        <vt:lpwstr/>
      </vt:variant>
      <vt:variant>
        <vt:lpwstr>_ENREF_42</vt:lpwstr>
      </vt:variant>
      <vt:variant>
        <vt:i4>4521995</vt:i4>
      </vt:variant>
      <vt:variant>
        <vt:i4>298</vt:i4>
      </vt:variant>
      <vt:variant>
        <vt:i4>0</vt:i4>
      </vt:variant>
      <vt:variant>
        <vt:i4>5</vt:i4>
      </vt:variant>
      <vt:variant>
        <vt:lpwstr/>
      </vt:variant>
      <vt:variant>
        <vt:lpwstr>_ENREF_41</vt:lpwstr>
      </vt:variant>
      <vt:variant>
        <vt:i4>4194315</vt:i4>
      </vt:variant>
      <vt:variant>
        <vt:i4>292</vt:i4>
      </vt:variant>
      <vt:variant>
        <vt:i4>0</vt:i4>
      </vt:variant>
      <vt:variant>
        <vt:i4>5</vt:i4>
      </vt:variant>
      <vt:variant>
        <vt:lpwstr/>
      </vt:variant>
      <vt:variant>
        <vt:lpwstr>_ENREF_17</vt:lpwstr>
      </vt:variant>
      <vt:variant>
        <vt:i4>4194315</vt:i4>
      </vt:variant>
      <vt:variant>
        <vt:i4>286</vt:i4>
      </vt:variant>
      <vt:variant>
        <vt:i4>0</vt:i4>
      </vt:variant>
      <vt:variant>
        <vt:i4>5</vt:i4>
      </vt:variant>
      <vt:variant>
        <vt:lpwstr/>
      </vt:variant>
      <vt:variant>
        <vt:lpwstr>_ENREF_11</vt:lpwstr>
      </vt:variant>
      <vt:variant>
        <vt:i4>4521995</vt:i4>
      </vt:variant>
      <vt:variant>
        <vt:i4>280</vt:i4>
      </vt:variant>
      <vt:variant>
        <vt:i4>0</vt:i4>
      </vt:variant>
      <vt:variant>
        <vt:i4>5</vt:i4>
      </vt:variant>
      <vt:variant>
        <vt:lpwstr/>
      </vt:variant>
      <vt:variant>
        <vt:lpwstr>_ENREF_40</vt:lpwstr>
      </vt:variant>
      <vt:variant>
        <vt:i4>4194315</vt:i4>
      </vt:variant>
      <vt:variant>
        <vt:i4>274</vt:i4>
      </vt:variant>
      <vt:variant>
        <vt:i4>0</vt:i4>
      </vt:variant>
      <vt:variant>
        <vt:i4>5</vt:i4>
      </vt:variant>
      <vt:variant>
        <vt:lpwstr/>
      </vt:variant>
      <vt:variant>
        <vt:lpwstr>_ENREF_11</vt:lpwstr>
      </vt:variant>
      <vt:variant>
        <vt:i4>4194315</vt:i4>
      </vt:variant>
      <vt:variant>
        <vt:i4>268</vt:i4>
      </vt:variant>
      <vt:variant>
        <vt:i4>0</vt:i4>
      </vt:variant>
      <vt:variant>
        <vt:i4>5</vt:i4>
      </vt:variant>
      <vt:variant>
        <vt:lpwstr/>
      </vt:variant>
      <vt:variant>
        <vt:lpwstr>_ENREF_10</vt:lpwstr>
      </vt:variant>
      <vt:variant>
        <vt:i4>4325387</vt:i4>
      </vt:variant>
      <vt:variant>
        <vt:i4>262</vt:i4>
      </vt:variant>
      <vt:variant>
        <vt:i4>0</vt:i4>
      </vt:variant>
      <vt:variant>
        <vt:i4>5</vt:i4>
      </vt:variant>
      <vt:variant>
        <vt:lpwstr/>
      </vt:variant>
      <vt:variant>
        <vt:lpwstr>_ENREF_39</vt:lpwstr>
      </vt:variant>
      <vt:variant>
        <vt:i4>4325387</vt:i4>
      </vt:variant>
      <vt:variant>
        <vt:i4>259</vt:i4>
      </vt:variant>
      <vt:variant>
        <vt:i4>0</vt:i4>
      </vt:variant>
      <vt:variant>
        <vt:i4>5</vt:i4>
      </vt:variant>
      <vt:variant>
        <vt:lpwstr/>
      </vt:variant>
      <vt:variant>
        <vt:lpwstr>_ENREF_38</vt:lpwstr>
      </vt:variant>
      <vt:variant>
        <vt:i4>4325387</vt:i4>
      </vt:variant>
      <vt:variant>
        <vt:i4>251</vt:i4>
      </vt:variant>
      <vt:variant>
        <vt:i4>0</vt:i4>
      </vt:variant>
      <vt:variant>
        <vt:i4>5</vt:i4>
      </vt:variant>
      <vt:variant>
        <vt:lpwstr/>
      </vt:variant>
      <vt:variant>
        <vt:lpwstr>_ENREF_37</vt:lpwstr>
      </vt:variant>
      <vt:variant>
        <vt:i4>4325387</vt:i4>
      </vt:variant>
      <vt:variant>
        <vt:i4>245</vt:i4>
      </vt:variant>
      <vt:variant>
        <vt:i4>0</vt:i4>
      </vt:variant>
      <vt:variant>
        <vt:i4>5</vt:i4>
      </vt:variant>
      <vt:variant>
        <vt:lpwstr/>
      </vt:variant>
      <vt:variant>
        <vt:lpwstr>_ENREF_36</vt:lpwstr>
      </vt:variant>
      <vt:variant>
        <vt:i4>4194315</vt:i4>
      </vt:variant>
      <vt:variant>
        <vt:i4>239</vt:i4>
      </vt:variant>
      <vt:variant>
        <vt:i4>0</vt:i4>
      </vt:variant>
      <vt:variant>
        <vt:i4>5</vt:i4>
      </vt:variant>
      <vt:variant>
        <vt:lpwstr/>
      </vt:variant>
      <vt:variant>
        <vt:lpwstr>_ENREF_10</vt:lpwstr>
      </vt:variant>
      <vt:variant>
        <vt:i4>4325387</vt:i4>
      </vt:variant>
      <vt:variant>
        <vt:i4>233</vt:i4>
      </vt:variant>
      <vt:variant>
        <vt:i4>0</vt:i4>
      </vt:variant>
      <vt:variant>
        <vt:i4>5</vt:i4>
      </vt:variant>
      <vt:variant>
        <vt:lpwstr/>
      </vt:variant>
      <vt:variant>
        <vt:lpwstr>_ENREF_35</vt:lpwstr>
      </vt:variant>
      <vt:variant>
        <vt:i4>4325387</vt:i4>
      </vt:variant>
      <vt:variant>
        <vt:i4>227</vt:i4>
      </vt:variant>
      <vt:variant>
        <vt:i4>0</vt:i4>
      </vt:variant>
      <vt:variant>
        <vt:i4>5</vt:i4>
      </vt:variant>
      <vt:variant>
        <vt:lpwstr/>
      </vt:variant>
      <vt:variant>
        <vt:lpwstr>_ENREF_34</vt:lpwstr>
      </vt:variant>
      <vt:variant>
        <vt:i4>4325387</vt:i4>
      </vt:variant>
      <vt:variant>
        <vt:i4>221</vt:i4>
      </vt:variant>
      <vt:variant>
        <vt:i4>0</vt:i4>
      </vt:variant>
      <vt:variant>
        <vt:i4>5</vt:i4>
      </vt:variant>
      <vt:variant>
        <vt:lpwstr/>
      </vt:variant>
      <vt:variant>
        <vt:lpwstr>_ENREF_32</vt:lpwstr>
      </vt:variant>
      <vt:variant>
        <vt:i4>4325387</vt:i4>
      </vt:variant>
      <vt:variant>
        <vt:i4>215</vt:i4>
      </vt:variant>
      <vt:variant>
        <vt:i4>0</vt:i4>
      </vt:variant>
      <vt:variant>
        <vt:i4>5</vt:i4>
      </vt:variant>
      <vt:variant>
        <vt:lpwstr/>
      </vt:variant>
      <vt:variant>
        <vt:lpwstr>_ENREF_32</vt:lpwstr>
      </vt:variant>
      <vt:variant>
        <vt:i4>4325387</vt:i4>
      </vt:variant>
      <vt:variant>
        <vt:i4>209</vt:i4>
      </vt:variant>
      <vt:variant>
        <vt:i4>0</vt:i4>
      </vt:variant>
      <vt:variant>
        <vt:i4>5</vt:i4>
      </vt:variant>
      <vt:variant>
        <vt:lpwstr/>
      </vt:variant>
      <vt:variant>
        <vt:lpwstr>_ENREF_33</vt:lpwstr>
      </vt:variant>
      <vt:variant>
        <vt:i4>4325387</vt:i4>
      </vt:variant>
      <vt:variant>
        <vt:i4>203</vt:i4>
      </vt:variant>
      <vt:variant>
        <vt:i4>0</vt:i4>
      </vt:variant>
      <vt:variant>
        <vt:i4>5</vt:i4>
      </vt:variant>
      <vt:variant>
        <vt:lpwstr/>
      </vt:variant>
      <vt:variant>
        <vt:lpwstr>_ENREF_32</vt:lpwstr>
      </vt:variant>
      <vt:variant>
        <vt:i4>4325387</vt:i4>
      </vt:variant>
      <vt:variant>
        <vt:i4>197</vt:i4>
      </vt:variant>
      <vt:variant>
        <vt:i4>0</vt:i4>
      </vt:variant>
      <vt:variant>
        <vt:i4>5</vt:i4>
      </vt:variant>
      <vt:variant>
        <vt:lpwstr/>
      </vt:variant>
      <vt:variant>
        <vt:lpwstr>_ENREF_31</vt:lpwstr>
      </vt:variant>
      <vt:variant>
        <vt:i4>4325387</vt:i4>
      </vt:variant>
      <vt:variant>
        <vt:i4>191</vt:i4>
      </vt:variant>
      <vt:variant>
        <vt:i4>0</vt:i4>
      </vt:variant>
      <vt:variant>
        <vt:i4>5</vt:i4>
      </vt:variant>
      <vt:variant>
        <vt:lpwstr/>
      </vt:variant>
      <vt:variant>
        <vt:lpwstr>_ENREF_30</vt:lpwstr>
      </vt:variant>
      <vt:variant>
        <vt:i4>4390923</vt:i4>
      </vt:variant>
      <vt:variant>
        <vt:i4>185</vt:i4>
      </vt:variant>
      <vt:variant>
        <vt:i4>0</vt:i4>
      </vt:variant>
      <vt:variant>
        <vt:i4>5</vt:i4>
      </vt:variant>
      <vt:variant>
        <vt:lpwstr/>
      </vt:variant>
      <vt:variant>
        <vt:lpwstr>_ENREF_29</vt:lpwstr>
      </vt:variant>
      <vt:variant>
        <vt:i4>4390923</vt:i4>
      </vt:variant>
      <vt:variant>
        <vt:i4>179</vt:i4>
      </vt:variant>
      <vt:variant>
        <vt:i4>0</vt:i4>
      </vt:variant>
      <vt:variant>
        <vt:i4>5</vt:i4>
      </vt:variant>
      <vt:variant>
        <vt:lpwstr/>
      </vt:variant>
      <vt:variant>
        <vt:lpwstr>_ENREF_28</vt:lpwstr>
      </vt:variant>
      <vt:variant>
        <vt:i4>4390923</vt:i4>
      </vt:variant>
      <vt:variant>
        <vt:i4>173</vt:i4>
      </vt:variant>
      <vt:variant>
        <vt:i4>0</vt:i4>
      </vt:variant>
      <vt:variant>
        <vt:i4>5</vt:i4>
      </vt:variant>
      <vt:variant>
        <vt:lpwstr/>
      </vt:variant>
      <vt:variant>
        <vt:lpwstr>_ENREF_27</vt:lpwstr>
      </vt:variant>
      <vt:variant>
        <vt:i4>4390923</vt:i4>
      </vt:variant>
      <vt:variant>
        <vt:i4>167</vt:i4>
      </vt:variant>
      <vt:variant>
        <vt:i4>0</vt:i4>
      </vt:variant>
      <vt:variant>
        <vt:i4>5</vt:i4>
      </vt:variant>
      <vt:variant>
        <vt:lpwstr/>
      </vt:variant>
      <vt:variant>
        <vt:lpwstr>_ENREF_25</vt:lpwstr>
      </vt:variant>
      <vt:variant>
        <vt:i4>4390923</vt:i4>
      </vt:variant>
      <vt:variant>
        <vt:i4>161</vt:i4>
      </vt:variant>
      <vt:variant>
        <vt:i4>0</vt:i4>
      </vt:variant>
      <vt:variant>
        <vt:i4>5</vt:i4>
      </vt:variant>
      <vt:variant>
        <vt:lpwstr/>
      </vt:variant>
      <vt:variant>
        <vt:lpwstr>_ENREF_26</vt:lpwstr>
      </vt:variant>
      <vt:variant>
        <vt:i4>4390923</vt:i4>
      </vt:variant>
      <vt:variant>
        <vt:i4>155</vt:i4>
      </vt:variant>
      <vt:variant>
        <vt:i4>0</vt:i4>
      </vt:variant>
      <vt:variant>
        <vt:i4>5</vt:i4>
      </vt:variant>
      <vt:variant>
        <vt:lpwstr/>
      </vt:variant>
      <vt:variant>
        <vt:lpwstr>_ENREF_25</vt:lpwstr>
      </vt:variant>
      <vt:variant>
        <vt:i4>4390923</vt:i4>
      </vt:variant>
      <vt:variant>
        <vt:i4>149</vt:i4>
      </vt:variant>
      <vt:variant>
        <vt:i4>0</vt:i4>
      </vt:variant>
      <vt:variant>
        <vt:i4>5</vt:i4>
      </vt:variant>
      <vt:variant>
        <vt:lpwstr/>
      </vt:variant>
      <vt:variant>
        <vt:lpwstr>_ENREF_24</vt:lpwstr>
      </vt:variant>
      <vt:variant>
        <vt:i4>4390923</vt:i4>
      </vt:variant>
      <vt:variant>
        <vt:i4>143</vt:i4>
      </vt:variant>
      <vt:variant>
        <vt:i4>0</vt:i4>
      </vt:variant>
      <vt:variant>
        <vt:i4>5</vt:i4>
      </vt:variant>
      <vt:variant>
        <vt:lpwstr/>
      </vt:variant>
      <vt:variant>
        <vt:lpwstr>_ENREF_23</vt:lpwstr>
      </vt:variant>
      <vt:variant>
        <vt:i4>4390923</vt:i4>
      </vt:variant>
      <vt:variant>
        <vt:i4>137</vt:i4>
      </vt:variant>
      <vt:variant>
        <vt:i4>0</vt:i4>
      </vt:variant>
      <vt:variant>
        <vt:i4>5</vt:i4>
      </vt:variant>
      <vt:variant>
        <vt:lpwstr/>
      </vt:variant>
      <vt:variant>
        <vt:lpwstr>_ENREF_22</vt:lpwstr>
      </vt:variant>
      <vt:variant>
        <vt:i4>4390923</vt:i4>
      </vt:variant>
      <vt:variant>
        <vt:i4>131</vt:i4>
      </vt:variant>
      <vt:variant>
        <vt:i4>0</vt:i4>
      </vt:variant>
      <vt:variant>
        <vt:i4>5</vt:i4>
      </vt:variant>
      <vt:variant>
        <vt:lpwstr/>
      </vt:variant>
      <vt:variant>
        <vt:lpwstr>_ENREF_21</vt:lpwstr>
      </vt:variant>
      <vt:variant>
        <vt:i4>4194315</vt:i4>
      </vt:variant>
      <vt:variant>
        <vt:i4>125</vt:i4>
      </vt:variant>
      <vt:variant>
        <vt:i4>0</vt:i4>
      </vt:variant>
      <vt:variant>
        <vt:i4>5</vt:i4>
      </vt:variant>
      <vt:variant>
        <vt:lpwstr/>
      </vt:variant>
      <vt:variant>
        <vt:lpwstr>_ENREF_19</vt:lpwstr>
      </vt:variant>
      <vt:variant>
        <vt:i4>4390923</vt:i4>
      </vt:variant>
      <vt:variant>
        <vt:i4>119</vt:i4>
      </vt:variant>
      <vt:variant>
        <vt:i4>0</vt:i4>
      </vt:variant>
      <vt:variant>
        <vt:i4>5</vt:i4>
      </vt:variant>
      <vt:variant>
        <vt:lpwstr/>
      </vt:variant>
      <vt:variant>
        <vt:lpwstr>_ENREF_20</vt:lpwstr>
      </vt:variant>
      <vt:variant>
        <vt:i4>4194315</vt:i4>
      </vt:variant>
      <vt:variant>
        <vt:i4>116</vt:i4>
      </vt:variant>
      <vt:variant>
        <vt:i4>0</vt:i4>
      </vt:variant>
      <vt:variant>
        <vt:i4>5</vt:i4>
      </vt:variant>
      <vt:variant>
        <vt:lpwstr/>
      </vt:variant>
      <vt:variant>
        <vt:lpwstr>_ENREF_19</vt:lpwstr>
      </vt:variant>
      <vt:variant>
        <vt:i4>4194315</vt:i4>
      </vt:variant>
      <vt:variant>
        <vt:i4>110</vt:i4>
      </vt:variant>
      <vt:variant>
        <vt:i4>0</vt:i4>
      </vt:variant>
      <vt:variant>
        <vt:i4>5</vt:i4>
      </vt:variant>
      <vt:variant>
        <vt:lpwstr/>
      </vt:variant>
      <vt:variant>
        <vt:lpwstr>_ENREF_18</vt:lpwstr>
      </vt:variant>
      <vt:variant>
        <vt:i4>4194315</vt:i4>
      </vt:variant>
      <vt:variant>
        <vt:i4>104</vt:i4>
      </vt:variant>
      <vt:variant>
        <vt:i4>0</vt:i4>
      </vt:variant>
      <vt:variant>
        <vt:i4>5</vt:i4>
      </vt:variant>
      <vt:variant>
        <vt:lpwstr/>
      </vt:variant>
      <vt:variant>
        <vt:lpwstr>_ENREF_17</vt:lpwstr>
      </vt:variant>
      <vt:variant>
        <vt:i4>4194315</vt:i4>
      </vt:variant>
      <vt:variant>
        <vt:i4>98</vt:i4>
      </vt:variant>
      <vt:variant>
        <vt:i4>0</vt:i4>
      </vt:variant>
      <vt:variant>
        <vt:i4>5</vt:i4>
      </vt:variant>
      <vt:variant>
        <vt:lpwstr/>
      </vt:variant>
      <vt:variant>
        <vt:lpwstr>_ENREF_16</vt:lpwstr>
      </vt:variant>
      <vt:variant>
        <vt:i4>4194315</vt:i4>
      </vt:variant>
      <vt:variant>
        <vt:i4>95</vt:i4>
      </vt:variant>
      <vt:variant>
        <vt:i4>0</vt:i4>
      </vt:variant>
      <vt:variant>
        <vt:i4>5</vt:i4>
      </vt:variant>
      <vt:variant>
        <vt:lpwstr/>
      </vt:variant>
      <vt:variant>
        <vt:lpwstr>_ENREF_15</vt:lpwstr>
      </vt:variant>
      <vt:variant>
        <vt:i4>4194315</vt:i4>
      </vt:variant>
      <vt:variant>
        <vt:i4>92</vt:i4>
      </vt:variant>
      <vt:variant>
        <vt:i4>0</vt:i4>
      </vt:variant>
      <vt:variant>
        <vt:i4>5</vt:i4>
      </vt:variant>
      <vt:variant>
        <vt:lpwstr/>
      </vt:variant>
      <vt:variant>
        <vt:lpwstr>_ENREF_14</vt:lpwstr>
      </vt:variant>
      <vt:variant>
        <vt:i4>4194315</vt:i4>
      </vt:variant>
      <vt:variant>
        <vt:i4>84</vt:i4>
      </vt:variant>
      <vt:variant>
        <vt:i4>0</vt:i4>
      </vt:variant>
      <vt:variant>
        <vt:i4>5</vt:i4>
      </vt:variant>
      <vt:variant>
        <vt:lpwstr/>
      </vt:variant>
      <vt:variant>
        <vt:lpwstr>_ENREF_14</vt:lpwstr>
      </vt:variant>
      <vt:variant>
        <vt:i4>4194315</vt:i4>
      </vt:variant>
      <vt:variant>
        <vt:i4>78</vt:i4>
      </vt:variant>
      <vt:variant>
        <vt:i4>0</vt:i4>
      </vt:variant>
      <vt:variant>
        <vt:i4>5</vt:i4>
      </vt:variant>
      <vt:variant>
        <vt:lpwstr/>
      </vt:variant>
      <vt:variant>
        <vt:lpwstr>_ENREF_13</vt:lpwstr>
      </vt:variant>
      <vt:variant>
        <vt:i4>4194315</vt:i4>
      </vt:variant>
      <vt:variant>
        <vt:i4>75</vt:i4>
      </vt:variant>
      <vt:variant>
        <vt:i4>0</vt:i4>
      </vt:variant>
      <vt:variant>
        <vt:i4>5</vt:i4>
      </vt:variant>
      <vt:variant>
        <vt:lpwstr/>
      </vt:variant>
      <vt:variant>
        <vt:lpwstr>_ENREF_12</vt:lpwstr>
      </vt:variant>
      <vt:variant>
        <vt:i4>4194315</vt:i4>
      </vt:variant>
      <vt:variant>
        <vt:i4>72</vt:i4>
      </vt:variant>
      <vt:variant>
        <vt:i4>0</vt:i4>
      </vt:variant>
      <vt:variant>
        <vt:i4>5</vt:i4>
      </vt:variant>
      <vt:variant>
        <vt:lpwstr/>
      </vt:variant>
      <vt:variant>
        <vt:lpwstr>_ENREF_11</vt:lpwstr>
      </vt:variant>
      <vt:variant>
        <vt:i4>4718603</vt:i4>
      </vt:variant>
      <vt:variant>
        <vt:i4>69</vt:i4>
      </vt:variant>
      <vt:variant>
        <vt:i4>0</vt:i4>
      </vt:variant>
      <vt:variant>
        <vt:i4>5</vt:i4>
      </vt:variant>
      <vt:variant>
        <vt:lpwstr/>
      </vt:variant>
      <vt:variant>
        <vt:lpwstr>_ENREF_9</vt:lpwstr>
      </vt:variant>
      <vt:variant>
        <vt:i4>4194315</vt:i4>
      </vt:variant>
      <vt:variant>
        <vt:i4>61</vt:i4>
      </vt:variant>
      <vt:variant>
        <vt:i4>0</vt:i4>
      </vt:variant>
      <vt:variant>
        <vt:i4>5</vt:i4>
      </vt:variant>
      <vt:variant>
        <vt:lpwstr/>
      </vt:variant>
      <vt:variant>
        <vt:lpwstr>_ENREF_11</vt:lpwstr>
      </vt:variant>
      <vt:variant>
        <vt:i4>4194315</vt:i4>
      </vt:variant>
      <vt:variant>
        <vt:i4>55</vt:i4>
      </vt:variant>
      <vt:variant>
        <vt:i4>0</vt:i4>
      </vt:variant>
      <vt:variant>
        <vt:i4>5</vt:i4>
      </vt:variant>
      <vt:variant>
        <vt:lpwstr/>
      </vt:variant>
      <vt:variant>
        <vt:lpwstr>_ENREF_10</vt:lpwstr>
      </vt:variant>
      <vt:variant>
        <vt:i4>4194315</vt:i4>
      </vt:variant>
      <vt:variant>
        <vt:i4>49</vt:i4>
      </vt:variant>
      <vt:variant>
        <vt:i4>0</vt:i4>
      </vt:variant>
      <vt:variant>
        <vt:i4>5</vt:i4>
      </vt:variant>
      <vt:variant>
        <vt:lpwstr/>
      </vt:variant>
      <vt:variant>
        <vt:lpwstr>_ENREF_11</vt:lpwstr>
      </vt:variant>
      <vt:variant>
        <vt:i4>4194315</vt:i4>
      </vt:variant>
      <vt:variant>
        <vt:i4>43</vt:i4>
      </vt:variant>
      <vt:variant>
        <vt:i4>0</vt:i4>
      </vt:variant>
      <vt:variant>
        <vt:i4>5</vt:i4>
      </vt:variant>
      <vt:variant>
        <vt:lpwstr/>
      </vt:variant>
      <vt:variant>
        <vt:lpwstr>_ENREF_10</vt:lpwstr>
      </vt:variant>
      <vt:variant>
        <vt:i4>4718603</vt:i4>
      </vt:variant>
      <vt:variant>
        <vt:i4>37</vt:i4>
      </vt:variant>
      <vt:variant>
        <vt:i4>0</vt:i4>
      </vt:variant>
      <vt:variant>
        <vt:i4>5</vt:i4>
      </vt:variant>
      <vt:variant>
        <vt:lpwstr/>
      </vt:variant>
      <vt:variant>
        <vt:lpwstr>_ENREF_9</vt:lpwstr>
      </vt:variant>
      <vt:variant>
        <vt:i4>4784139</vt:i4>
      </vt:variant>
      <vt:variant>
        <vt:i4>31</vt:i4>
      </vt:variant>
      <vt:variant>
        <vt:i4>0</vt:i4>
      </vt:variant>
      <vt:variant>
        <vt:i4>5</vt:i4>
      </vt:variant>
      <vt:variant>
        <vt:lpwstr/>
      </vt:variant>
      <vt:variant>
        <vt:lpwstr>_ENREF_8</vt:lpwstr>
      </vt:variant>
      <vt:variant>
        <vt:i4>4587531</vt:i4>
      </vt:variant>
      <vt:variant>
        <vt:i4>25</vt:i4>
      </vt:variant>
      <vt:variant>
        <vt:i4>0</vt:i4>
      </vt:variant>
      <vt:variant>
        <vt:i4>5</vt:i4>
      </vt:variant>
      <vt:variant>
        <vt:lpwstr/>
      </vt:variant>
      <vt:variant>
        <vt:lpwstr>_ENREF_7</vt:lpwstr>
      </vt:variant>
      <vt:variant>
        <vt:i4>4653067</vt:i4>
      </vt:variant>
      <vt:variant>
        <vt:i4>22</vt:i4>
      </vt:variant>
      <vt:variant>
        <vt:i4>0</vt:i4>
      </vt:variant>
      <vt:variant>
        <vt:i4>5</vt:i4>
      </vt:variant>
      <vt:variant>
        <vt:lpwstr/>
      </vt:variant>
      <vt:variant>
        <vt:lpwstr>_ENREF_6</vt:lpwstr>
      </vt:variant>
      <vt:variant>
        <vt:i4>4456459</vt:i4>
      </vt:variant>
      <vt:variant>
        <vt:i4>16</vt:i4>
      </vt:variant>
      <vt:variant>
        <vt:i4>0</vt:i4>
      </vt:variant>
      <vt:variant>
        <vt:i4>5</vt:i4>
      </vt:variant>
      <vt:variant>
        <vt:lpwstr/>
      </vt:variant>
      <vt:variant>
        <vt:lpwstr>_ENREF_5</vt:lpwstr>
      </vt:variant>
      <vt:variant>
        <vt:i4>4521995</vt:i4>
      </vt:variant>
      <vt:variant>
        <vt:i4>13</vt:i4>
      </vt:variant>
      <vt:variant>
        <vt:i4>0</vt:i4>
      </vt:variant>
      <vt:variant>
        <vt:i4>5</vt:i4>
      </vt:variant>
      <vt:variant>
        <vt:lpwstr/>
      </vt:variant>
      <vt:variant>
        <vt:lpwstr>_ENREF_4</vt:lpwstr>
      </vt:variant>
      <vt:variant>
        <vt:i4>4325387</vt:i4>
      </vt:variant>
      <vt:variant>
        <vt:i4>10</vt:i4>
      </vt:variant>
      <vt:variant>
        <vt:i4>0</vt:i4>
      </vt:variant>
      <vt:variant>
        <vt:i4>5</vt:i4>
      </vt:variant>
      <vt:variant>
        <vt:lpwstr/>
      </vt:variant>
      <vt:variant>
        <vt:lpwstr>_ENREF_3</vt:lpwstr>
      </vt:variant>
      <vt:variant>
        <vt:i4>4390923</vt:i4>
      </vt:variant>
      <vt:variant>
        <vt:i4>7</vt:i4>
      </vt:variant>
      <vt:variant>
        <vt:i4>0</vt:i4>
      </vt:variant>
      <vt:variant>
        <vt:i4>5</vt:i4>
      </vt:variant>
      <vt:variant>
        <vt:lpwstr/>
      </vt:variant>
      <vt:variant>
        <vt:lpwstr>_ENREF_2</vt:lpwstr>
      </vt:variant>
      <vt:variant>
        <vt:i4>4194315</vt:i4>
      </vt:variant>
      <vt:variant>
        <vt:i4>4</vt:i4>
      </vt:variant>
      <vt:variant>
        <vt:i4>0</vt:i4>
      </vt:variant>
      <vt:variant>
        <vt:i4>5</vt:i4>
      </vt:variant>
      <vt:variant>
        <vt:lpwstr/>
      </vt:variant>
      <vt:variant>
        <vt:lpwstr>_ENREF_1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pcmolone</dc:creator>
  <cp:lastModifiedBy>localadmin</cp:lastModifiedBy>
  <cp:revision>2</cp:revision>
  <cp:lastPrinted>2011-03-24T16:22:00Z</cp:lastPrinted>
  <dcterms:created xsi:type="dcterms:W3CDTF">2015-10-06T10:35:00Z</dcterms:created>
  <dcterms:modified xsi:type="dcterms:W3CDTF">2015-10-06T10:35:00Z</dcterms:modified>
</cp:coreProperties>
</file>